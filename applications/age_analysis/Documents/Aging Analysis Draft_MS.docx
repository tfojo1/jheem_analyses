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B723C" w14:textId="3EB409C4" w:rsidR="003D4207" w:rsidRDefault="00573BEF" w:rsidP="00CA7AB4">
      <w:pPr>
        <w:spacing w:after="0"/>
        <w:jc w:val="both"/>
        <w:rPr>
          <w:rFonts w:ascii="Arial" w:hAnsi="Arial" w:cs="Arial"/>
        </w:rPr>
      </w:pPr>
      <w:r w:rsidRPr="00573BEF">
        <w:rPr>
          <w:rFonts w:ascii="Arial" w:hAnsi="Arial" w:cs="Arial"/>
          <w:b/>
          <w:bCs/>
        </w:rPr>
        <w:t>Title:</w:t>
      </w:r>
      <w:r w:rsidRPr="00573BEF">
        <w:rPr>
          <w:rFonts w:ascii="Arial" w:hAnsi="Arial" w:cs="Arial"/>
        </w:rPr>
        <w:t xml:space="preserve"> Modeling State-Level Aging Patterns Among People with HIV in the United </w:t>
      </w:r>
      <w:commentRangeStart w:id="0"/>
      <w:r w:rsidRPr="00573BEF">
        <w:rPr>
          <w:rFonts w:ascii="Arial" w:hAnsi="Arial" w:cs="Arial"/>
        </w:rPr>
        <w:t>States</w:t>
      </w:r>
      <w:commentRangeEnd w:id="0"/>
      <w:r w:rsidR="00E81F92">
        <w:rPr>
          <w:rStyle w:val="CommentReference"/>
        </w:rPr>
        <w:commentReference w:id="0"/>
      </w:r>
    </w:p>
    <w:p w14:paraId="57DADAFF" w14:textId="77777777" w:rsidR="005D32FA" w:rsidRDefault="005D32FA" w:rsidP="00CA7AB4">
      <w:pPr>
        <w:spacing w:after="0"/>
        <w:jc w:val="both"/>
        <w:rPr>
          <w:rFonts w:ascii="Arial" w:hAnsi="Arial" w:cs="Arial"/>
          <w:b/>
          <w:bCs/>
        </w:rPr>
      </w:pPr>
    </w:p>
    <w:p w14:paraId="5B25480E" w14:textId="77777777" w:rsidR="00D932A7" w:rsidRDefault="00D932A7" w:rsidP="00CA7AB4">
      <w:pPr>
        <w:spacing w:after="0"/>
        <w:jc w:val="both"/>
        <w:rPr>
          <w:rFonts w:ascii="Arial" w:hAnsi="Arial" w:cs="Arial"/>
          <w:b/>
          <w:bCs/>
        </w:rPr>
      </w:pPr>
    </w:p>
    <w:p w14:paraId="1B87B5E9" w14:textId="7F9A3D0E" w:rsidR="00573BEF" w:rsidRDefault="00573BEF" w:rsidP="00CA7AB4">
      <w:pPr>
        <w:spacing w:after="0"/>
        <w:jc w:val="both"/>
        <w:rPr>
          <w:rFonts w:ascii="Arial" w:hAnsi="Arial" w:cs="Arial"/>
        </w:rPr>
      </w:pPr>
      <w:r w:rsidRPr="00573BEF">
        <w:rPr>
          <w:rFonts w:ascii="Arial" w:hAnsi="Arial" w:cs="Arial"/>
          <w:b/>
          <w:bCs/>
        </w:rPr>
        <w:t xml:space="preserve">Authors: </w:t>
      </w:r>
      <w:r>
        <w:rPr>
          <w:rFonts w:ascii="Arial" w:hAnsi="Arial" w:cs="Arial"/>
        </w:rPr>
        <w:t>Andrew Zalesak, Parastu Kasaie, Keri Althoff, David Dowdy, Maunank Shah, Anthony T. Fojo, Melissa Schnure</w:t>
      </w:r>
    </w:p>
    <w:p w14:paraId="44041D4E" w14:textId="77777777" w:rsidR="005D32FA" w:rsidRDefault="005D32FA" w:rsidP="00CA7AB4">
      <w:pPr>
        <w:spacing w:after="0"/>
        <w:jc w:val="both"/>
        <w:rPr>
          <w:rFonts w:ascii="Arial" w:eastAsia="Arial" w:hAnsi="Arial" w:cs="Arial"/>
          <w:b/>
          <w:bCs/>
          <w:color w:val="000000"/>
          <w:kern w:val="0"/>
          <w:lang w:val="en"/>
          <w14:ligatures w14:val="none"/>
        </w:rPr>
      </w:pPr>
    </w:p>
    <w:p w14:paraId="7A6A148E" w14:textId="77777777" w:rsidR="00D932A7" w:rsidRDefault="00D932A7" w:rsidP="00CA7AB4">
      <w:pPr>
        <w:spacing w:after="0"/>
        <w:jc w:val="both"/>
        <w:rPr>
          <w:rFonts w:ascii="Arial" w:eastAsia="Arial" w:hAnsi="Arial" w:cs="Arial"/>
          <w:b/>
          <w:bCs/>
          <w:color w:val="000000"/>
          <w:kern w:val="0"/>
          <w:lang w:val="en"/>
          <w14:ligatures w14:val="none"/>
        </w:rPr>
      </w:pPr>
    </w:p>
    <w:p w14:paraId="4D41FB43" w14:textId="404A3899" w:rsidR="005D32FA" w:rsidRPr="005D32FA" w:rsidRDefault="005D32FA" w:rsidP="00CA7AB4">
      <w:pPr>
        <w:spacing w:after="0"/>
        <w:jc w:val="both"/>
        <w:rPr>
          <w:rFonts w:ascii="Arial" w:eastAsia="Arial" w:hAnsi="Arial" w:cs="Arial"/>
          <w:color w:val="000000"/>
          <w:kern w:val="0"/>
          <w:lang w:val="en"/>
          <w14:ligatures w14:val="none"/>
        </w:rPr>
      </w:pPr>
      <w:r>
        <w:rPr>
          <w:rFonts w:ascii="Arial" w:eastAsia="Arial" w:hAnsi="Arial" w:cs="Arial"/>
          <w:b/>
          <w:bCs/>
          <w:color w:val="000000"/>
          <w:kern w:val="0"/>
          <w:lang w:val="en"/>
          <w14:ligatures w14:val="none"/>
        </w:rPr>
        <w:t xml:space="preserve">Target journal: </w:t>
      </w:r>
      <w:r>
        <w:rPr>
          <w:rFonts w:ascii="Arial" w:eastAsia="Arial" w:hAnsi="Arial" w:cs="Arial"/>
          <w:color w:val="000000"/>
          <w:kern w:val="0"/>
          <w:lang w:val="en"/>
          <w14:ligatures w14:val="none"/>
        </w:rPr>
        <w:t>Clinical Infectious Diseases (3000 words</w:t>
      </w:r>
      <w:r w:rsidR="00AA359B">
        <w:rPr>
          <w:rFonts w:ascii="Arial" w:eastAsia="Arial" w:hAnsi="Arial" w:cs="Arial"/>
          <w:color w:val="000000"/>
          <w:kern w:val="0"/>
          <w:lang w:val="en"/>
          <w14:ligatures w14:val="none"/>
        </w:rPr>
        <w:t>, no figure l</w:t>
      </w:r>
      <w:r w:rsidR="003B0AA0">
        <w:rPr>
          <w:rFonts w:ascii="Arial" w:eastAsia="Arial" w:hAnsi="Arial" w:cs="Arial"/>
          <w:color w:val="000000"/>
          <w:kern w:val="0"/>
          <w:lang w:val="en"/>
          <w14:ligatures w14:val="none"/>
        </w:rPr>
        <w:t>imit</w:t>
      </w:r>
      <w:r>
        <w:rPr>
          <w:rFonts w:ascii="Arial" w:eastAsia="Arial" w:hAnsi="Arial" w:cs="Arial"/>
          <w:color w:val="000000"/>
          <w:kern w:val="0"/>
          <w:lang w:val="en"/>
          <w14:ligatures w14:val="none"/>
        </w:rPr>
        <w:t>)</w:t>
      </w:r>
      <w:r w:rsidR="00897917">
        <w:rPr>
          <w:rFonts w:ascii="Arial" w:eastAsia="Arial" w:hAnsi="Arial" w:cs="Arial"/>
          <w:color w:val="000000"/>
          <w:kern w:val="0"/>
          <w:lang w:val="en"/>
          <w14:ligatures w14:val="none"/>
        </w:rPr>
        <w:t>; O</w:t>
      </w:r>
      <w:r>
        <w:rPr>
          <w:rFonts w:ascii="Arial" w:eastAsia="Arial" w:hAnsi="Arial" w:cs="Arial"/>
          <w:color w:val="000000"/>
          <w:kern w:val="0"/>
          <w:lang w:val="en"/>
          <w14:ligatures w14:val="none"/>
        </w:rPr>
        <w:t xml:space="preserve">ther options: AIDS </w:t>
      </w:r>
      <w:r w:rsidR="00897917">
        <w:rPr>
          <w:rFonts w:ascii="Arial" w:eastAsia="Arial" w:hAnsi="Arial" w:cs="Arial"/>
          <w:color w:val="000000"/>
          <w:kern w:val="0"/>
          <w:lang w:val="en"/>
          <w14:ligatures w14:val="none"/>
        </w:rPr>
        <w:t>(</w:t>
      </w:r>
      <w:r>
        <w:rPr>
          <w:rFonts w:ascii="Arial" w:eastAsia="Arial" w:hAnsi="Arial" w:cs="Arial"/>
          <w:color w:val="000000"/>
          <w:kern w:val="0"/>
          <w:lang w:val="en"/>
          <w14:ligatures w14:val="none"/>
        </w:rPr>
        <w:t>3500 words</w:t>
      </w:r>
      <w:r w:rsidR="003A1CBD">
        <w:rPr>
          <w:rFonts w:ascii="Arial" w:eastAsia="Arial" w:hAnsi="Arial" w:cs="Arial"/>
          <w:color w:val="000000"/>
          <w:kern w:val="0"/>
          <w:lang w:val="en"/>
          <w14:ligatures w14:val="none"/>
        </w:rPr>
        <w:t>, no figure limit</w:t>
      </w:r>
      <w:r w:rsidR="00897917">
        <w:rPr>
          <w:rFonts w:ascii="Arial" w:eastAsia="Arial" w:hAnsi="Arial" w:cs="Arial"/>
          <w:color w:val="000000"/>
          <w:kern w:val="0"/>
          <w:lang w:val="en"/>
          <w14:ligatures w14:val="none"/>
        </w:rPr>
        <w:t>)</w:t>
      </w:r>
      <w:r>
        <w:rPr>
          <w:rFonts w:ascii="Arial" w:eastAsia="Arial" w:hAnsi="Arial" w:cs="Arial"/>
          <w:color w:val="000000"/>
          <w:kern w:val="0"/>
          <w:lang w:val="en"/>
          <w14:ligatures w14:val="none"/>
        </w:rPr>
        <w:t>, JAMA Network open 3000 words</w:t>
      </w:r>
      <w:r w:rsidR="003A1CBD">
        <w:rPr>
          <w:rFonts w:ascii="Arial" w:eastAsia="Arial" w:hAnsi="Arial" w:cs="Arial"/>
          <w:color w:val="000000"/>
          <w:kern w:val="0"/>
          <w:lang w:val="en"/>
          <w14:ligatures w14:val="none"/>
        </w:rPr>
        <w:t>, 5 figures/tables</w:t>
      </w:r>
      <w:r>
        <w:rPr>
          <w:rFonts w:ascii="Arial" w:eastAsia="Arial" w:hAnsi="Arial" w:cs="Arial"/>
          <w:color w:val="000000"/>
          <w:kern w:val="0"/>
          <w:lang w:val="en"/>
          <w14:ligatures w14:val="none"/>
        </w:rPr>
        <w:t xml:space="preserve">)  </w:t>
      </w:r>
    </w:p>
    <w:p w14:paraId="29856063" w14:textId="77777777" w:rsidR="005D32FA" w:rsidRDefault="005D32FA" w:rsidP="00CA7AB4">
      <w:pPr>
        <w:jc w:val="both"/>
        <w:rPr>
          <w:rFonts w:ascii="Arial" w:eastAsia="Arial" w:hAnsi="Arial" w:cs="Arial"/>
          <w:b/>
          <w:bCs/>
          <w:color w:val="000000"/>
          <w:kern w:val="0"/>
          <w:lang w:val="en"/>
          <w14:ligatures w14:val="none"/>
        </w:rPr>
      </w:pPr>
    </w:p>
    <w:p w14:paraId="41D822FE" w14:textId="77777777" w:rsidR="005D32FA" w:rsidRDefault="005D32FA" w:rsidP="00CA7AB4">
      <w:pPr>
        <w:jc w:val="both"/>
        <w:rPr>
          <w:rFonts w:ascii="Arial" w:eastAsia="Arial" w:hAnsi="Arial" w:cs="Arial"/>
          <w:b/>
          <w:bCs/>
          <w:color w:val="000000"/>
          <w:kern w:val="0"/>
          <w:lang w:val="en"/>
          <w14:ligatures w14:val="none"/>
        </w:rPr>
      </w:pPr>
    </w:p>
    <w:p w14:paraId="023ECCCE" w14:textId="7CCF901A" w:rsidR="00573BEF" w:rsidRDefault="00573BEF" w:rsidP="00CA7AB4">
      <w:pPr>
        <w:jc w:val="both"/>
        <w:rPr>
          <w:rFonts w:ascii="Arial" w:eastAsia="Arial" w:hAnsi="Arial" w:cs="Arial"/>
          <w:color w:val="000000"/>
          <w:kern w:val="0"/>
          <w:lang w:val="en"/>
          <w14:ligatures w14:val="none"/>
        </w:rPr>
      </w:pPr>
      <w:commentRangeStart w:id="1"/>
      <w:r w:rsidRPr="00573BEF">
        <w:rPr>
          <w:rFonts w:ascii="Arial" w:eastAsia="Arial" w:hAnsi="Arial" w:cs="Arial"/>
          <w:b/>
          <w:bCs/>
          <w:color w:val="000000"/>
          <w:kern w:val="0"/>
          <w:lang w:val="en"/>
          <w14:ligatures w14:val="none"/>
        </w:rPr>
        <w:t>Abstract</w:t>
      </w:r>
      <w:commentRangeEnd w:id="1"/>
      <w:r w:rsidR="00D2509D">
        <w:rPr>
          <w:rStyle w:val="CommentReference"/>
        </w:rPr>
        <w:commentReference w:id="1"/>
      </w:r>
      <w:r>
        <w:rPr>
          <w:rFonts w:ascii="Arial" w:eastAsia="Arial" w:hAnsi="Arial" w:cs="Arial"/>
          <w:color w:val="000000"/>
          <w:kern w:val="0"/>
          <w:lang w:val="en"/>
          <w14:ligatures w14:val="none"/>
        </w:rPr>
        <w:t xml:space="preserve"> (</w:t>
      </w:r>
      <w:r w:rsidRPr="00D2509D">
        <w:rPr>
          <w:rFonts w:ascii="Arial" w:eastAsia="Arial" w:hAnsi="Arial" w:cs="Arial"/>
          <w:color w:val="000000"/>
          <w:kern w:val="0"/>
          <w:highlight w:val="yellow"/>
          <w:lang w:val="en"/>
          <w14:ligatures w14:val="none"/>
        </w:rPr>
        <w:t>439</w:t>
      </w:r>
      <w:r>
        <w:rPr>
          <w:rFonts w:ascii="Arial" w:eastAsia="Arial" w:hAnsi="Arial" w:cs="Arial"/>
          <w:color w:val="000000"/>
          <w:kern w:val="0"/>
          <w:lang w:val="en"/>
          <w14:ligatures w14:val="none"/>
        </w:rPr>
        <w:t xml:space="preserve">/250 words) </w:t>
      </w:r>
    </w:p>
    <w:p w14:paraId="1B5CE23E" w14:textId="7EA074AA" w:rsidR="00573BEF" w:rsidRPr="00573BEF" w:rsidRDefault="00573BEF" w:rsidP="00CA7AB4">
      <w:pPr>
        <w:jc w:val="both"/>
        <w:rPr>
          <w:rFonts w:ascii="Arial" w:eastAsia="Arial" w:hAnsi="Arial" w:cs="Arial"/>
          <w:color w:val="000000"/>
          <w:kern w:val="0"/>
          <w:lang w:val="en"/>
          <w14:ligatures w14:val="none"/>
        </w:rPr>
      </w:pPr>
      <w:r w:rsidRPr="00573BEF">
        <w:rPr>
          <w:rFonts w:ascii="Arial" w:eastAsia="Arial" w:hAnsi="Arial" w:cs="Arial"/>
          <w:b/>
          <w:bCs/>
          <w:color w:val="000000"/>
          <w:kern w:val="0"/>
          <w:lang w:val="en"/>
          <w14:ligatures w14:val="none"/>
        </w:rPr>
        <w:t>Background:</w:t>
      </w:r>
      <w:r w:rsidRPr="00573BEF">
        <w:rPr>
          <w:rFonts w:ascii="Arial" w:eastAsia="Arial" w:hAnsi="Arial" w:cs="Arial"/>
          <w:color w:val="000000"/>
          <w:kern w:val="0"/>
          <w:lang w:val="en"/>
          <w14:ligatures w14:val="none"/>
        </w:rPr>
        <w:t xml:space="preserve"> As people living with HIV continue to age in the United States (US), local healthcare systems should prepare to manage the increasing burden of age-related comorbidities. It remains unclear how these demographic trends - and their corresponding impacts on healthcare systems - will continue into the future and how they differ across US states.</w:t>
      </w:r>
    </w:p>
    <w:p w14:paraId="55602D6D" w14:textId="536C7876" w:rsidR="00573BEF" w:rsidRPr="00573BEF" w:rsidRDefault="00573BEF" w:rsidP="00CA7AB4">
      <w:pPr>
        <w:jc w:val="both"/>
        <w:rPr>
          <w:rFonts w:ascii="Arial" w:eastAsia="Arial" w:hAnsi="Arial" w:cs="Arial"/>
          <w:color w:val="000000"/>
          <w:kern w:val="0"/>
          <w:lang w:val="en"/>
          <w14:ligatures w14:val="none"/>
        </w:rPr>
      </w:pPr>
      <w:r w:rsidRPr="00573BEF">
        <w:rPr>
          <w:rFonts w:ascii="Arial" w:eastAsia="Arial" w:hAnsi="Arial" w:cs="Arial"/>
          <w:b/>
          <w:bCs/>
          <w:color w:val="000000"/>
          <w:kern w:val="0"/>
          <w:lang w:val="en"/>
          <w14:ligatures w14:val="none"/>
        </w:rPr>
        <w:t>Methods:</w:t>
      </w:r>
      <w:r w:rsidRPr="00573BEF">
        <w:rPr>
          <w:rFonts w:ascii="Arial" w:eastAsia="Arial" w:hAnsi="Arial" w:cs="Arial"/>
          <w:color w:val="000000"/>
          <w:kern w:val="0"/>
          <w:lang w:val="en"/>
          <w14:ligatures w14:val="none"/>
        </w:rPr>
        <w:t xml:space="preserve"> The Johns Hopkins Epidemiologic and Economic Model (JHEEM) is a dynamic transmission model of HIV in the US. The model is calibrated to population demographics (by age, race/ethnicity, sex) and key HIV epidemiological targets - including new diagnoses and diagnosed prevalence by age group - in 11 states comprising 63% of diagnosed prevalence in the US (Alabama, California, Florida, Georgia, Illinois, Louisiana, Mississippi, Missouri, New York, Texas, and Wisconsin). We project HIV epidemics from 2025 to 2040, estimating the proportion of people with diagnosed HIV (PWDH) over the ages of 55 as well as the median age of PWDH. We report 95% credible intervals across 1,000 independent simulations per state.</w:t>
      </w:r>
    </w:p>
    <w:p w14:paraId="65BBA4AF" w14:textId="77777777" w:rsidR="00573BEF" w:rsidRPr="00573BEF" w:rsidRDefault="00573BEF" w:rsidP="00CA7AB4">
      <w:pPr>
        <w:jc w:val="both"/>
        <w:rPr>
          <w:rFonts w:ascii="Arial" w:eastAsia="Arial" w:hAnsi="Arial" w:cs="Arial"/>
          <w:color w:val="000000"/>
          <w:kern w:val="0"/>
          <w:lang w:val="en"/>
          <w14:ligatures w14:val="none"/>
        </w:rPr>
      </w:pPr>
      <w:r w:rsidRPr="00573BEF">
        <w:rPr>
          <w:rFonts w:ascii="Arial" w:eastAsia="Arial" w:hAnsi="Arial" w:cs="Arial"/>
          <w:b/>
          <w:bCs/>
          <w:color w:val="000000"/>
          <w:kern w:val="0"/>
          <w:lang w:val="en"/>
          <w14:ligatures w14:val="none"/>
        </w:rPr>
        <w:t xml:space="preserve">Results: </w:t>
      </w:r>
      <w:r w:rsidRPr="00573BEF">
        <w:rPr>
          <w:rFonts w:ascii="Arial" w:eastAsia="Arial" w:hAnsi="Arial" w:cs="Arial"/>
          <w:color w:val="000000"/>
          <w:kern w:val="0"/>
          <w:lang w:val="en"/>
          <w14:ligatures w14:val="none"/>
        </w:rPr>
        <w:t>The model projected the number of PWDH across all 11 states to rise from 665,000 (95% credible interval: 658,000 to 671,000) in 2025 to 702,000 (673,000 to 726,000) in 2040, with the number age 55+ growing from 308,000 (302,000 to 315,000) in 2025 to 402,000 (379,000 to 326,000) in 2040. This reflects an increase in the proportion of PWDH age 55+ from 46% (45 to 47%) in 2025 to 57% (54 to 60%) in 2040 and a shift in median age of PWDH from 51 years (51 to 52) to 61 years (58 to 63). State-level analysis suggested substantial variations in local outcomes. For example, the proportion of PWDH age 55+ in California was projected to rise from 50% (47 to 53%) to 67% (59 to 75%), with the median age rising from 54 years (52 to 56) to 67 years (63 to 70). By contrast, simulations in Wisconsin projected a stable proportion of PWDH age 55+, 44% (41 to 47%) versus 43% (37 to 53%), accompanied by reductions in projected median age from 49 years (47 to 51) to 41 years (38 to 60) between 2025 and 2040. Projected state-level changes in the proportion of PWDH age 55+ were most strongly correlated with urbanicity (Pearson correlation coefficient = +0.72; p=0.01).</w:t>
      </w:r>
    </w:p>
    <w:p w14:paraId="5660FED8" w14:textId="3317FFBF" w:rsidR="001E6B98" w:rsidRDefault="00573BEF" w:rsidP="00CA7AB4">
      <w:pPr>
        <w:jc w:val="both"/>
        <w:rPr>
          <w:rFonts w:ascii="Arial" w:eastAsia="Arial" w:hAnsi="Arial" w:cs="Arial"/>
          <w:color w:val="000000"/>
          <w:kern w:val="0"/>
          <w:lang w:val="en"/>
          <w14:ligatures w14:val="none"/>
        </w:rPr>
      </w:pPr>
      <w:r w:rsidRPr="00F83BA6">
        <w:rPr>
          <w:rFonts w:ascii="Arial" w:eastAsia="Arial" w:hAnsi="Arial" w:cs="Arial"/>
          <w:b/>
          <w:bCs/>
          <w:color w:val="000000"/>
          <w:kern w:val="0"/>
          <w:lang w:val="en"/>
          <w14:ligatures w14:val="none"/>
        </w:rPr>
        <w:t xml:space="preserve">Conclusions: </w:t>
      </w:r>
      <w:r w:rsidRPr="00573BEF">
        <w:rPr>
          <w:rFonts w:ascii="Arial" w:eastAsia="Arial" w:hAnsi="Arial" w:cs="Arial"/>
          <w:color w:val="000000"/>
          <w:kern w:val="0"/>
          <w:lang w:val="en"/>
          <w14:ligatures w14:val="none"/>
        </w:rPr>
        <w:t>The population of persons living with HIV in the US is projected to age significantly by 2040. Aging patterns will vary across states, with more rapid aging projected to occur in urban states. It will be important to allocate resources to help healthcare systems adapt to changing demographic patterns of PWDH in a manner that reflects state-level needs.</w:t>
      </w:r>
    </w:p>
    <w:p w14:paraId="3ABB17A8" w14:textId="77777777" w:rsidR="001E6B98" w:rsidRDefault="001E6B98" w:rsidP="00CA7AB4">
      <w:pPr>
        <w:jc w:val="both"/>
        <w:rPr>
          <w:rFonts w:ascii="Arial" w:eastAsia="Arial" w:hAnsi="Arial" w:cs="Arial"/>
          <w:color w:val="000000"/>
          <w:kern w:val="0"/>
          <w:lang w:val="en"/>
          <w14:ligatures w14:val="none"/>
        </w:rPr>
      </w:pPr>
      <w:r>
        <w:rPr>
          <w:rFonts w:ascii="Arial" w:eastAsia="Arial" w:hAnsi="Arial" w:cs="Arial"/>
          <w:color w:val="000000"/>
          <w:kern w:val="0"/>
          <w:lang w:val="en"/>
          <w14:ligatures w14:val="none"/>
        </w:rPr>
        <w:br w:type="page"/>
      </w:r>
    </w:p>
    <w:p w14:paraId="70CD678D" w14:textId="0E89F06B" w:rsidR="00E81F92" w:rsidRDefault="00D2509D" w:rsidP="00CA7AB4">
      <w:pPr>
        <w:jc w:val="both"/>
        <w:rPr>
          <w:rFonts w:ascii="Arial" w:hAnsi="Arial" w:cs="Arial"/>
        </w:rPr>
      </w:pPr>
      <w:r>
        <w:rPr>
          <w:rFonts w:ascii="Arial" w:hAnsi="Arial" w:cs="Arial"/>
          <w:b/>
          <w:bCs/>
        </w:rPr>
        <w:lastRenderedPageBreak/>
        <w:t>Text</w:t>
      </w:r>
      <w:r w:rsidR="006D48AC">
        <w:rPr>
          <w:rFonts w:ascii="Arial" w:hAnsi="Arial" w:cs="Arial"/>
          <w:b/>
          <w:bCs/>
        </w:rPr>
        <w:t xml:space="preserve"> </w:t>
      </w:r>
      <w:r w:rsidR="006D48AC">
        <w:rPr>
          <w:rFonts w:ascii="Arial" w:hAnsi="Arial" w:cs="Arial"/>
        </w:rPr>
        <w:t>(</w:t>
      </w:r>
      <w:r w:rsidR="0065658A">
        <w:rPr>
          <w:rFonts w:ascii="Arial" w:hAnsi="Arial" w:cs="Arial"/>
          <w:highlight w:val="yellow"/>
        </w:rPr>
        <w:t>1</w:t>
      </w:r>
      <w:r w:rsidR="00072E17">
        <w:rPr>
          <w:rFonts w:ascii="Arial" w:hAnsi="Arial" w:cs="Arial"/>
          <w:highlight w:val="yellow"/>
        </w:rPr>
        <w:t>655</w:t>
      </w:r>
      <w:r w:rsidR="006D48AC" w:rsidRPr="00E81F92">
        <w:rPr>
          <w:rFonts w:ascii="Arial" w:hAnsi="Arial" w:cs="Arial"/>
          <w:highlight w:val="yellow"/>
        </w:rPr>
        <w:t>/3000 words</w:t>
      </w:r>
      <w:r w:rsidR="006D48AC">
        <w:rPr>
          <w:rFonts w:ascii="Arial" w:hAnsi="Arial" w:cs="Arial"/>
        </w:rPr>
        <w:t>)</w:t>
      </w:r>
    </w:p>
    <w:p w14:paraId="1497DBEB" w14:textId="1A3F7308" w:rsidR="00E81F92" w:rsidDel="006A1AA3" w:rsidRDefault="00E81F92" w:rsidP="00CA7AB4">
      <w:pPr>
        <w:jc w:val="both"/>
        <w:rPr>
          <w:del w:id="2" w:author="Melissa Schnure" w:date="2025-08-07T15:26:00Z" w16du:dateUtc="2025-08-07T19:26:00Z"/>
          <w:rFonts w:ascii="Arial" w:hAnsi="Arial" w:cs="Arial"/>
          <w:b/>
          <w:bCs/>
        </w:rPr>
      </w:pPr>
    </w:p>
    <w:p w14:paraId="0E074382" w14:textId="35FCFA7A" w:rsidR="00E25441" w:rsidRPr="00BC7520" w:rsidRDefault="00E25441" w:rsidP="00CA7AB4">
      <w:pPr>
        <w:jc w:val="both"/>
        <w:rPr>
          <w:rFonts w:ascii="Arial" w:hAnsi="Arial" w:cs="Arial"/>
        </w:rPr>
      </w:pPr>
      <w:r w:rsidRPr="001E6B98">
        <w:rPr>
          <w:rFonts w:ascii="Arial" w:hAnsi="Arial" w:cs="Arial"/>
          <w:b/>
          <w:bCs/>
        </w:rPr>
        <w:t>Introduction</w:t>
      </w:r>
      <w:r w:rsidR="00BC7520">
        <w:rPr>
          <w:rFonts w:ascii="Arial" w:hAnsi="Arial" w:cs="Arial"/>
        </w:rPr>
        <w:t xml:space="preserve"> (</w:t>
      </w:r>
      <w:r w:rsidR="00242B06">
        <w:rPr>
          <w:rFonts w:ascii="Arial" w:hAnsi="Arial" w:cs="Arial"/>
          <w:highlight w:val="yellow"/>
        </w:rPr>
        <w:t>36</w:t>
      </w:r>
      <w:r w:rsidR="00BA7A10">
        <w:rPr>
          <w:rFonts w:ascii="Arial" w:hAnsi="Arial" w:cs="Arial"/>
          <w:highlight w:val="yellow"/>
        </w:rPr>
        <w:t>4</w:t>
      </w:r>
      <w:r w:rsidR="00962676" w:rsidRPr="001344C3">
        <w:rPr>
          <w:rFonts w:ascii="Arial" w:hAnsi="Arial" w:cs="Arial"/>
          <w:highlight w:val="yellow"/>
        </w:rPr>
        <w:t>/~</w:t>
      </w:r>
      <w:commentRangeStart w:id="3"/>
      <w:commentRangeStart w:id="4"/>
      <w:r w:rsidR="00962676" w:rsidRPr="001344C3">
        <w:rPr>
          <w:rFonts w:ascii="Arial" w:hAnsi="Arial" w:cs="Arial"/>
          <w:highlight w:val="yellow"/>
        </w:rPr>
        <w:t>500</w:t>
      </w:r>
      <w:commentRangeEnd w:id="3"/>
      <w:r w:rsidR="00554AF2">
        <w:rPr>
          <w:rStyle w:val="CommentReference"/>
        </w:rPr>
        <w:commentReference w:id="3"/>
      </w:r>
      <w:commentRangeEnd w:id="4"/>
      <w:r w:rsidR="006A1AA3">
        <w:rPr>
          <w:rStyle w:val="CommentReference"/>
        </w:rPr>
        <w:commentReference w:id="4"/>
      </w:r>
      <w:r w:rsidR="00962676" w:rsidRPr="001344C3">
        <w:rPr>
          <w:rFonts w:ascii="Arial" w:hAnsi="Arial" w:cs="Arial"/>
          <w:highlight w:val="yellow"/>
        </w:rPr>
        <w:t xml:space="preserve"> </w:t>
      </w:r>
      <w:r w:rsidR="00F11C05" w:rsidRPr="001344C3">
        <w:rPr>
          <w:rFonts w:ascii="Arial" w:hAnsi="Arial" w:cs="Arial"/>
          <w:highlight w:val="yellow"/>
        </w:rPr>
        <w:t>words</w:t>
      </w:r>
      <w:r w:rsidR="00F11C05">
        <w:rPr>
          <w:rFonts w:ascii="Arial" w:hAnsi="Arial" w:cs="Arial"/>
        </w:rPr>
        <w:t>;</w:t>
      </w:r>
      <w:r w:rsidR="00BC7520">
        <w:rPr>
          <w:rFonts w:ascii="Arial" w:hAnsi="Arial" w:cs="Arial"/>
        </w:rPr>
        <w:t xml:space="preserve"> RW: 369) </w:t>
      </w:r>
    </w:p>
    <w:p w14:paraId="781A8C02" w14:textId="749E5212" w:rsidR="003F6CD7" w:rsidRDefault="00E07522" w:rsidP="00CA7AB4">
      <w:pPr>
        <w:jc w:val="both"/>
        <w:rPr>
          <w:rFonts w:ascii="Arial" w:hAnsi="Arial" w:cs="Arial"/>
        </w:rPr>
      </w:pPr>
      <w:ins w:id="5" w:author="Melissa Schnure" w:date="2025-08-07T10:56:00Z" w16du:dateUtc="2025-08-07T14:56:00Z">
        <w:r>
          <w:rPr>
            <w:rFonts w:ascii="Arial" w:hAnsi="Arial" w:cs="Arial"/>
          </w:rPr>
          <w:t>The</w:t>
        </w:r>
      </w:ins>
      <w:ins w:id="6" w:author="Melissa Schnure" w:date="2025-08-07T11:02:00Z" w16du:dateUtc="2025-08-07T15:02:00Z">
        <w:r>
          <w:rPr>
            <w:rFonts w:ascii="Arial" w:hAnsi="Arial" w:cs="Arial"/>
          </w:rPr>
          <w:t xml:space="preserve"> United States </w:t>
        </w:r>
      </w:ins>
      <w:ins w:id="7" w:author="Melissa Schnure" w:date="2025-08-07T11:20:00Z" w16du:dateUtc="2025-08-07T15:20:00Z">
        <w:r w:rsidR="007A3058">
          <w:rPr>
            <w:rFonts w:ascii="Arial" w:hAnsi="Arial" w:cs="Arial"/>
          </w:rPr>
          <w:t xml:space="preserve">(US) </w:t>
        </w:r>
      </w:ins>
      <w:ins w:id="8" w:author="Melissa Schnure" w:date="2025-08-07T11:03:00Z" w16du:dateUtc="2025-08-07T15:03:00Z">
        <w:r>
          <w:rPr>
            <w:rFonts w:ascii="Arial" w:hAnsi="Arial" w:cs="Arial"/>
          </w:rPr>
          <w:t xml:space="preserve">has made </w:t>
        </w:r>
      </w:ins>
      <w:ins w:id="9" w:author="Melissa Schnure" w:date="2025-08-07T11:05:00Z" w16du:dateUtc="2025-08-07T15:05:00Z">
        <w:r>
          <w:rPr>
            <w:rFonts w:ascii="Arial" w:hAnsi="Arial" w:cs="Arial"/>
          </w:rPr>
          <w:t xml:space="preserve">considerable progress in </w:t>
        </w:r>
      </w:ins>
      <w:ins w:id="10" w:author="Melissa Schnure" w:date="2025-08-07T11:07:00Z" w16du:dateUtc="2025-08-07T15:07:00Z">
        <w:r>
          <w:rPr>
            <w:rFonts w:ascii="Arial" w:hAnsi="Arial" w:cs="Arial"/>
          </w:rPr>
          <w:t>curtailing its HIV epidemic</w:t>
        </w:r>
      </w:ins>
      <w:ins w:id="11" w:author="Melissa Schnure" w:date="2025-08-07T11:06:00Z" w16du:dateUtc="2025-08-07T15:06:00Z">
        <w:r>
          <w:rPr>
            <w:rFonts w:ascii="Arial" w:hAnsi="Arial" w:cs="Arial"/>
          </w:rPr>
          <w:t xml:space="preserve"> over the past </w:t>
        </w:r>
      </w:ins>
      <w:ins w:id="12" w:author="Melissa Schnure" w:date="2025-08-07T11:07:00Z" w16du:dateUtc="2025-08-07T15:07:00Z">
        <w:r>
          <w:rPr>
            <w:rFonts w:ascii="Arial" w:hAnsi="Arial" w:cs="Arial"/>
          </w:rPr>
          <w:t xml:space="preserve">several decades, with new infections seeing a </w:t>
        </w:r>
      </w:ins>
      <w:ins w:id="13" w:author="Melissa Schnure" w:date="2025-08-07T11:08:00Z" w16du:dateUtc="2025-08-07T15:08:00Z">
        <w:r w:rsidR="00821A14">
          <w:rPr>
            <w:rFonts w:ascii="Arial" w:hAnsi="Arial" w:cs="Arial"/>
          </w:rPr>
          <w:t>75</w:t>
        </w:r>
      </w:ins>
      <w:ins w:id="14" w:author="Melissa Schnure" w:date="2025-08-07T11:07:00Z" w16du:dateUtc="2025-08-07T15:07:00Z">
        <w:r>
          <w:rPr>
            <w:rFonts w:ascii="Arial" w:hAnsi="Arial" w:cs="Arial"/>
          </w:rPr>
          <w:t xml:space="preserve">% decrease from </w:t>
        </w:r>
      </w:ins>
      <w:ins w:id="15" w:author="Melissa Schnure" w:date="2025-08-07T11:20:00Z" w16du:dateUtc="2025-08-07T15:20:00Z">
        <w:r w:rsidR="007A3058">
          <w:rPr>
            <w:rFonts w:ascii="Arial" w:hAnsi="Arial" w:cs="Arial"/>
          </w:rPr>
          <w:t>a</w:t>
        </w:r>
      </w:ins>
      <w:ins w:id="16" w:author="Melissa Schnure" w:date="2025-08-07T11:07:00Z" w16du:dateUtc="2025-08-07T15:07:00Z">
        <w:r>
          <w:rPr>
            <w:rFonts w:ascii="Arial" w:hAnsi="Arial" w:cs="Arial"/>
          </w:rPr>
          <w:t xml:space="preserve"> peak of approximately 130,000 in 1984 t</w:t>
        </w:r>
      </w:ins>
      <w:ins w:id="17" w:author="Melissa Schnure" w:date="2025-08-07T11:08:00Z" w16du:dateUtc="2025-08-07T15:08:00Z">
        <w:r>
          <w:rPr>
            <w:rFonts w:ascii="Arial" w:hAnsi="Arial" w:cs="Arial"/>
          </w:rPr>
          <w:t xml:space="preserve">o </w:t>
        </w:r>
        <w:r w:rsidR="00821A14">
          <w:rPr>
            <w:rFonts w:ascii="Arial" w:hAnsi="Arial" w:cs="Arial"/>
          </w:rPr>
          <w:t>31,800 in 2022</w:t>
        </w:r>
      </w:ins>
      <w:commentRangeStart w:id="18"/>
      <w:commentRangeEnd w:id="18"/>
      <w:ins w:id="19" w:author="Melissa Schnure" w:date="2025-08-07T11:09:00Z" w16du:dateUtc="2025-08-07T15:09:00Z">
        <w:r w:rsidR="00821A14">
          <w:rPr>
            <w:rStyle w:val="CommentReference"/>
          </w:rPr>
          <w:commentReference w:id="18"/>
        </w:r>
      </w:ins>
      <w:ins w:id="20" w:author="Melissa Schnure" w:date="2025-08-07T11:08:00Z" w16du:dateUtc="2025-08-07T15:08:00Z">
        <w:r w:rsidR="00821A14">
          <w:rPr>
            <w:rFonts w:ascii="Arial" w:hAnsi="Arial" w:cs="Arial"/>
          </w:rPr>
          <w:t xml:space="preserve">. </w:t>
        </w:r>
      </w:ins>
      <w:ins w:id="21" w:author="Melissa Schnure" w:date="2025-08-07T11:11:00Z" w16du:dateUtc="2025-08-07T15:11:00Z">
        <w:r w:rsidR="00821A14">
          <w:rPr>
            <w:rFonts w:ascii="Arial" w:hAnsi="Arial" w:cs="Arial"/>
          </w:rPr>
          <w:t>With the launch of the</w:t>
        </w:r>
      </w:ins>
      <w:ins w:id="22" w:author="Melissa Schnure" w:date="2025-08-07T11:22:00Z" w16du:dateUtc="2025-08-07T15:22:00Z">
        <w:r w:rsidR="007A3058">
          <w:rPr>
            <w:rFonts w:ascii="Arial" w:hAnsi="Arial" w:cs="Arial"/>
          </w:rPr>
          <w:t xml:space="preserve"> national</w:t>
        </w:r>
      </w:ins>
      <w:ins w:id="23" w:author="Melissa Schnure" w:date="2025-08-07T11:11:00Z" w16du:dateUtc="2025-08-07T15:11:00Z">
        <w:r w:rsidR="00821A14">
          <w:rPr>
            <w:rFonts w:ascii="Arial" w:hAnsi="Arial" w:cs="Arial"/>
          </w:rPr>
          <w:t xml:space="preserve"> </w:t>
        </w:r>
        <w:r w:rsidR="00821A14" w:rsidRPr="00FB1A47">
          <w:rPr>
            <w:rFonts w:ascii="Arial" w:eastAsia="Times New Roman" w:hAnsi="Arial" w:cs="Arial"/>
            <w:i/>
            <w:iCs/>
            <w:kern w:val="0"/>
            <w14:ligatures w14:val="none"/>
          </w:rPr>
          <w:t>Ending the HIV Epidemic (EHE)</w:t>
        </w:r>
        <w:r w:rsidR="00821A14" w:rsidRPr="00FB1A47">
          <w:rPr>
            <w:rFonts w:ascii="Arial" w:eastAsia="Times New Roman" w:hAnsi="Arial" w:cs="Arial"/>
            <w:kern w:val="0"/>
            <w14:ligatures w14:val="none"/>
          </w:rPr>
          <w:t xml:space="preserve"> initiative in 2019</w:t>
        </w:r>
        <w:r w:rsidR="00821A14">
          <w:rPr>
            <w:rFonts w:ascii="Arial" w:eastAsia="Times New Roman" w:hAnsi="Arial" w:cs="Arial"/>
            <w:kern w:val="0"/>
            <w14:ligatures w14:val="none"/>
          </w:rPr>
          <w:t>,</w:t>
        </w:r>
      </w:ins>
      <w:ins w:id="24" w:author="Melissa Schnure" w:date="2025-08-07T11:12:00Z" w16du:dateUtc="2025-08-07T15:12:00Z">
        <w:r w:rsidR="00821A14">
          <w:rPr>
            <w:rFonts w:ascii="Arial" w:eastAsia="Times New Roman" w:hAnsi="Arial" w:cs="Arial"/>
            <w:kern w:val="0"/>
            <w14:ligatures w14:val="none"/>
          </w:rPr>
          <w:t xml:space="preserve"> </w:t>
        </w:r>
      </w:ins>
      <w:ins w:id="25" w:author="Melissa Schnure" w:date="2025-08-07T11:13:00Z" w16du:dateUtc="2025-08-07T15:13:00Z">
        <w:r w:rsidR="00821A14">
          <w:rPr>
            <w:rFonts w:ascii="Arial" w:eastAsia="Times New Roman" w:hAnsi="Arial" w:cs="Arial"/>
            <w:kern w:val="0"/>
            <w14:ligatures w14:val="none"/>
          </w:rPr>
          <w:t xml:space="preserve">there has been a renewed focus on reducing infections </w:t>
        </w:r>
      </w:ins>
      <w:ins w:id="26" w:author="Melissa Schnure" w:date="2025-08-07T11:14:00Z" w16du:dateUtc="2025-08-07T15:14:00Z">
        <w:r w:rsidR="00821A14">
          <w:rPr>
            <w:rFonts w:ascii="Arial" w:eastAsia="Times New Roman" w:hAnsi="Arial" w:cs="Arial"/>
            <w:kern w:val="0"/>
            <w14:ligatures w14:val="none"/>
          </w:rPr>
          <w:t>among key</w:t>
        </w:r>
      </w:ins>
      <w:ins w:id="27" w:author="Melissa Schnure" w:date="2025-08-07T11:15:00Z" w16du:dateUtc="2025-08-07T15:15:00Z">
        <w:r w:rsidR="00821A14">
          <w:rPr>
            <w:rFonts w:ascii="Arial" w:eastAsia="Times New Roman" w:hAnsi="Arial" w:cs="Arial"/>
            <w:kern w:val="0"/>
            <w14:ligatures w14:val="none"/>
          </w:rPr>
          <w:t xml:space="preserve"> risk groups</w:t>
        </w:r>
      </w:ins>
      <w:ins w:id="28" w:author="Melissa Schnure" w:date="2025-08-07T11:14:00Z" w16du:dateUtc="2025-08-07T15:14:00Z">
        <w:r w:rsidR="00821A14">
          <w:rPr>
            <w:rFonts w:ascii="Arial" w:eastAsia="Times New Roman" w:hAnsi="Arial" w:cs="Arial"/>
            <w:kern w:val="0"/>
            <w14:ligatures w14:val="none"/>
          </w:rPr>
          <w:t>, with new in</w:t>
        </w:r>
      </w:ins>
      <w:ins w:id="29" w:author="Melissa Schnure" w:date="2025-08-07T11:15:00Z" w16du:dateUtc="2025-08-07T15:15:00Z">
        <w:r w:rsidR="00821A14">
          <w:rPr>
            <w:rFonts w:ascii="Arial" w:eastAsia="Times New Roman" w:hAnsi="Arial" w:cs="Arial"/>
            <w:kern w:val="0"/>
            <w14:ligatures w14:val="none"/>
          </w:rPr>
          <w:t xml:space="preserve">fections declining by 10% among men who have sex with men (MSM) and by 18% among Black or African Americans from 2018 </w:t>
        </w:r>
      </w:ins>
      <w:ins w:id="30" w:author="Melissa Schnure" w:date="2025-08-07T11:16:00Z" w16du:dateUtc="2025-08-07T15:16:00Z">
        <w:r w:rsidR="00821A14">
          <w:rPr>
            <w:rFonts w:ascii="Arial" w:eastAsia="Times New Roman" w:hAnsi="Arial" w:cs="Arial"/>
            <w:kern w:val="0"/>
            <w14:ligatures w14:val="none"/>
          </w:rPr>
          <w:t>to 2022</w:t>
        </w:r>
        <w:commentRangeStart w:id="31"/>
        <w:commentRangeEnd w:id="31"/>
        <w:r w:rsidR="00821A14">
          <w:rPr>
            <w:rStyle w:val="CommentReference"/>
          </w:rPr>
          <w:commentReference w:id="31"/>
        </w:r>
      </w:ins>
      <w:ins w:id="32" w:author="Melissa Schnure" w:date="2025-08-07T11:12:00Z" w16du:dateUtc="2025-08-07T15:12:00Z">
        <w:r w:rsidR="00821A14">
          <w:rPr>
            <w:rFonts w:ascii="Arial" w:eastAsia="Times New Roman" w:hAnsi="Arial" w:cs="Arial"/>
            <w:kern w:val="0"/>
            <w14:ligatures w14:val="none"/>
          </w:rPr>
          <w:t xml:space="preserve">. </w:t>
        </w:r>
      </w:ins>
    </w:p>
    <w:p w14:paraId="6AE25443" w14:textId="72A7D9E7" w:rsidR="009A0520" w:rsidRDefault="00821A14" w:rsidP="00CA7AB4">
      <w:pPr>
        <w:jc w:val="both"/>
        <w:rPr>
          <w:ins w:id="33" w:author="Melissa Schnure" w:date="2025-08-07T11:34:00Z" w16du:dateUtc="2025-08-07T15:34:00Z"/>
          <w:rFonts w:ascii="Arial" w:hAnsi="Arial" w:cs="Arial"/>
        </w:rPr>
      </w:pPr>
      <w:ins w:id="34" w:author="Melissa Schnure" w:date="2025-08-07T11:17:00Z" w16du:dateUtc="2025-08-07T15:17:00Z">
        <w:r>
          <w:rPr>
            <w:rFonts w:ascii="Arial" w:hAnsi="Arial" w:cs="Arial"/>
          </w:rPr>
          <w:t xml:space="preserve">While the EHE initiative </w:t>
        </w:r>
      </w:ins>
      <w:ins w:id="35" w:author="Melissa Schnure" w:date="2025-08-07T11:18:00Z" w16du:dateUtc="2025-08-07T15:18:00Z">
        <w:r>
          <w:rPr>
            <w:rFonts w:ascii="Arial" w:hAnsi="Arial" w:cs="Arial"/>
          </w:rPr>
          <w:t xml:space="preserve">focuses </w:t>
        </w:r>
      </w:ins>
      <w:ins w:id="36" w:author="Melissa Schnure" w:date="2025-08-07T11:22:00Z" w16du:dateUtc="2025-08-07T15:22:00Z">
        <w:r w:rsidR="00DC1994">
          <w:rPr>
            <w:rFonts w:ascii="Arial" w:hAnsi="Arial" w:cs="Arial"/>
          </w:rPr>
          <w:t xml:space="preserve">primarily </w:t>
        </w:r>
      </w:ins>
      <w:ins w:id="37" w:author="Melissa Schnure" w:date="2025-08-07T11:18:00Z" w16du:dateUtc="2025-08-07T15:18:00Z">
        <w:r>
          <w:rPr>
            <w:rFonts w:ascii="Arial" w:hAnsi="Arial" w:cs="Arial"/>
          </w:rPr>
          <w:t>on re</w:t>
        </w:r>
        <w:r w:rsidR="007A3058">
          <w:rPr>
            <w:rFonts w:ascii="Arial" w:hAnsi="Arial" w:cs="Arial"/>
          </w:rPr>
          <w:t>ducing new HIV infections, care must be paid to the estimated 1.2 million people already living</w:t>
        </w:r>
      </w:ins>
      <w:ins w:id="38" w:author="Melissa Schnure" w:date="2025-08-07T11:19:00Z" w16du:dateUtc="2025-08-07T15:19:00Z">
        <w:r w:rsidR="007A3058">
          <w:rPr>
            <w:rFonts w:ascii="Arial" w:hAnsi="Arial" w:cs="Arial"/>
          </w:rPr>
          <w:t xml:space="preserve"> with HIV in 2022</w:t>
        </w:r>
        <w:r w:rsidR="007A3058">
          <w:rPr>
            <w:rStyle w:val="CommentReference"/>
          </w:rPr>
          <w:commentReference w:id="39"/>
        </w:r>
        <w:r w:rsidR="007A3058">
          <w:rPr>
            <w:rFonts w:ascii="Arial" w:hAnsi="Arial" w:cs="Arial"/>
          </w:rPr>
          <w:t xml:space="preserve">. </w:t>
        </w:r>
      </w:ins>
      <w:r w:rsidR="001E6B98">
        <w:rPr>
          <w:rFonts w:ascii="Arial" w:hAnsi="Arial" w:cs="Arial"/>
        </w:rPr>
        <w:t>T</w:t>
      </w:r>
      <w:r w:rsidR="003D4207" w:rsidRPr="00573BEF">
        <w:rPr>
          <w:rFonts w:ascii="Arial" w:hAnsi="Arial" w:cs="Arial"/>
        </w:rPr>
        <w:t xml:space="preserve">he widespread availability of effective antiretroviral therapy (ART) has increased the life expectancy of people with </w:t>
      </w:r>
      <w:del w:id="40" w:author="Melissa Schnure" w:date="2025-08-07T11:20:00Z" w16du:dateUtc="2025-08-07T15:20:00Z">
        <w:r w:rsidR="003D4207" w:rsidRPr="00573BEF" w:rsidDel="007A3058">
          <w:rPr>
            <w:rFonts w:ascii="Arial" w:hAnsi="Arial" w:cs="Arial"/>
          </w:rPr>
          <w:delText>human immunodeficiency virus (</w:delText>
        </w:r>
      </w:del>
      <w:r w:rsidR="003D4207" w:rsidRPr="00573BEF">
        <w:rPr>
          <w:rFonts w:ascii="Arial" w:hAnsi="Arial" w:cs="Arial"/>
        </w:rPr>
        <w:t>HIV</w:t>
      </w:r>
      <w:del w:id="41" w:author="Melissa Schnure" w:date="2025-08-07T11:20:00Z" w16du:dateUtc="2025-08-07T15:20:00Z">
        <w:r w:rsidR="003D4207" w:rsidRPr="00573BEF" w:rsidDel="007A3058">
          <w:rPr>
            <w:rFonts w:ascii="Arial" w:hAnsi="Arial" w:cs="Arial"/>
          </w:rPr>
          <w:delText>)</w:delText>
        </w:r>
      </w:del>
      <w:r w:rsidR="003D4207" w:rsidRPr="00573BEF">
        <w:rPr>
          <w:rFonts w:ascii="Arial" w:hAnsi="Arial" w:cs="Arial"/>
        </w:rPr>
        <w:t xml:space="preserve"> </w:t>
      </w:r>
      <w:ins w:id="42" w:author="Melissa Schnure" w:date="2025-08-07T11:35:00Z" w16du:dateUtc="2025-08-07T15:35:00Z">
        <w:r w:rsidR="009A0520">
          <w:rPr>
            <w:rFonts w:ascii="Arial" w:hAnsi="Arial" w:cs="Arial"/>
          </w:rPr>
          <w:t xml:space="preserve">(PWH) </w:t>
        </w:r>
      </w:ins>
      <w:r w:rsidR="003D4207" w:rsidRPr="00573BEF">
        <w:rPr>
          <w:rFonts w:ascii="Arial" w:hAnsi="Arial" w:cs="Arial"/>
        </w:rPr>
        <w:t xml:space="preserve">in the </w:t>
      </w:r>
      <w:del w:id="43" w:author="Melissa Schnure" w:date="2025-08-07T11:20:00Z" w16du:dateUtc="2025-08-07T15:20:00Z">
        <w:r w:rsidR="003D4207" w:rsidRPr="00573BEF" w:rsidDel="007A3058">
          <w:rPr>
            <w:rFonts w:ascii="Arial" w:hAnsi="Arial" w:cs="Arial"/>
          </w:rPr>
          <w:delText>United States</w:delText>
        </w:r>
      </w:del>
      <w:ins w:id="44" w:author="Melissa Schnure" w:date="2025-08-07T11:20:00Z" w16du:dateUtc="2025-08-07T15:20:00Z">
        <w:r w:rsidR="007A3058">
          <w:rPr>
            <w:rFonts w:ascii="Arial" w:hAnsi="Arial" w:cs="Arial"/>
          </w:rPr>
          <w:t>US</w:t>
        </w:r>
      </w:ins>
      <w:r w:rsidR="003D4207" w:rsidRPr="00573BEF">
        <w:rPr>
          <w:rFonts w:ascii="Arial" w:hAnsi="Arial" w:cs="Arial"/>
        </w:rPr>
        <w:t xml:space="preserve">. By the end of 2022, over half of individuals with diagnosed HIV </w:t>
      </w:r>
      <w:ins w:id="45" w:author="Melissa Schnure" w:date="2025-08-07T11:23:00Z" w16du:dateUtc="2025-08-07T15:23:00Z">
        <w:r w:rsidR="002E65D0">
          <w:rPr>
            <w:rFonts w:ascii="Arial" w:hAnsi="Arial" w:cs="Arial"/>
          </w:rPr>
          <w:t xml:space="preserve">in the US </w:t>
        </w:r>
      </w:ins>
      <w:r w:rsidR="003D4207" w:rsidRPr="00573BEF">
        <w:rPr>
          <w:rFonts w:ascii="Arial" w:hAnsi="Arial" w:cs="Arial"/>
        </w:rPr>
        <w:t xml:space="preserve">were aged 50 years or </w:t>
      </w:r>
      <w:commentRangeStart w:id="46"/>
      <w:r w:rsidR="003D4207" w:rsidRPr="00573BEF">
        <w:rPr>
          <w:rFonts w:ascii="Arial" w:hAnsi="Arial" w:cs="Arial"/>
        </w:rPr>
        <w:t>older</w:t>
      </w:r>
      <w:commentRangeEnd w:id="46"/>
      <w:r w:rsidR="00E25441" w:rsidRPr="00573BEF">
        <w:rPr>
          <w:rStyle w:val="CommentReference"/>
          <w:rFonts w:ascii="Arial" w:hAnsi="Arial" w:cs="Arial"/>
        </w:rPr>
        <w:commentReference w:id="46"/>
      </w:r>
      <w:r w:rsidR="003D4207" w:rsidRPr="00573BEF">
        <w:rPr>
          <w:rFonts w:ascii="Arial" w:hAnsi="Arial" w:cs="Arial"/>
        </w:rPr>
        <w:t xml:space="preserve">. </w:t>
      </w:r>
      <w:del w:id="47" w:author="Melissa Schnure" w:date="2025-08-07T15:28:00Z" w16du:dateUtc="2025-08-07T19:28:00Z">
        <w:r w:rsidR="003D4207" w:rsidRPr="00573BEF" w:rsidDel="00E13D77">
          <w:rPr>
            <w:rFonts w:ascii="Arial" w:hAnsi="Arial" w:cs="Arial"/>
          </w:rPr>
          <w:delText>As the population living with HIV ages, healthcare systems</w:delText>
        </w:r>
      </w:del>
      <w:del w:id="48" w:author="Melissa Schnure" w:date="2025-08-07T11:39:00Z" w16du:dateUtc="2025-08-07T15:39:00Z">
        <w:r w:rsidR="003D4207" w:rsidRPr="00573BEF" w:rsidDel="009A0520">
          <w:rPr>
            <w:rFonts w:ascii="Arial" w:hAnsi="Arial" w:cs="Arial"/>
          </w:rPr>
          <w:delText xml:space="preserve"> </w:delText>
        </w:r>
      </w:del>
      <w:del w:id="49" w:author="Melissa Schnure" w:date="2025-08-07T15:28:00Z" w16du:dateUtc="2025-08-07T19:28:00Z">
        <w:r w:rsidR="003D4207" w:rsidRPr="00573BEF" w:rsidDel="00E13D77">
          <w:rPr>
            <w:rFonts w:ascii="Arial" w:hAnsi="Arial" w:cs="Arial"/>
          </w:rPr>
          <w:delText>will need to prepare to manage the increasing burden of age-related comorbidities</w:delText>
        </w:r>
        <w:r w:rsidR="00BA7A10" w:rsidDel="00E13D77">
          <w:rPr>
            <w:rFonts w:ascii="Arial" w:hAnsi="Arial" w:cs="Arial"/>
          </w:rPr>
          <w:delText xml:space="preserve"> among this population</w:delText>
        </w:r>
        <w:r w:rsidR="003D4207" w:rsidRPr="00573BEF" w:rsidDel="00E13D77">
          <w:rPr>
            <w:rFonts w:ascii="Arial" w:hAnsi="Arial" w:cs="Arial"/>
          </w:rPr>
          <w:delText xml:space="preserve">. </w:delText>
        </w:r>
      </w:del>
      <w:commentRangeStart w:id="39"/>
      <w:commentRangeEnd w:id="39"/>
    </w:p>
    <w:p w14:paraId="50F7D81D" w14:textId="6FCC5329" w:rsidR="002E65D0" w:rsidRDefault="003D4207" w:rsidP="00CA7AB4">
      <w:pPr>
        <w:jc w:val="both"/>
        <w:rPr>
          <w:ins w:id="50" w:author="Melissa Schnure" w:date="2025-08-07T11:29:00Z" w16du:dateUtc="2025-08-07T15:29:00Z"/>
          <w:rFonts w:ascii="Arial" w:hAnsi="Arial" w:cs="Arial"/>
        </w:rPr>
      </w:pPr>
      <w:r w:rsidRPr="00573BEF">
        <w:rPr>
          <w:rFonts w:ascii="Arial" w:hAnsi="Arial" w:cs="Arial"/>
        </w:rPr>
        <w:t xml:space="preserve">People </w:t>
      </w:r>
      <w:del w:id="51" w:author="Melissa Schnure" w:date="2025-08-07T15:29:00Z" w16du:dateUtc="2025-08-07T19:29:00Z">
        <w:r w:rsidRPr="00573BEF" w:rsidDel="00E13D77">
          <w:rPr>
            <w:rFonts w:ascii="Arial" w:hAnsi="Arial" w:cs="Arial"/>
          </w:rPr>
          <w:delText xml:space="preserve">living </w:delText>
        </w:r>
      </w:del>
      <w:ins w:id="52" w:author="Melissa Schnure" w:date="2025-08-07T15:29:00Z" w16du:dateUtc="2025-08-07T19:29:00Z">
        <w:r w:rsidR="00E13D77">
          <w:rPr>
            <w:rFonts w:ascii="Arial" w:hAnsi="Arial" w:cs="Arial"/>
          </w:rPr>
          <w:t>aging</w:t>
        </w:r>
        <w:r w:rsidR="00E13D77" w:rsidRPr="00573BEF">
          <w:rPr>
            <w:rFonts w:ascii="Arial" w:hAnsi="Arial" w:cs="Arial"/>
          </w:rPr>
          <w:t xml:space="preserve"> </w:t>
        </w:r>
      </w:ins>
      <w:r w:rsidRPr="00573BEF">
        <w:rPr>
          <w:rFonts w:ascii="Arial" w:hAnsi="Arial" w:cs="Arial"/>
        </w:rPr>
        <w:t xml:space="preserve">with HIV are at increased risk for age-related conditions including cardiovascular diseases, chronic obstructive pulmonary disease, </w:t>
      </w:r>
      <w:r w:rsidR="00E25441" w:rsidRPr="00573BEF">
        <w:rPr>
          <w:rFonts w:ascii="Arial" w:hAnsi="Arial" w:cs="Arial"/>
        </w:rPr>
        <w:t xml:space="preserve">diabetes, chronic kidney disease, and certain non-AIDS-defining </w:t>
      </w:r>
      <w:commentRangeStart w:id="53"/>
      <w:r w:rsidR="00E25441" w:rsidRPr="00573BEF">
        <w:rPr>
          <w:rFonts w:ascii="Arial" w:hAnsi="Arial" w:cs="Arial"/>
        </w:rPr>
        <w:t>cancers</w:t>
      </w:r>
      <w:commentRangeEnd w:id="53"/>
      <w:r w:rsidR="00E25441" w:rsidRPr="00573BEF">
        <w:rPr>
          <w:rStyle w:val="CommentReference"/>
          <w:rFonts w:ascii="Arial" w:hAnsi="Arial" w:cs="Arial"/>
        </w:rPr>
        <w:commentReference w:id="53"/>
      </w:r>
      <w:r w:rsidR="00E25441" w:rsidRPr="00573BEF">
        <w:rPr>
          <w:rFonts w:ascii="Arial" w:hAnsi="Arial" w:cs="Arial"/>
        </w:rPr>
        <w:t xml:space="preserve">. They are also at greater risk of acquiring multiple comorbidities as they </w:t>
      </w:r>
      <w:commentRangeStart w:id="54"/>
      <w:r w:rsidR="00E25441" w:rsidRPr="00573BEF">
        <w:rPr>
          <w:rFonts w:ascii="Arial" w:hAnsi="Arial" w:cs="Arial"/>
        </w:rPr>
        <w:t>age</w:t>
      </w:r>
      <w:commentRangeEnd w:id="54"/>
      <w:r w:rsidR="00E25441" w:rsidRPr="00573BEF">
        <w:rPr>
          <w:rStyle w:val="CommentReference"/>
          <w:rFonts w:ascii="Arial" w:hAnsi="Arial" w:cs="Arial"/>
        </w:rPr>
        <w:commentReference w:id="54"/>
      </w:r>
      <w:r w:rsidR="00E25441" w:rsidRPr="00573BEF">
        <w:rPr>
          <w:rFonts w:ascii="Arial" w:hAnsi="Arial" w:cs="Arial"/>
        </w:rPr>
        <w:t>.</w:t>
      </w:r>
      <w:r w:rsidR="00E640E4" w:rsidRPr="00573BEF">
        <w:rPr>
          <w:rFonts w:ascii="Arial" w:hAnsi="Arial" w:cs="Arial"/>
        </w:rPr>
        <w:t xml:space="preserve"> </w:t>
      </w:r>
      <w:ins w:id="55" w:author="Melissa Schnure" w:date="2025-08-07T11:29:00Z" w16du:dateUtc="2025-08-07T15:29:00Z">
        <w:r w:rsidR="002E65D0">
          <w:rPr>
            <w:rFonts w:ascii="Arial" w:hAnsi="Arial" w:cs="Arial"/>
          </w:rPr>
          <w:t xml:space="preserve">A </w:t>
        </w:r>
      </w:ins>
      <w:ins w:id="56" w:author="Melissa Schnure" w:date="2025-08-07T11:30:00Z" w16du:dateUtc="2025-08-07T15:30:00Z">
        <w:r w:rsidR="009A0520">
          <w:rPr>
            <w:rFonts w:ascii="Arial" w:hAnsi="Arial" w:cs="Arial"/>
          </w:rPr>
          <w:t xml:space="preserve">2024 </w:t>
        </w:r>
      </w:ins>
      <w:ins w:id="57" w:author="Melissa Schnure" w:date="2025-08-07T11:29:00Z" w16du:dateUtc="2025-08-07T15:29:00Z">
        <w:r w:rsidR="002E65D0">
          <w:rPr>
            <w:rFonts w:ascii="Arial" w:hAnsi="Arial" w:cs="Arial"/>
          </w:rPr>
          <w:t xml:space="preserve">modeling </w:t>
        </w:r>
      </w:ins>
      <w:ins w:id="58" w:author="Melissa Schnure" w:date="2025-08-07T11:35:00Z" w16du:dateUtc="2025-08-07T15:35:00Z">
        <w:r w:rsidR="009A0520">
          <w:rPr>
            <w:rFonts w:ascii="Arial" w:hAnsi="Arial" w:cs="Arial"/>
          </w:rPr>
          <w:t xml:space="preserve">analysis of </w:t>
        </w:r>
      </w:ins>
      <w:ins w:id="59" w:author="Melissa Schnure" w:date="2025-08-07T11:30:00Z" w16du:dateUtc="2025-08-07T15:30:00Z">
        <w:r w:rsidR="009A0520">
          <w:rPr>
            <w:rFonts w:ascii="Arial" w:hAnsi="Arial" w:cs="Arial"/>
          </w:rPr>
          <w:t>comorbidity</w:t>
        </w:r>
      </w:ins>
      <w:ins w:id="60" w:author="Melissa Schnure" w:date="2025-08-07T11:33:00Z" w16du:dateUtc="2025-08-07T15:33:00Z">
        <w:r w:rsidR="009A0520">
          <w:rPr>
            <w:rFonts w:ascii="Arial" w:hAnsi="Arial" w:cs="Arial"/>
          </w:rPr>
          <w:t xml:space="preserve"> </w:t>
        </w:r>
      </w:ins>
      <w:ins w:id="61" w:author="Melissa Schnure" w:date="2025-08-07T11:30:00Z" w16du:dateUtc="2025-08-07T15:30:00Z">
        <w:r w:rsidR="009A0520">
          <w:rPr>
            <w:rFonts w:ascii="Arial" w:hAnsi="Arial" w:cs="Arial"/>
          </w:rPr>
          <w:t xml:space="preserve">among </w:t>
        </w:r>
      </w:ins>
      <w:ins w:id="62" w:author="Melissa Schnure" w:date="2025-08-07T11:35:00Z" w16du:dateUtc="2025-08-07T15:35:00Z">
        <w:r w:rsidR="009A0520">
          <w:rPr>
            <w:rFonts w:ascii="Arial" w:hAnsi="Arial" w:cs="Arial"/>
          </w:rPr>
          <w:t>PWH</w:t>
        </w:r>
      </w:ins>
      <w:ins w:id="63" w:author="Melissa Schnure" w:date="2025-08-07T11:29:00Z" w16du:dateUtc="2025-08-07T15:29:00Z">
        <w:r w:rsidR="009A0520">
          <w:rPr>
            <w:rFonts w:ascii="Arial" w:hAnsi="Arial" w:cs="Arial"/>
          </w:rPr>
          <w:t xml:space="preserve"> </w:t>
        </w:r>
      </w:ins>
      <w:ins w:id="64" w:author="Melissa Schnure" w:date="2025-08-07T11:31:00Z" w16du:dateUtc="2025-08-07T15:31:00Z">
        <w:r w:rsidR="009A0520">
          <w:rPr>
            <w:rFonts w:ascii="Arial" w:hAnsi="Arial" w:cs="Arial"/>
          </w:rPr>
          <w:t xml:space="preserve">in the US </w:t>
        </w:r>
      </w:ins>
      <w:ins w:id="65" w:author="Melissa Schnure" w:date="2025-08-07T11:29:00Z" w16du:dateUtc="2025-08-07T15:29:00Z">
        <w:r w:rsidR="009A0520">
          <w:rPr>
            <w:rFonts w:ascii="Arial" w:hAnsi="Arial" w:cs="Arial"/>
          </w:rPr>
          <w:t>who have initiated ART</w:t>
        </w:r>
      </w:ins>
      <w:ins w:id="66" w:author="Melissa Schnure" w:date="2025-08-07T11:32:00Z" w16du:dateUtc="2025-08-07T15:32:00Z">
        <w:r w:rsidR="009A0520">
          <w:rPr>
            <w:rFonts w:ascii="Arial" w:hAnsi="Arial" w:cs="Arial"/>
          </w:rPr>
          <w:t xml:space="preserve"> projected increases in depression</w:t>
        </w:r>
      </w:ins>
      <w:ins w:id="67" w:author="Melissa Schnure" w:date="2025-08-07T15:28:00Z" w16du:dateUtc="2025-08-07T19:28:00Z">
        <w:r w:rsidR="00E13D77">
          <w:rPr>
            <w:rFonts w:ascii="Arial" w:hAnsi="Arial" w:cs="Arial"/>
          </w:rPr>
          <w:t xml:space="preserve">, </w:t>
        </w:r>
      </w:ins>
      <w:ins w:id="68" w:author="Melissa Schnure" w:date="2025-08-07T11:32:00Z" w16du:dateUtc="2025-08-07T15:32:00Z">
        <w:r w:rsidR="009A0520">
          <w:rPr>
            <w:rFonts w:ascii="Arial" w:hAnsi="Arial" w:cs="Arial"/>
          </w:rPr>
          <w:t>dyslipidemia, diabetes, chronic kidney disease, and myo</w:t>
        </w:r>
      </w:ins>
      <w:ins w:id="69" w:author="Melissa Schnure" w:date="2025-08-07T11:33:00Z" w16du:dateUtc="2025-08-07T15:33:00Z">
        <w:r w:rsidR="009A0520">
          <w:rPr>
            <w:rFonts w:ascii="Arial" w:hAnsi="Arial" w:cs="Arial"/>
          </w:rPr>
          <w:t xml:space="preserve">cardial infarction, with multimorbidity (two or more comorbidities other than HIV) projected to increase from </w:t>
        </w:r>
      </w:ins>
      <w:ins w:id="70" w:author="Melissa Schnure" w:date="2025-08-07T11:34:00Z" w16du:dateUtc="2025-08-07T15:34:00Z">
        <w:r w:rsidR="009A0520">
          <w:rPr>
            <w:rFonts w:ascii="Arial" w:hAnsi="Arial" w:cs="Arial"/>
          </w:rPr>
          <w:t>63% in 2020 to 70% in 2030</w:t>
        </w:r>
        <w:commentRangeStart w:id="71"/>
        <w:commentRangeEnd w:id="71"/>
        <w:r w:rsidR="009A0520">
          <w:rPr>
            <w:rStyle w:val="CommentReference"/>
          </w:rPr>
          <w:commentReference w:id="71"/>
        </w:r>
        <w:r w:rsidR="009A0520">
          <w:rPr>
            <w:rFonts w:ascii="Arial" w:hAnsi="Arial" w:cs="Arial"/>
          </w:rPr>
          <w:t xml:space="preserve">. </w:t>
        </w:r>
      </w:ins>
      <w:ins w:id="72" w:author="Melissa Schnure" w:date="2025-08-07T15:28:00Z" w16du:dateUtc="2025-08-07T19:28:00Z">
        <w:r w:rsidR="00E13D77" w:rsidRPr="00573BEF">
          <w:rPr>
            <w:rFonts w:ascii="Arial" w:hAnsi="Arial" w:cs="Arial"/>
          </w:rPr>
          <w:t xml:space="preserve">As the population living with HIV ages, </w:t>
        </w:r>
        <w:r w:rsidR="00E13D77">
          <w:rPr>
            <w:rFonts w:ascii="Arial" w:hAnsi="Arial" w:cs="Arial"/>
          </w:rPr>
          <w:t xml:space="preserve">local </w:t>
        </w:r>
        <w:r w:rsidR="00E13D77" w:rsidRPr="00573BEF">
          <w:rPr>
            <w:rFonts w:ascii="Arial" w:hAnsi="Arial" w:cs="Arial"/>
          </w:rPr>
          <w:t>healthcare systems</w:t>
        </w:r>
        <w:r w:rsidR="00E13D77">
          <w:rPr>
            <w:rFonts w:ascii="Arial" w:hAnsi="Arial" w:cs="Arial"/>
          </w:rPr>
          <w:t>—as well as the national Medicare program—</w:t>
        </w:r>
        <w:r w:rsidR="00E13D77" w:rsidRPr="00573BEF">
          <w:rPr>
            <w:rFonts w:ascii="Arial" w:hAnsi="Arial" w:cs="Arial"/>
          </w:rPr>
          <w:t>will need to prepare to manage the increasing burden of age-related comorbidities</w:t>
        </w:r>
        <w:r w:rsidR="00E13D77">
          <w:rPr>
            <w:rFonts w:ascii="Arial" w:hAnsi="Arial" w:cs="Arial"/>
          </w:rPr>
          <w:t xml:space="preserve"> among this population</w:t>
        </w:r>
        <w:r w:rsidR="00E13D77" w:rsidRPr="00573BEF">
          <w:rPr>
            <w:rFonts w:ascii="Arial" w:hAnsi="Arial" w:cs="Arial"/>
          </w:rPr>
          <w:t>.</w:t>
        </w:r>
      </w:ins>
    </w:p>
    <w:p w14:paraId="1F1134EC" w14:textId="6E7548C8" w:rsidR="003D4207" w:rsidRPr="00242B06" w:rsidRDefault="00242B06" w:rsidP="00CA7AB4">
      <w:pPr>
        <w:jc w:val="both"/>
        <w:rPr>
          <w:rFonts w:ascii="Arial" w:hAnsi="Arial" w:cs="Arial"/>
        </w:rPr>
      </w:pPr>
      <w:moveToRangeStart w:id="73" w:author="Melissa Schnure" w:date="2025-08-07T11:43:00Z" w:name="move205459452"/>
      <w:moveTo w:id="74" w:author="Melissa Schnure" w:date="2025-08-07T11:43:00Z" w16du:dateUtc="2025-08-07T15:43:00Z">
        <w:r w:rsidRPr="00573BEF">
          <w:rPr>
            <w:rFonts w:ascii="Arial" w:hAnsi="Arial" w:cs="Arial"/>
          </w:rPr>
          <w:t>Mathematical models of infectious disease can contribute to our understanding of the aging dynamics of local HIV epidemics.</w:t>
        </w:r>
      </w:moveTo>
      <w:moveToRangeEnd w:id="73"/>
      <w:ins w:id="75" w:author="Melissa Schnure" w:date="2025-08-07T11:44:00Z" w16du:dateUtc="2025-08-07T15:44:00Z">
        <w:r>
          <w:rPr>
            <w:rFonts w:ascii="Arial" w:hAnsi="Arial" w:cs="Arial"/>
          </w:rPr>
          <w:t xml:space="preserve"> While there have been studies published to date exploring </w:t>
        </w:r>
      </w:ins>
      <w:ins w:id="76" w:author="Melissa Schnure" w:date="2025-08-07T11:46:00Z" w16du:dateUtc="2025-08-07T15:46:00Z">
        <w:r>
          <w:rPr>
            <w:rFonts w:ascii="Arial" w:hAnsi="Arial" w:cs="Arial"/>
          </w:rPr>
          <w:t>aging among PWH in the US</w:t>
        </w:r>
      </w:ins>
      <w:ins w:id="77" w:author="Melissa Schnure" w:date="2025-08-07T11:45:00Z" w16du:dateUtc="2025-08-07T15:45:00Z">
        <w:r>
          <w:rPr>
            <w:rFonts w:ascii="Arial" w:hAnsi="Arial" w:cs="Arial"/>
          </w:rPr>
          <w:t xml:space="preserve">, </w:t>
        </w:r>
      </w:ins>
      <w:ins w:id="78" w:author="Melissa Schnure" w:date="2025-08-07T11:46:00Z" w16du:dateUtc="2025-08-07T15:46:00Z">
        <w:r>
          <w:rPr>
            <w:rFonts w:ascii="Arial" w:hAnsi="Arial" w:cs="Arial"/>
          </w:rPr>
          <w:t xml:space="preserve">they </w:t>
        </w:r>
      </w:ins>
      <w:ins w:id="79" w:author="Melissa Schnure" w:date="2025-08-07T11:47:00Z" w16du:dateUtc="2025-08-07T15:47:00Z">
        <w:r>
          <w:rPr>
            <w:rFonts w:ascii="Arial" w:hAnsi="Arial" w:cs="Arial"/>
          </w:rPr>
          <w:t xml:space="preserve">have typically been conducted at the national level or focus only on </w:t>
        </w:r>
      </w:ins>
      <w:ins w:id="80" w:author="Melissa Schnure" w:date="2025-08-07T11:50:00Z" w16du:dateUtc="2025-08-07T15:50:00Z">
        <w:r>
          <w:rPr>
            <w:rFonts w:ascii="Arial" w:hAnsi="Arial" w:cs="Arial"/>
          </w:rPr>
          <w:t>certain</w:t>
        </w:r>
      </w:ins>
      <w:ins w:id="81" w:author="Melissa Schnure" w:date="2025-08-07T11:47:00Z" w16du:dateUtc="2025-08-07T15:47:00Z">
        <w:r>
          <w:rPr>
            <w:rFonts w:ascii="Arial" w:hAnsi="Arial" w:cs="Arial"/>
          </w:rPr>
          <w:t xml:space="preserve"> risk groups such as </w:t>
        </w:r>
        <w:r w:rsidRPr="00242B06">
          <w:rPr>
            <w:rFonts w:ascii="Arial" w:hAnsi="Arial" w:cs="Arial"/>
          </w:rPr>
          <w:t>MSM</w:t>
        </w:r>
      </w:ins>
      <w:ins w:id="82" w:author="Melissa Schnure" w:date="2025-08-07T11:49:00Z" w16du:dateUtc="2025-08-07T15:49:00Z">
        <w:r w:rsidRPr="00242B06">
          <w:rPr>
            <w:rStyle w:val="CommentReference"/>
          </w:rPr>
          <w:commentReference w:id="83"/>
        </w:r>
      </w:ins>
      <w:ins w:id="84" w:author="Melissa Schnure" w:date="2025-08-07T11:47:00Z" w16du:dateUtc="2025-08-07T15:47:00Z">
        <w:r w:rsidRPr="00242B06">
          <w:rPr>
            <w:rFonts w:ascii="Arial" w:hAnsi="Arial" w:cs="Arial"/>
          </w:rPr>
          <w:t xml:space="preserve">. </w:t>
        </w:r>
      </w:ins>
      <w:del w:id="85" w:author="Melissa Schnure" w:date="2025-08-07T11:50:00Z" w16du:dateUtc="2025-08-07T15:50:00Z">
        <w:r w:rsidR="00E640E4" w:rsidRPr="00242B06" w:rsidDel="00242B06">
          <w:rPr>
            <w:rFonts w:ascii="Arial" w:hAnsi="Arial" w:cs="Arial"/>
          </w:rPr>
          <w:delText>Concluding sentence for paragraph, like “</w:delText>
        </w:r>
      </w:del>
      <w:del w:id="86" w:author="Melissa Schnure" w:date="2025-08-07T11:51:00Z" w16du:dateUtc="2025-08-07T15:51:00Z">
        <w:r w:rsidR="00E640E4" w:rsidRPr="00242B06" w:rsidDel="00242B06">
          <w:rPr>
            <w:rFonts w:ascii="Arial" w:hAnsi="Arial" w:cs="Arial"/>
          </w:rPr>
          <w:delText xml:space="preserve">Not enough is known about </w:delText>
        </w:r>
      </w:del>
      <w:ins w:id="87" w:author="Melissa Schnure" w:date="2025-08-07T11:51:00Z" w16du:dateUtc="2025-08-07T15:51:00Z">
        <w:r w:rsidRPr="00242B06">
          <w:rPr>
            <w:rFonts w:ascii="Arial" w:hAnsi="Arial" w:cs="Arial"/>
          </w:rPr>
          <w:t>The ob</w:t>
        </w:r>
      </w:ins>
      <w:ins w:id="88" w:author="Melissa Schnure" w:date="2025-08-07T11:52:00Z" w16du:dateUtc="2025-08-07T15:52:00Z">
        <w:r w:rsidRPr="00242B06">
          <w:rPr>
            <w:rFonts w:ascii="Arial" w:hAnsi="Arial" w:cs="Arial"/>
          </w:rPr>
          <w:t xml:space="preserve">jective of our study was to explore </w:t>
        </w:r>
      </w:ins>
      <w:r w:rsidR="00E640E4" w:rsidRPr="00242B06">
        <w:rPr>
          <w:rFonts w:ascii="Arial" w:hAnsi="Arial" w:cs="Arial"/>
        </w:rPr>
        <w:t xml:space="preserve">how aging dynamics of the population with HIV will differ </w:t>
      </w:r>
      <w:ins w:id="89" w:author="Melissa Schnure" w:date="2025-08-07T11:52:00Z" w16du:dateUtc="2025-08-07T15:52:00Z">
        <w:r w:rsidRPr="00242B06">
          <w:rPr>
            <w:rFonts w:ascii="Arial" w:hAnsi="Arial" w:cs="Arial"/>
          </w:rPr>
          <w:t>at the state level in the US, using a dynamic, compartmental model of HIV transmission</w:t>
        </w:r>
      </w:ins>
      <w:del w:id="90" w:author="Melissa Schnure" w:date="2025-08-07T11:52:00Z" w16du:dateUtc="2025-08-07T15:52:00Z">
        <w:r w:rsidR="00E640E4" w:rsidRPr="00242B06" w:rsidDel="00242B06">
          <w:rPr>
            <w:rFonts w:ascii="Arial" w:hAnsi="Arial" w:cs="Arial"/>
          </w:rPr>
          <w:delText>by locality</w:delText>
        </w:r>
      </w:del>
      <w:ins w:id="91" w:author="Melissa Schnure" w:date="2025-08-07T11:51:00Z" w16du:dateUtc="2025-08-07T15:51:00Z">
        <w:r w:rsidRPr="00242B06">
          <w:rPr>
            <w:rFonts w:ascii="Arial" w:hAnsi="Arial" w:cs="Arial"/>
          </w:rPr>
          <w:t xml:space="preserve">. </w:t>
        </w:r>
      </w:ins>
      <w:del w:id="92" w:author="Melissa Schnure" w:date="2025-08-07T11:51:00Z" w16du:dateUtc="2025-08-07T15:51:00Z">
        <w:r w:rsidR="00E640E4" w:rsidRPr="00242B06" w:rsidDel="00242B06">
          <w:rPr>
            <w:rFonts w:ascii="Arial" w:hAnsi="Arial" w:cs="Arial"/>
          </w:rPr>
          <w:delText>…”?</w:delText>
        </w:r>
      </w:del>
      <w:commentRangeStart w:id="83"/>
      <w:commentRangeEnd w:id="83"/>
    </w:p>
    <w:p w14:paraId="21FDA9FA" w14:textId="5D65F6B6" w:rsidR="0001544A" w:rsidRPr="00242B06" w:rsidDel="00242B06" w:rsidRDefault="0001544A" w:rsidP="00CA7AB4">
      <w:pPr>
        <w:jc w:val="both"/>
        <w:rPr>
          <w:del w:id="93" w:author="Melissa Schnure" w:date="2025-08-07T11:53:00Z" w16du:dateUtc="2025-08-07T15:53:00Z"/>
          <w:rFonts w:ascii="Arial" w:hAnsi="Arial" w:cs="Arial"/>
        </w:rPr>
      </w:pPr>
      <w:del w:id="94" w:author="Melissa Schnure" w:date="2025-08-07T11:53:00Z" w16du:dateUtc="2025-08-07T15:53:00Z">
        <w:r w:rsidRPr="00242B06" w:rsidDel="00242B06">
          <w:rPr>
            <w:rFonts w:ascii="Arial" w:hAnsi="Arial" w:cs="Arial"/>
          </w:rPr>
          <w:delText>Also mention:</w:delText>
        </w:r>
      </w:del>
    </w:p>
    <w:p w14:paraId="2DEAF578" w14:textId="13F0E755" w:rsidR="0001544A" w:rsidRPr="00242B06" w:rsidDel="00242B06" w:rsidRDefault="0001544A" w:rsidP="00CA7AB4">
      <w:pPr>
        <w:jc w:val="both"/>
        <w:rPr>
          <w:del w:id="95" w:author="Melissa Schnure" w:date="2025-08-07T11:53:00Z" w16du:dateUtc="2025-08-07T15:53:00Z"/>
          <w:rFonts w:ascii="Arial" w:hAnsi="Arial" w:cs="Arial"/>
        </w:rPr>
      </w:pPr>
      <w:del w:id="96" w:author="Melissa Schnure" w:date="2025-08-07T11:53:00Z" w16du:dateUtc="2025-08-07T15:53:00Z">
        <w:r w:rsidRPr="00242B06" w:rsidDel="00242B06">
          <w:rPr>
            <w:rFonts w:ascii="Arial" w:hAnsi="Arial" w:cs="Arial"/>
          </w:rPr>
          <w:delText>Medicare/Medicaid?</w:delText>
        </w:r>
      </w:del>
    </w:p>
    <w:p w14:paraId="3FDB1E14" w14:textId="4D3AA70B" w:rsidR="00E25441" w:rsidRPr="00242B06" w:rsidDel="00242B06" w:rsidRDefault="00E25441" w:rsidP="00CA7AB4">
      <w:pPr>
        <w:jc w:val="both"/>
        <w:rPr>
          <w:del w:id="97" w:author="Melissa Schnure" w:date="2025-08-07T11:53:00Z" w16du:dateUtc="2025-08-07T15:53:00Z"/>
          <w:rFonts w:ascii="Arial" w:hAnsi="Arial" w:cs="Arial"/>
        </w:rPr>
      </w:pPr>
      <w:moveFromRangeStart w:id="98" w:author="Melissa Schnure" w:date="2025-08-07T11:43:00Z" w:name="move205459452"/>
      <w:moveFrom w:id="99" w:author="Melissa Schnure" w:date="2025-08-07T11:43:00Z" w16du:dateUtc="2025-08-07T15:43:00Z">
        <w:del w:id="100" w:author="Melissa Schnure" w:date="2025-08-07T11:53:00Z" w16du:dateUtc="2025-08-07T15:53:00Z">
          <w:r w:rsidRPr="00242B06" w:rsidDel="00242B06">
            <w:rPr>
              <w:rFonts w:ascii="Arial" w:hAnsi="Arial" w:cs="Arial"/>
            </w:rPr>
            <w:delText xml:space="preserve">Mathematical models of infectious disease can contribute </w:delText>
          </w:r>
          <w:r w:rsidR="00295FDB" w:rsidRPr="00242B06" w:rsidDel="00242B06">
            <w:rPr>
              <w:rFonts w:ascii="Arial" w:hAnsi="Arial" w:cs="Arial"/>
            </w:rPr>
            <w:delText xml:space="preserve">to our understanding of the aging dynamics of local HIV </w:delText>
          </w:r>
          <w:commentRangeStart w:id="101"/>
          <w:r w:rsidR="00295FDB" w:rsidRPr="00242B06" w:rsidDel="00242B06">
            <w:rPr>
              <w:rFonts w:ascii="Arial" w:hAnsi="Arial" w:cs="Arial"/>
            </w:rPr>
            <w:delText>epidemics</w:delText>
          </w:r>
          <w:commentRangeEnd w:id="101"/>
          <w:r w:rsidR="00295FDB" w:rsidRPr="00242B06" w:rsidDel="00242B06">
            <w:rPr>
              <w:rStyle w:val="CommentReference"/>
              <w:rFonts w:ascii="Arial" w:hAnsi="Arial" w:cs="Arial"/>
            </w:rPr>
            <w:commentReference w:id="101"/>
          </w:r>
          <w:r w:rsidR="00295FDB" w:rsidRPr="00242B06" w:rsidDel="00242B06">
            <w:rPr>
              <w:rFonts w:ascii="Arial" w:hAnsi="Arial" w:cs="Arial"/>
            </w:rPr>
            <w:delText xml:space="preserve">. </w:delText>
          </w:r>
        </w:del>
      </w:moveFrom>
      <w:moveFromRangeEnd w:id="98"/>
      <w:del w:id="102" w:author="Melissa Schnure" w:date="2025-08-07T11:53:00Z" w16du:dateUtc="2025-08-07T15:53:00Z">
        <w:r w:rsidR="00295FDB" w:rsidRPr="00242B06" w:rsidDel="00242B06">
          <w:rPr>
            <w:rFonts w:ascii="Arial" w:hAnsi="Arial" w:cs="Arial"/>
          </w:rPr>
          <w:delText xml:space="preserve">We use </w:delText>
        </w:r>
      </w:del>
      <w:del w:id="103" w:author="Melissa Schnure" w:date="2025-08-07T11:52:00Z" w16du:dateUtc="2025-08-07T15:52:00Z">
        <w:r w:rsidR="00295FDB" w:rsidRPr="00242B06" w:rsidDel="00242B06">
          <w:rPr>
            <w:rFonts w:ascii="Arial" w:hAnsi="Arial" w:cs="Arial"/>
          </w:rPr>
          <w:delText xml:space="preserve">a dynamic, compartmental model of HIV transmission </w:delText>
        </w:r>
      </w:del>
      <w:del w:id="104" w:author="Melissa Schnure" w:date="2025-08-07T11:53:00Z" w16du:dateUtc="2025-08-07T15:53:00Z">
        <w:r w:rsidR="00295FDB" w:rsidRPr="00242B06" w:rsidDel="00242B06">
          <w:rPr>
            <w:rFonts w:ascii="Arial" w:hAnsi="Arial" w:cs="Arial"/>
          </w:rPr>
          <w:delText>in eleven U.S. states …</w:delText>
        </w:r>
      </w:del>
    </w:p>
    <w:p w14:paraId="5E7EFCD0" w14:textId="40E2A3D8" w:rsidR="00BC7520" w:rsidRPr="00242B06" w:rsidRDefault="00BC7520">
      <w:pPr>
        <w:rPr>
          <w:rFonts w:ascii="Arial" w:hAnsi="Arial" w:cs="Arial"/>
          <w:b/>
          <w:bCs/>
        </w:rPr>
      </w:pPr>
    </w:p>
    <w:p w14:paraId="0F505BB5" w14:textId="77777777" w:rsidR="001344C3" w:rsidRPr="00242B06" w:rsidRDefault="001344C3">
      <w:pPr>
        <w:rPr>
          <w:rFonts w:ascii="Arial" w:hAnsi="Arial" w:cs="Arial"/>
          <w:b/>
          <w:bCs/>
        </w:rPr>
      </w:pPr>
    </w:p>
    <w:p w14:paraId="7CD6C3CD" w14:textId="29971F23" w:rsidR="00295FDB" w:rsidRPr="00BC7520" w:rsidRDefault="00295FDB" w:rsidP="00CA7AB4">
      <w:pPr>
        <w:jc w:val="both"/>
        <w:rPr>
          <w:rFonts w:ascii="Arial" w:hAnsi="Arial" w:cs="Arial"/>
        </w:rPr>
      </w:pPr>
      <w:r w:rsidRPr="001E6B98">
        <w:rPr>
          <w:rFonts w:ascii="Arial" w:hAnsi="Arial" w:cs="Arial"/>
          <w:b/>
          <w:bCs/>
        </w:rPr>
        <w:t>Methods</w:t>
      </w:r>
      <w:r w:rsidR="00BC7520">
        <w:rPr>
          <w:rFonts w:ascii="Arial" w:hAnsi="Arial" w:cs="Arial"/>
          <w:b/>
          <w:bCs/>
        </w:rPr>
        <w:t xml:space="preserve"> </w:t>
      </w:r>
      <w:r w:rsidR="00BC7520">
        <w:rPr>
          <w:rFonts w:ascii="Arial" w:hAnsi="Arial" w:cs="Arial"/>
        </w:rPr>
        <w:t>(</w:t>
      </w:r>
      <w:r w:rsidR="00F20A61">
        <w:rPr>
          <w:rFonts w:ascii="Arial" w:hAnsi="Arial" w:cs="Arial"/>
          <w:highlight w:val="yellow"/>
        </w:rPr>
        <w:t>434</w:t>
      </w:r>
      <w:r w:rsidR="006C5857" w:rsidRPr="00DF03D9">
        <w:rPr>
          <w:rFonts w:ascii="Arial" w:hAnsi="Arial" w:cs="Arial"/>
          <w:highlight w:val="yellow"/>
        </w:rPr>
        <w:t>/</w:t>
      </w:r>
      <w:r w:rsidR="00BC7520" w:rsidRPr="00DF03D9">
        <w:rPr>
          <w:rFonts w:ascii="Arial" w:hAnsi="Arial" w:cs="Arial"/>
          <w:highlight w:val="yellow"/>
        </w:rPr>
        <w:t>~700 words</w:t>
      </w:r>
      <w:r w:rsidR="00BC7520">
        <w:rPr>
          <w:rFonts w:ascii="Arial" w:hAnsi="Arial" w:cs="Arial"/>
        </w:rPr>
        <w:t xml:space="preserve">; RW: 1185) </w:t>
      </w:r>
    </w:p>
    <w:p w14:paraId="17C678FB" w14:textId="2A9EFFDB" w:rsidR="00175C6A" w:rsidRPr="00175C6A" w:rsidRDefault="00175C6A" w:rsidP="00CA7AB4">
      <w:pPr>
        <w:jc w:val="both"/>
        <w:rPr>
          <w:rFonts w:ascii="Arial" w:hAnsi="Arial" w:cs="Arial"/>
        </w:rPr>
      </w:pPr>
      <w:r>
        <w:rPr>
          <w:rFonts w:ascii="Arial" w:hAnsi="Arial" w:cs="Arial"/>
          <w:i/>
          <w:iCs/>
        </w:rPr>
        <w:t>Model structure</w:t>
      </w:r>
      <w:r w:rsidR="00D10A97">
        <w:rPr>
          <w:rFonts w:ascii="Arial" w:hAnsi="Arial" w:cs="Arial"/>
          <w:i/>
          <w:iCs/>
        </w:rPr>
        <w:t xml:space="preserve"> and calibration</w:t>
      </w:r>
    </w:p>
    <w:p w14:paraId="408FDA4C" w14:textId="61336C15" w:rsidR="00066FA4" w:rsidRDefault="00295FDB" w:rsidP="00CA7AB4">
      <w:pPr>
        <w:jc w:val="both"/>
        <w:rPr>
          <w:rFonts w:ascii="Arial" w:hAnsi="Arial" w:cs="Arial"/>
        </w:rPr>
      </w:pPr>
      <w:r w:rsidRPr="00573BEF">
        <w:rPr>
          <w:rFonts w:ascii="Arial" w:hAnsi="Arial" w:cs="Arial"/>
        </w:rPr>
        <w:t>The Johns Hopkins Epidemiologic and Economic Model (JHEEM) is a dynamic</w:t>
      </w:r>
      <w:ins w:id="105" w:author="Melissa Schnure" w:date="2025-08-07T12:01:00Z" w16du:dateUtc="2025-08-07T16:01:00Z">
        <w:r w:rsidR="00066FA4">
          <w:rPr>
            <w:rFonts w:ascii="Arial" w:hAnsi="Arial" w:cs="Arial"/>
          </w:rPr>
          <w:t>, compartmental</w:t>
        </w:r>
      </w:ins>
      <w:r w:rsidRPr="00573BEF">
        <w:rPr>
          <w:rFonts w:ascii="Arial" w:hAnsi="Arial" w:cs="Arial"/>
        </w:rPr>
        <w:t xml:space="preserve"> </w:t>
      </w:r>
      <w:del w:id="106" w:author="Melissa Schnure" w:date="2025-08-07T11:57:00Z" w16du:dateUtc="2025-08-07T15:57:00Z">
        <w:r w:rsidRPr="00573BEF" w:rsidDel="00066FA4">
          <w:rPr>
            <w:rFonts w:ascii="Arial" w:hAnsi="Arial" w:cs="Arial"/>
          </w:rPr>
          <w:delText xml:space="preserve">transmission </w:delText>
        </w:r>
      </w:del>
      <w:r w:rsidRPr="00573BEF">
        <w:rPr>
          <w:rFonts w:ascii="Arial" w:hAnsi="Arial" w:cs="Arial"/>
        </w:rPr>
        <w:t xml:space="preserve">model of HIV transmission in the </w:t>
      </w:r>
      <w:r w:rsidR="00066FA4">
        <w:rPr>
          <w:rFonts w:ascii="Arial" w:hAnsi="Arial" w:cs="Arial"/>
        </w:rPr>
        <w:t>US</w:t>
      </w:r>
      <w:ins w:id="107" w:author="Melissa Schnure" w:date="2025-08-07T11:58:00Z" w16du:dateUtc="2025-08-07T15:58:00Z">
        <w:r w:rsidR="00066FA4">
          <w:rPr>
            <w:rFonts w:ascii="Arial" w:hAnsi="Arial" w:cs="Arial"/>
          </w:rPr>
          <w:t>, stratifying the adult population by age, race/ethnicity, sex, and HIV status</w:t>
        </w:r>
      </w:ins>
      <w:r w:rsidR="00066FA4">
        <w:rPr>
          <w:rFonts w:ascii="Arial" w:hAnsi="Arial" w:cs="Arial"/>
        </w:rPr>
        <w:t xml:space="preserve">. </w:t>
      </w:r>
      <w:commentRangeStart w:id="108"/>
      <w:commentRangeStart w:id="109"/>
      <w:commentRangeEnd w:id="108"/>
      <w:r w:rsidR="00E640E4" w:rsidRPr="00573BEF">
        <w:rPr>
          <w:rStyle w:val="CommentReference"/>
          <w:rFonts w:ascii="Arial" w:hAnsi="Arial" w:cs="Arial"/>
        </w:rPr>
        <w:commentReference w:id="108"/>
      </w:r>
      <w:commentRangeEnd w:id="109"/>
      <w:r w:rsidR="00066FA4">
        <w:rPr>
          <w:rStyle w:val="CommentReference"/>
        </w:rPr>
        <w:commentReference w:id="109"/>
      </w:r>
      <w:ins w:id="110" w:author="Melissa Schnure" w:date="2025-08-07T12:02:00Z" w16du:dateUtc="2025-08-07T16:02:00Z">
        <w:r w:rsidR="00066FA4">
          <w:rPr>
            <w:rFonts w:ascii="Arial" w:hAnsi="Arial" w:cs="Arial"/>
          </w:rPr>
          <w:t>In order to capture the 48 counties highlighted in the EHE initiative, the JHEEM was originally developed to model epidemics at the level of metropolitan statistical area</w:t>
        </w:r>
      </w:ins>
      <w:ins w:id="111" w:author="Melissa Schnure" w:date="2025-08-07T12:12:00Z" w16du:dateUtc="2025-08-07T16:12:00Z">
        <w:r w:rsidR="00FC3DA1">
          <w:rPr>
            <w:rFonts w:ascii="Arial" w:hAnsi="Arial" w:cs="Arial"/>
          </w:rPr>
          <w:t xml:space="preserve"> (MS</w:t>
        </w:r>
      </w:ins>
      <w:ins w:id="112" w:author="Melissa Schnure" w:date="2025-08-07T12:13:00Z" w16du:dateUtc="2025-08-07T16:13:00Z">
        <w:r w:rsidR="00FC3DA1">
          <w:rPr>
            <w:rFonts w:ascii="Arial" w:hAnsi="Arial" w:cs="Arial"/>
          </w:rPr>
          <w:t>A)</w:t>
        </w:r>
      </w:ins>
      <w:ins w:id="113" w:author="Melissa Schnure" w:date="2025-08-07T12:02:00Z" w16du:dateUtc="2025-08-07T16:02:00Z">
        <w:r w:rsidR="00066FA4">
          <w:rPr>
            <w:rFonts w:ascii="Arial" w:hAnsi="Arial" w:cs="Arial"/>
          </w:rPr>
          <w:t>;</w:t>
        </w:r>
      </w:ins>
      <w:ins w:id="114" w:author="Melissa Schnure" w:date="2025-08-07T12:01:00Z" w16du:dateUtc="2025-08-07T16:01:00Z">
        <w:r w:rsidR="00066FA4">
          <w:rPr>
            <w:rFonts w:ascii="Arial" w:hAnsi="Arial" w:cs="Arial"/>
          </w:rPr>
          <w:t xml:space="preserve"> </w:t>
        </w:r>
      </w:ins>
      <w:ins w:id="115" w:author="Melissa Schnure" w:date="2025-08-07T12:05:00Z" w16du:dateUtc="2025-08-07T16:05:00Z">
        <w:r w:rsidR="00FC3DA1">
          <w:rPr>
            <w:rFonts w:ascii="Arial" w:hAnsi="Arial" w:cs="Arial"/>
          </w:rPr>
          <w:t>the model has been adapted here to represent state-level epidemics</w:t>
        </w:r>
        <w:commentRangeStart w:id="116"/>
        <w:commentRangeEnd w:id="116"/>
        <w:r w:rsidR="00FC3DA1">
          <w:rPr>
            <w:rStyle w:val="CommentReference"/>
          </w:rPr>
          <w:commentReference w:id="116"/>
        </w:r>
        <w:r w:rsidR="00FC3DA1">
          <w:rPr>
            <w:rFonts w:ascii="Arial" w:hAnsi="Arial" w:cs="Arial"/>
          </w:rPr>
          <w:t xml:space="preserve">. </w:t>
        </w:r>
      </w:ins>
      <w:ins w:id="117" w:author="Melissa Schnure" w:date="2025-08-07T15:33:00Z" w16du:dateUtc="2025-08-07T19:33:00Z">
        <w:r w:rsidR="00CF2BEB">
          <w:rPr>
            <w:rFonts w:ascii="Arial" w:hAnsi="Arial" w:cs="Arial"/>
          </w:rPr>
          <w:t>In this analysis, we model</w:t>
        </w:r>
      </w:ins>
      <w:ins w:id="118" w:author="Melissa Schnure" w:date="2025-08-07T15:34:00Z" w16du:dateUtc="2025-08-07T19:34:00Z">
        <w:r w:rsidR="00CF2BEB">
          <w:rPr>
            <w:rFonts w:ascii="Arial" w:hAnsi="Arial" w:cs="Arial"/>
          </w:rPr>
          <w:t xml:space="preserve"> HIV epidemics in</w:t>
        </w:r>
      </w:ins>
      <w:ins w:id="119" w:author="Melissa Schnure" w:date="2025-08-07T15:33:00Z" w16du:dateUtc="2025-08-07T19:33:00Z">
        <w:r w:rsidR="00CF2BEB">
          <w:rPr>
            <w:rFonts w:ascii="Arial" w:hAnsi="Arial" w:cs="Arial"/>
          </w:rPr>
          <w:t xml:space="preserve"> 1</w:t>
        </w:r>
        <w:r w:rsidR="00CF2BEB" w:rsidRPr="00573BEF">
          <w:rPr>
            <w:rFonts w:ascii="Arial" w:hAnsi="Arial" w:cs="Arial"/>
          </w:rPr>
          <w:t>1 states comprising 63% of diagnosed prevalence in the US</w:t>
        </w:r>
        <w:r w:rsidR="00CF2BEB">
          <w:rPr>
            <w:rFonts w:ascii="Arial" w:hAnsi="Arial" w:cs="Arial"/>
          </w:rPr>
          <w:t>: Alabama, California, Florida, Georgia, Illinois, Louisiana, Mississippi, Missouri, New York, Texas, and Wisconsin. These states were chosen to represent varied geographic regions and prioritization within EHE initiative</w:t>
        </w:r>
        <w:commentRangeStart w:id="120"/>
        <w:commentRangeEnd w:id="120"/>
        <w:r w:rsidR="00CF2BEB">
          <w:rPr>
            <w:rStyle w:val="CommentReference"/>
          </w:rPr>
          <w:commentReference w:id="120"/>
        </w:r>
        <w:r w:rsidR="00CF2BEB">
          <w:rPr>
            <w:rFonts w:ascii="Arial" w:hAnsi="Arial" w:cs="Arial"/>
          </w:rPr>
          <w:t>.</w:t>
        </w:r>
      </w:ins>
    </w:p>
    <w:p w14:paraId="1D72D4E5" w14:textId="15148DD3" w:rsidR="00FC3DA1" w:rsidRDefault="00FC3DA1" w:rsidP="00CA7AB4">
      <w:pPr>
        <w:jc w:val="both"/>
        <w:rPr>
          <w:rFonts w:ascii="Arial" w:hAnsi="Arial" w:cs="Arial"/>
        </w:rPr>
      </w:pPr>
      <w:ins w:id="121" w:author="Melissa Schnure" w:date="2025-08-07T12:11:00Z" w16du:dateUtc="2025-08-07T16:11:00Z">
        <w:r>
          <w:rPr>
            <w:rFonts w:ascii="Arial" w:hAnsi="Arial" w:cs="Arial"/>
          </w:rPr>
          <w:lastRenderedPageBreak/>
          <w:t xml:space="preserve">The model calibration process </w:t>
        </w:r>
      </w:ins>
      <w:ins w:id="122" w:author="Melissa Schnure" w:date="2025-08-07T12:12:00Z" w16du:dateUtc="2025-08-07T16:12:00Z">
        <w:r>
          <w:rPr>
            <w:rFonts w:ascii="Arial" w:hAnsi="Arial" w:cs="Arial"/>
          </w:rPr>
          <w:t>at the state-level follow</w:t>
        </w:r>
      </w:ins>
      <w:ins w:id="123" w:author="Melissa Schnure" w:date="2025-08-07T12:14:00Z" w16du:dateUtc="2025-08-07T16:14:00Z">
        <w:r>
          <w:rPr>
            <w:rFonts w:ascii="Arial" w:hAnsi="Arial" w:cs="Arial"/>
          </w:rPr>
          <w:t>ed</w:t>
        </w:r>
      </w:ins>
      <w:ins w:id="124" w:author="Melissa Schnure" w:date="2025-08-07T12:12:00Z" w16du:dateUtc="2025-08-07T16:12:00Z">
        <w:r>
          <w:rPr>
            <w:rFonts w:ascii="Arial" w:hAnsi="Arial" w:cs="Arial"/>
          </w:rPr>
          <w:t xml:space="preserve"> the same methodology as the previously-published </w:t>
        </w:r>
      </w:ins>
      <w:ins w:id="125" w:author="Melissa Schnure" w:date="2025-08-07T12:13:00Z" w16du:dateUtc="2025-08-07T16:13:00Z">
        <w:r>
          <w:rPr>
            <w:rFonts w:ascii="Arial" w:hAnsi="Arial" w:cs="Arial"/>
          </w:rPr>
          <w:t>MSA-level model</w:t>
        </w:r>
      </w:ins>
      <w:ins w:id="126" w:author="Melissa Schnure" w:date="2025-08-07T12:14:00Z" w16du:dateUtc="2025-08-07T16:14:00Z">
        <w:r>
          <w:rPr>
            <w:rFonts w:ascii="Arial" w:hAnsi="Arial" w:cs="Arial"/>
          </w:rPr>
          <w:t>s</w:t>
        </w:r>
      </w:ins>
      <w:ins w:id="127" w:author="Melissa Schnure" w:date="2025-08-07T12:13:00Z" w16du:dateUtc="2025-08-07T16:13:00Z">
        <w:r>
          <w:rPr>
            <w:rFonts w:ascii="Arial" w:hAnsi="Arial" w:cs="Arial"/>
          </w:rPr>
          <w:t xml:space="preserve">, with analogous targets </w:t>
        </w:r>
      </w:ins>
      <w:ins w:id="128" w:author="Melissa Schnure" w:date="2025-08-07T15:32:00Z" w16du:dateUtc="2025-08-07T19:32:00Z">
        <w:r w:rsidR="00E13D77">
          <w:rPr>
            <w:rFonts w:ascii="Arial" w:hAnsi="Arial" w:cs="Arial"/>
          </w:rPr>
          <w:t>for</w:t>
        </w:r>
      </w:ins>
      <w:ins w:id="129" w:author="Melissa Schnure" w:date="2025-08-07T12:13:00Z" w16du:dateUtc="2025-08-07T16:13:00Z">
        <w:r>
          <w:rPr>
            <w:rFonts w:ascii="Arial" w:hAnsi="Arial" w:cs="Arial"/>
          </w:rPr>
          <w:t xml:space="preserve"> </w:t>
        </w:r>
      </w:ins>
      <w:del w:id="130" w:author="Melissa Schnure" w:date="2025-08-07T12:13:00Z" w16du:dateUtc="2025-08-07T16:13:00Z">
        <w:r w:rsidR="00295FDB" w:rsidRPr="00573BEF" w:rsidDel="00FC3DA1">
          <w:rPr>
            <w:rFonts w:ascii="Arial" w:hAnsi="Arial" w:cs="Arial"/>
          </w:rPr>
          <w:delText xml:space="preserve">The model is calibrated to </w:delText>
        </w:r>
      </w:del>
      <w:r w:rsidR="00295FDB" w:rsidRPr="00573BEF">
        <w:rPr>
          <w:rFonts w:ascii="Arial" w:hAnsi="Arial" w:cs="Arial"/>
        </w:rPr>
        <w:t>population demographics</w:t>
      </w:r>
      <w:del w:id="131" w:author="Melissa Schnure" w:date="2025-08-07T12:15:00Z" w16du:dateUtc="2025-08-07T16:15:00Z">
        <w:r w:rsidR="00295FDB" w:rsidRPr="00573BEF" w:rsidDel="00F37525">
          <w:rPr>
            <w:rFonts w:ascii="Arial" w:hAnsi="Arial" w:cs="Arial"/>
          </w:rPr>
          <w:delText xml:space="preserve"> (by age, race/ethnicity, sex)</w:delText>
        </w:r>
      </w:del>
      <w:ins w:id="132" w:author="Melissa Schnure" w:date="2025-08-07T12:16:00Z" w16du:dateUtc="2025-08-07T16:16:00Z">
        <w:r w:rsidR="00F37525">
          <w:rPr>
            <w:rFonts w:ascii="Arial" w:hAnsi="Arial" w:cs="Arial"/>
          </w:rPr>
          <w:t xml:space="preserve">, </w:t>
        </w:r>
      </w:ins>
      <w:del w:id="133" w:author="Melissa Schnure" w:date="2025-08-07T12:16:00Z" w16du:dateUtc="2025-08-07T16:16:00Z">
        <w:r w:rsidR="00295FDB" w:rsidRPr="00573BEF" w:rsidDel="00F37525">
          <w:rPr>
            <w:rFonts w:ascii="Arial" w:hAnsi="Arial" w:cs="Arial"/>
          </w:rPr>
          <w:delText xml:space="preserve"> and </w:delText>
        </w:r>
      </w:del>
      <w:del w:id="134" w:author="Melissa Schnure" w:date="2025-08-07T12:15:00Z" w16du:dateUtc="2025-08-07T16:15:00Z">
        <w:r w:rsidR="00295FDB" w:rsidRPr="00573BEF" w:rsidDel="00F37525">
          <w:rPr>
            <w:rFonts w:ascii="Arial" w:hAnsi="Arial" w:cs="Arial"/>
          </w:rPr>
          <w:delText xml:space="preserve">key </w:delText>
        </w:r>
      </w:del>
      <w:r w:rsidR="00295FDB" w:rsidRPr="00573BEF">
        <w:rPr>
          <w:rFonts w:ascii="Arial" w:hAnsi="Arial" w:cs="Arial"/>
        </w:rPr>
        <w:t xml:space="preserve">HIV </w:t>
      </w:r>
      <w:ins w:id="135" w:author="Melissa Schnure" w:date="2025-08-07T12:16:00Z" w16du:dateUtc="2025-08-07T16:16:00Z">
        <w:r w:rsidR="00F37525">
          <w:rPr>
            <w:rFonts w:ascii="Arial" w:hAnsi="Arial" w:cs="Arial"/>
          </w:rPr>
          <w:t>dynamics (</w:t>
        </w:r>
      </w:ins>
      <w:del w:id="136" w:author="Melissa Schnure" w:date="2025-08-07T12:16:00Z" w16du:dateUtc="2025-08-07T16:16:00Z">
        <w:r w:rsidR="00295FDB" w:rsidRPr="00573BEF" w:rsidDel="00F37525">
          <w:rPr>
            <w:rFonts w:ascii="Arial" w:hAnsi="Arial" w:cs="Arial"/>
          </w:rPr>
          <w:delText xml:space="preserve">epidemiological targets - including </w:delText>
        </w:r>
      </w:del>
      <w:ins w:id="137" w:author="Melissa Schnure" w:date="2025-08-07T12:16:00Z" w16du:dateUtc="2025-08-07T16:16:00Z">
        <w:r w:rsidR="00F37525">
          <w:rPr>
            <w:rFonts w:ascii="Arial" w:hAnsi="Arial" w:cs="Arial"/>
          </w:rPr>
          <w:t xml:space="preserve">e.g., </w:t>
        </w:r>
      </w:ins>
      <w:r w:rsidR="00295FDB" w:rsidRPr="00573BEF">
        <w:rPr>
          <w:rFonts w:ascii="Arial" w:hAnsi="Arial" w:cs="Arial"/>
        </w:rPr>
        <w:t>new diagnoses</w:t>
      </w:r>
      <w:ins w:id="138" w:author="Melissa Schnure" w:date="2025-08-07T12:17:00Z" w16du:dateUtc="2025-08-07T16:17:00Z">
        <w:r w:rsidR="00F37525">
          <w:rPr>
            <w:rFonts w:ascii="Arial" w:hAnsi="Arial" w:cs="Arial"/>
          </w:rPr>
          <w:t xml:space="preserve">, </w:t>
        </w:r>
      </w:ins>
      <w:del w:id="139" w:author="Melissa Schnure" w:date="2025-08-07T12:17:00Z" w16du:dateUtc="2025-08-07T16:17:00Z">
        <w:r w:rsidR="00295FDB" w:rsidRPr="00573BEF" w:rsidDel="00F37525">
          <w:rPr>
            <w:rFonts w:ascii="Arial" w:hAnsi="Arial" w:cs="Arial"/>
          </w:rPr>
          <w:delText xml:space="preserve"> and </w:delText>
        </w:r>
      </w:del>
      <w:r w:rsidR="00295FDB" w:rsidRPr="00573BEF">
        <w:rPr>
          <w:rFonts w:ascii="Arial" w:hAnsi="Arial" w:cs="Arial"/>
        </w:rPr>
        <w:t>diagnosed prevalence</w:t>
      </w:r>
      <w:ins w:id="140" w:author="Melissa Schnure" w:date="2025-08-07T12:17:00Z" w16du:dateUtc="2025-08-07T16:17:00Z">
        <w:r w:rsidR="00F37525">
          <w:rPr>
            <w:rFonts w:ascii="Arial" w:hAnsi="Arial" w:cs="Arial"/>
          </w:rPr>
          <w:t>, and mortality</w:t>
        </w:r>
      </w:ins>
      <w:ins w:id="141" w:author="Melissa Schnure" w:date="2025-08-07T12:16:00Z" w16du:dateUtc="2025-08-07T16:16:00Z">
        <w:r w:rsidR="00F37525">
          <w:rPr>
            <w:rFonts w:ascii="Arial" w:hAnsi="Arial" w:cs="Arial"/>
          </w:rPr>
          <w:t>),</w:t>
        </w:r>
      </w:ins>
      <w:ins w:id="142" w:author="Melissa Schnure" w:date="2025-08-07T12:17:00Z" w16du:dateUtc="2025-08-07T16:17:00Z">
        <w:r w:rsidR="00F37525">
          <w:rPr>
            <w:rFonts w:ascii="Arial" w:hAnsi="Arial" w:cs="Arial"/>
          </w:rPr>
          <w:t xml:space="preserve"> and the HIV care cascade (e.g., </w:t>
        </w:r>
      </w:ins>
      <w:ins w:id="143" w:author="Melissa Schnure" w:date="2025-08-07T12:19:00Z" w16du:dateUtc="2025-08-07T16:19:00Z">
        <w:r w:rsidR="00F37525">
          <w:rPr>
            <w:rFonts w:ascii="Arial" w:hAnsi="Arial" w:cs="Arial"/>
          </w:rPr>
          <w:t>use of pre-exposure prophylaxis,</w:t>
        </w:r>
      </w:ins>
      <w:ins w:id="144" w:author="Melissa Schnure" w:date="2025-08-07T12:18:00Z" w16du:dateUtc="2025-08-07T16:18:00Z">
        <w:r w:rsidR="00F37525">
          <w:rPr>
            <w:rFonts w:ascii="Arial" w:hAnsi="Arial" w:cs="Arial"/>
          </w:rPr>
          <w:t xml:space="preserve"> awareness of HIV status, </w:t>
        </w:r>
      </w:ins>
      <w:ins w:id="145" w:author="Melissa Schnure" w:date="2025-08-07T12:19:00Z" w16du:dateUtc="2025-08-07T16:19:00Z">
        <w:r w:rsidR="00F37525">
          <w:rPr>
            <w:rFonts w:ascii="Arial" w:hAnsi="Arial" w:cs="Arial"/>
          </w:rPr>
          <w:t>and viral suppression</w:t>
        </w:r>
      </w:ins>
      <w:del w:id="146" w:author="Melissa Schnure" w:date="2025-08-07T12:17:00Z" w16du:dateUtc="2025-08-07T16:17:00Z">
        <w:r w:rsidR="00295FDB" w:rsidRPr="00573BEF" w:rsidDel="00F37525">
          <w:rPr>
            <w:rFonts w:ascii="Arial" w:hAnsi="Arial" w:cs="Arial"/>
          </w:rPr>
          <w:delText xml:space="preserve"> </w:delText>
        </w:r>
      </w:del>
      <w:del w:id="147" w:author="Melissa Schnure" w:date="2025-08-07T12:19:00Z" w16du:dateUtc="2025-08-07T16:19:00Z">
        <w:r w:rsidR="00295FDB" w:rsidRPr="00573BEF" w:rsidDel="00F37525">
          <w:rPr>
            <w:rFonts w:ascii="Arial" w:hAnsi="Arial" w:cs="Arial"/>
          </w:rPr>
          <w:delText>by age group</w:delText>
        </w:r>
      </w:del>
      <w:ins w:id="148" w:author="Melissa Schnure" w:date="2025-08-07T12:54:00Z" w16du:dateUtc="2025-08-07T16:54:00Z">
        <w:r w:rsidR="0052734F">
          <w:rPr>
            <w:rFonts w:ascii="Arial" w:hAnsi="Arial" w:cs="Arial"/>
          </w:rPr>
          <w:t>)—s</w:t>
        </w:r>
      </w:ins>
      <w:ins w:id="149" w:author="Melissa Schnure" w:date="2025-08-07T12:11:00Z" w16du:dateUtc="2025-08-07T16:11:00Z">
        <w:r>
          <w:rPr>
            <w:rFonts w:ascii="Arial" w:hAnsi="Arial" w:cs="Arial"/>
          </w:rPr>
          <w:t>ee Supplement</w:t>
        </w:r>
      </w:ins>
      <w:ins w:id="150" w:author="Melissa Schnure" w:date="2025-08-07T12:10:00Z" w16du:dateUtc="2025-08-07T16:10:00Z">
        <w:r>
          <w:rPr>
            <w:rFonts w:ascii="Arial" w:hAnsi="Arial" w:cs="Arial"/>
          </w:rPr>
          <w:t xml:space="preserve">. </w:t>
        </w:r>
      </w:ins>
    </w:p>
    <w:p w14:paraId="50D96DAF" w14:textId="201B8A85" w:rsidR="00C95E58" w:rsidRPr="00C95E58" w:rsidRDefault="00C95E58" w:rsidP="00CA7AB4">
      <w:pPr>
        <w:jc w:val="both"/>
        <w:rPr>
          <w:ins w:id="151" w:author="Melissa Schnure" w:date="2025-08-07T12:10:00Z" w16du:dateUtc="2025-08-07T16:10:00Z"/>
          <w:rFonts w:ascii="Arial" w:hAnsi="Arial" w:cs="Arial"/>
          <w:i/>
          <w:iCs/>
        </w:rPr>
      </w:pPr>
      <w:r>
        <w:rPr>
          <w:rFonts w:ascii="Arial" w:hAnsi="Arial" w:cs="Arial"/>
          <w:i/>
          <w:iCs/>
        </w:rPr>
        <w:t>Modeled scenario and outcomes</w:t>
      </w:r>
    </w:p>
    <w:p w14:paraId="38A005B8" w14:textId="2820224F" w:rsidR="00C95E58" w:rsidRDefault="00CF2BEB" w:rsidP="00CA7AB4">
      <w:pPr>
        <w:jc w:val="both"/>
        <w:rPr>
          <w:ins w:id="152" w:author="Melissa Schnure" w:date="2025-08-07T12:59:00Z" w16du:dateUtc="2025-08-07T16:59:00Z"/>
          <w:rFonts w:ascii="Arial" w:hAnsi="Arial" w:cs="Arial"/>
        </w:rPr>
      </w:pPr>
      <w:ins w:id="153" w:author="Melissa Schnure" w:date="2025-08-07T15:32:00Z" w16du:dateUtc="2025-08-07T19:32:00Z">
        <w:r>
          <w:rPr>
            <w:rFonts w:ascii="Arial" w:hAnsi="Arial" w:cs="Arial"/>
          </w:rPr>
          <w:t>After calibration, w</w:t>
        </w:r>
      </w:ins>
      <w:ins w:id="154" w:author="Melissa Schnure" w:date="2025-08-07T12:22:00Z" w16du:dateUtc="2025-08-07T16:22:00Z">
        <w:r w:rsidR="00F37525" w:rsidRPr="00573BEF">
          <w:rPr>
            <w:rFonts w:ascii="Arial" w:hAnsi="Arial" w:cs="Arial"/>
          </w:rPr>
          <w:t>e project</w:t>
        </w:r>
        <w:r w:rsidR="00F37525">
          <w:rPr>
            <w:rFonts w:ascii="Arial" w:hAnsi="Arial" w:cs="Arial"/>
          </w:rPr>
          <w:t>ed</w:t>
        </w:r>
        <w:r w:rsidR="00F37525" w:rsidRPr="00573BEF">
          <w:rPr>
            <w:rFonts w:ascii="Arial" w:hAnsi="Arial" w:cs="Arial"/>
          </w:rPr>
          <w:t xml:space="preserve"> </w:t>
        </w:r>
      </w:ins>
      <w:ins w:id="155" w:author="Melissa Schnure" w:date="2025-08-07T12:54:00Z" w16du:dateUtc="2025-08-07T16:54:00Z">
        <w:r w:rsidR="00392ADF">
          <w:rPr>
            <w:rFonts w:ascii="Arial" w:hAnsi="Arial" w:cs="Arial"/>
          </w:rPr>
          <w:t>the models</w:t>
        </w:r>
      </w:ins>
      <w:ins w:id="156" w:author="Melissa Schnure" w:date="2025-08-07T12:22:00Z" w16du:dateUtc="2025-08-07T16:22:00Z">
        <w:r w:rsidR="00F37525" w:rsidRPr="00573BEF">
          <w:rPr>
            <w:rFonts w:ascii="Arial" w:hAnsi="Arial" w:cs="Arial"/>
          </w:rPr>
          <w:t xml:space="preserve"> </w:t>
        </w:r>
      </w:ins>
      <w:ins w:id="157" w:author="Melissa Schnure" w:date="2025-08-07T15:32:00Z" w16du:dateUtc="2025-08-07T19:32:00Z">
        <w:r>
          <w:rPr>
            <w:rFonts w:ascii="Arial" w:hAnsi="Arial" w:cs="Arial"/>
          </w:rPr>
          <w:t>forw</w:t>
        </w:r>
      </w:ins>
      <w:ins w:id="158" w:author="Melissa Schnure" w:date="2025-08-07T15:33:00Z" w16du:dateUtc="2025-08-07T19:33:00Z">
        <w:r>
          <w:rPr>
            <w:rFonts w:ascii="Arial" w:hAnsi="Arial" w:cs="Arial"/>
          </w:rPr>
          <w:t xml:space="preserve">ard </w:t>
        </w:r>
      </w:ins>
      <w:ins w:id="159" w:author="Melissa Schnure" w:date="2025-08-07T12:22:00Z" w16du:dateUtc="2025-08-07T16:22:00Z">
        <w:r w:rsidR="00F37525" w:rsidRPr="00573BEF">
          <w:rPr>
            <w:rFonts w:ascii="Arial" w:hAnsi="Arial" w:cs="Arial"/>
          </w:rPr>
          <w:t>from 2025 to 2040</w:t>
        </w:r>
      </w:ins>
      <w:ins w:id="160" w:author="Melissa Schnure" w:date="2025-08-07T12:23:00Z" w16du:dateUtc="2025-08-07T16:23:00Z">
        <w:r w:rsidR="00F37525">
          <w:rPr>
            <w:rFonts w:ascii="Arial" w:hAnsi="Arial" w:cs="Arial"/>
          </w:rPr>
          <w:t xml:space="preserve"> </w:t>
        </w:r>
      </w:ins>
      <w:ins w:id="161" w:author="Melissa Schnure" w:date="2025-08-07T15:34:00Z" w16du:dateUtc="2025-08-07T19:34:00Z">
        <w:r>
          <w:rPr>
            <w:rFonts w:ascii="Arial" w:hAnsi="Arial" w:cs="Arial"/>
          </w:rPr>
          <w:t>across the</w:t>
        </w:r>
      </w:ins>
      <w:ins w:id="162" w:author="Melissa Schnure" w:date="2025-08-07T12:23:00Z" w16du:dateUtc="2025-08-07T16:23:00Z">
        <w:r w:rsidR="00F37525" w:rsidRPr="00573BEF">
          <w:rPr>
            <w:rFonts w:ascii="Arial" w:hAnsi="Arial" w:cs="Arial"/>
          </w:rPr>
          <w:t xml:space="preserve"> 11 states</w:t>
        </w:r>
      </w:ins>
      <w:ins w:id="163" w:author="Melissa Schnure" w:date="2025-08-07T15:34:00Z" w16du:dateUtc="2025-08-07T19:34:00Z">
        <w:r>
          <w:rPr>
            <w:rFonts w:ascii="Arial" w:hAnsi="Arial" w:cs="Arial"/>
          </w:rPr>
          <w:t xml:space="preserve">. </w:t>
        </w:r>
      </w:ins>
      <w:ins w:id="164" w:author="Melissa Schnure" w:date="2025-08-07T12:56:00Z" w16du:dateUtc="2025-08-07T16:56:00Z">
        <w:r w:rsidR="00C95E58">
          <w:rPr>
            <w:rFonts w:ascii="Arial" w:hAnsi="Arial" w:cs="Arial"/>
          </w:rPr>
          <w:t xml:space="preserve">Our projections followed a “status quo” </w:t>
        </w:r>
      </w:ins>
      <w:ins w:id="165" w:author="Melissa Schnure" w:date="2025-08-07T12:57:00Z" w16du:dateUtc="2025-08-07T16:57:00Z">
        <w:r w:rsidR="00C95E58">
          <w:rPr>
            <w:rFonts w:ascii="Arial" w:hAnsi="Arial" w:cs="Arial"/>
          </w:rPr>
          <w:t>scenario, assuming recent trends in HIV programming continue into the future</w:t>
        </w:r>
      </w:ins>
      <w:ins w:id="166" w:author="Melissa Schnure" w:date="2025-08-07T12:58:00Z" w16du:dateUtc="2025-08-07T16:58:00Z">
        <w:r w:rsidR="00C95E58">
          <w:rPr>
            <w:rFonts w:ascii="Arial" w:hAnsi="Arial" w:cs="Arial"/>
          </w:rPr>
          <w:t xml:space="preserve">, allowing for temporary disruptions due to the COVID </w:t>
        </w:r>
        <w:commentRangeStart w:id="167"/>
        <w:r w:rsidR="00C95E58">
          <w:rPr>
            <w:rFonts w:ascii="Arial" w:hAnsi="Arial" w:cs="Arial"/>
          </w:rPr>
          <w:t>pandemic</w:t>
        </w:r>
      </w:ins>
      <w:commentRangeEnd w:id="167"/>
      <w:ins w:id="168" w:author="Melissa Schnure" w:date="2025-08-07T15:35:00Z" w16du:dateUtc="2025-08-07T19:35:00Z">
        <w:r>
          <w:rPr>
            <w:rStyle w:val="CommentReference"/>
          </w:rPr>
          <w:commentReference w:id="167"/>
        </w:r>
      </w:ins>
      <w:ins w:id="169" w:author="Melissa Schnure" w:date="2025-08-07T12:58:00Z" w16du:dateUtc="2025-08-07T16:58:00Z">
        <w:r w:rsidR="00C95E58">
          <w:rPr>
            <w:rFonts w:ascii="Arial" w:hAnsi="Arial" w:cs="Arial"/>
          </w:rPr>
          <w:t xml:space="preserve">. </w:t>
        </w:r>
      </w:ins>
    </w:p>
    <w:p w14:paraId="45C1B6A7" w14:textId="0C025E53" w:rsidR="00C95E58" w:rsidRDefault="00C95E58" w:rsidP="00CA7AB4">
      <w:pPr>
        <w:jc w:val="both"/>
        <w:rPr>
          <w:ins w:id="170" w:author="Melissa Schnure" w:date="2025-08-07T12:56:00Z" w16du:dateUtc="2025-08-07T16:56:00Z"/>
          <w:rFonts w:ascii="Arial" w:hAnsi="Arial" w:cs="Arial"/>
        </w:rPr>
      </w:pPr>
      <w:ins w:id="171" w:author="Melissa Schnure" w:date="2025-08-07T12:59:00Z" w16du:dateUtc="2025-08-07T16:59:00Z">
        <w:r>
          <w:rPr>
            <w:rFonts w:ascii="Arial" w:hAnsi="Arial" w:cs="Arial"/>
          </w:rPr>
          <w:t xml:space="preserve">Our primary outcome was </w:t>
        </w:r>
      </w:ins>
      <w:ins w:id="172" w:author="Melissa Schnure" w:date="2025-08-07T13:00:00Z" w16du:dateUtc="2025-08-07T17:00:00Z">
        <w:r w:rsidRPr="00573BEF">
          <w:rPr>
            <w:rFonts w:ascii="Arial" w:hAnsi="Arial" w:cs="Arial"/>
          </w:rPr>
          <w:t xml:space="preserve">the </w:t>
        </w:r>
      </w:ins>
      <w:ins w:id="173" w:author="Melissa Schnure" w:date="2025-08-07T13:07:00Z" w16du:dateUtc="2025-08-07T17:07:00Z">
        <w:r w:rsidR="004458A2">
          <w:rPr>
            <w:rFonts w:ascii="Arial" w:hAnsi="Arial" w:cs="Arial"/>
          </w:rPr>
          <w:t xml:space="preserve">state-level </w:t>
        </w:r>
      </w:ins>
      <w:ins w:id="174" w:author="Melissa Schnure" w:date="2025-08-07T13:00:00Z" w16du:dateUtc="2025-08-07T17:00:00Z">
        <w:r w:rsidRPr="00573BEF">
          <w:rPr>
            <w:rFonts w:ascii="Arial" w:hAnsi="Arial" w:cs="Arial"/>
          </w:rPr>
          <w:t>proportion of people living with diagnosed HIV (PWDH) age 55</w:t>
        </w:r>
      </w:ins>
      <w:ins w:id="175" w:author="Melissa Schnure" w:date="2025-08-07T13:20:00Z" w16du:dateUtc="2025-08-07T17:20:00Z">
        <w:r w:rsidR="006F1199">
          <w:rPr>
            <w:rFonts w:ascii="Arial" w:hAnsi="Arial" w:cs="Arial"/>
          </w:rPr>
          <w:t>+</w:t>
        </w:r>
      </w:ins>
      <w:ins w:id="176" w:author="Melissa Schnure" w:date="2025-08-07T13:21:00Z" w16du:dateUtc="2025-08-07T17:21:00Z">
        <w:r w:rsidR="006F1199">
          <w:rPr>
            <w:rFonts w:ascii="Arial" w:hAnsi="Arial" w:cs="Arial"/>
          </w:rPr>
          <w:t xml:space="preserve"> </w:t>
        </w:r>
      </w:ins>
      <w:ins w:id="177" w:author="Melissa Schnure" w:date="2025-08-07T13:02:00Z" w16du:dateUtc="2025-08-07T17:02:00Z">
        <w:r>
          <w:rPr>
            <w:rFonts w:ascii="Arial" w:hAnsi="Arial" w:cs="Arial"/>
          </w:rPr>
          <w:t>(</w:t>
        </w:r>
        <w:commentRangeStart w:id="178"/>
        <w:r>
          <w:rPr>
            <w:rFonts w:ascii="Arial" w:hAnsi="Arial" w:cs="Arial"/>
          </w:rPr>
          <w:t>out of all adults age 13+ with diagnosed HIV</w:t>
        </w:r>
      </w:ins>
      <w:ins w:id="179" w:author="Melissa Schnure" w:date="2025-08-07T13:06:00Z" w16du:dateUtc="2025-08-07T17:06:00Z">
        <w:r w:rsidR="004458A2">
          <w:rPr>
            <w:rFonts w:ascii="Arial" w:hAnsi="Arial" w:cs="Arial"/>
          </w:rPr>
          <w:t xml:space="preserve"> in the state</w:t>
        </w:r>
      </w:ins>
      <w:commentRangeEnd w:id="178"/>
      <w:ins w:id="180" w:author="Melissa Schnure" w:date="2025-08-07T15:35:00Z" w16du:dateUtc="2025-08-07T19:35:00Z">
        <w:r w:rsidR="00CF2BEB">
          <w:rPr>
            <w:rStyle w:val="CommentReference"/>
          </w:rPr>
          <w:commentReference w:id="178"/>
        </w:r>
      </w:ins>
      <w:ins w:id="181" w:author="Melissa Schnure" w:date="2025-08-07T13:02:00Z" w16du:dateUtc="2025-08-07T17:02:00Z">
        <w:r>
          <w:rPr>
            <w:rFonts w:ascii="Arial" w:hAnsi="Arial" w:cs="Arial"/>
          </w:rPr>
          <w:t>)</w:t>
        </w:r>
      </w:ins>
      <w:ins w:id="182" w:author="Melissa Schnure" w:date="2025-08-07T13:08:00Z" w16du:dateUtc="2025-08-07T17:08:00Z">
        <w:r w:rsidR="004458A2">
          <w:rPr>
            <w:rFonts w:ascii="Arial" w:hAnsi="Arial" w:cs="Arial"/>
          </w:rPr>
          <w:t xml:space="preserve">, in </w:t>
        </w:r>
      </w:ins>
      <w:ins w:id="183" w:author="Melissa Schnure" w:date="2025-08-07T13:05:00Z" w16du:dateUtc="2025-08-07T17:05:00Z">
        <w:r w:rsidR="004458A2">
          <w:rPr>
            <w:rFonts w:ascii="Arial" w:hAnsi="Arial" w:cs="Arial"/>
          </w:rPr>
          <w:t>both 2025 and 2040.</w:t>
        </w:r>
      </w:ins>
      <w:ins w:id="184" w:author="Melissa Schnure" w:date="2025-08-07T13:09:00Z" w16du:dateUtc="2025-08-07T17:09:00Z">
        <w:r w:rsidR="004458A2">
          <w:rPr>
            <w:rFonts w:ascii="Arial" w:hAnsi="Arial" w:cs="Arial"/>
          </w:rPr>
          <w:t xml:space="preserve"> </w:t>
        </w:r>
      </w:ins>
      <w:ins w:id="185" w:author="Melissa Schnure" w:date="2025-08-07T13:06:00Z" w16du:dateUtc="2025-08-07T17:06:00Z">
        <w:r w:rsidR="004458A2">
          <w:rPr>
            <w:rFonts w:ascii="Arial" w:hAnsi="Arial" w:cs="Arial"/>
          </w:rPr>
          <w:t>Secondary outcomes</w:t>
        </w:r>
      </w:ins>
      <w:ins w:id="186" w:author="Melissa Schnure" w:date="2025-08-07T13:08:00Z" w16du:dateUtc="2025-08-07T17:08:00Z">
        <w:r w:rsidR="004458A2">
          <w:rPr>
            <w:rFonts w:ascii="Arial" w:hAnsi="Arial" w:cs="Arial"/>
          </w:rPr>
          <w:t xml:space="preserve"> </w:t>
        </w:r>
      </w:ins>
      <w:ins w:id="187" w:author="Melissa Schnure" w:date="2025-08-07T13:06:00Z" w16du:dateUtc="2025-08-07T17:06:00Z">
        <w:r w:rsidR="004458A2">
          <w:rPr>
            <w:rFonts w:ascii="Arial" w:hAnsi="Arial" w:cs="Arial"/>
          </w:rPr>
          <w:t xml:space="preserve">include the median age of </w:t>
        </w:r>
      </w:ins>
      <w:ins w:id="188" w:author="Melissa Schnure" w:date="2025-08-07T13:07:00Z" w16du:dateUtc="2025-08-07T17:07:00Z">
        <w:r w:rsidR="004458A2">
          <w:rPr>
            <w:rFonts w:ascii="Arial" w:hAnsi="Arial" w:cs="Arial"/>
          </w:rPr>
          <w:t>PWDH over age 13</w:t>
        </w:r>
      </w:ins>
      <w:ins w:id="189" w:author="Melissa Schnure" w:date="2025-08-07T13:09:00Z" w16du:dateUtc="2025-08-07T17:09:00Z">
        <w:r w:rsidR="004458A2">
          <w:rPr>
            <w:rFonts w:ascii="Arial" w:hAnsi="Arial" w:cs="Arial"/>
          </w:rPr>
          <w:t>, the absolute number of PWDH age 55</w:t>
        </w:r>
      </w:ins>
      <w:ins w:id="190" w:author="Melissa Schnure" w:date="2025-08-07T13:21:00Z" w16du:dateUtc="2025-08-07T17:21:00Z">
        <w:r w:rsidR="006F1199">
          <w:rPr>
            <w:rFonts w:ascii="Arial" w:hAnsi="Arial" w:cs="Arial"/>
          </w:rPr>
          <w:t>+</w:t>
        </w:r>
      </w:ins>
      <w:ins w:id="191" w:author="Melissa Schnure" w:date="2025-08-07T13:09:00Z" w16du:dateUtc="2025-08-07T17:09:00Z">
        <w:r w:rsidR="004458A2">
          <w:rPr>
            <w:rFonts w:ascii="Arial" w:hAnsi="Arial" w:cs="Arial"/>
          </w:rPr>
          <w:t>, and the proportion and absolute number of PWDH age 65</w:t>
        </w:r>
      </w:ins>
      <w:ins w:id="192" w:author="Melissa Schnure" w:date="2025-08-07T13:21:00Z" w16du:dateUtc="2025-08-07T17:21:00Z">
        <w:r w:rsidR="006F1199">
          <w:rPr>
            <w:rFonts w:ascii="Arial" w:hAnsi="Arial" w:cs="Arial"/>
          </w:rPr>
          <w:t xml:space="preserve">+ </w:t>
        </w:r>
      </w:ins>
      <w:ins w:id="193" w:author="Melissa Schnure" w:date="2025-08-07T13:08:00Z" w16du:dateUtc="2025-08-07T17:08:00Z">
        <w:r w:rsidR="004458A2">
          <w:rPr>
            <w:rFonts w:ascii="Arial" w:hAnsi="Arial" w:cs="Arial"/>
          </w:rPr>
          <w:t>(all reported in 2025 and 2040)</w:t>
        </w:r>
      </w:ins>
      <w:ins w:id="194" w:author="Melissa Schnure" w:date="2025-08-07T13:07:00Z" w16du:dateUtc="2025-08-07T17:07:00Z">
        <w:r w:rsidR="004458A2">
          <w:rPr>
            <w:rFonts w:ascii="Arial" w:hAnsi="Arial" w:cs="Arial"/>
          </w:rPr>
          <w:t>. For all outcomes, we report the mean across 1,000 simulations and the 95% credible interval (2.5</w:t>
        </w:r>
        <w:r w:rsidR="004458A2" w:rsidRPr="00753CCD">
          <w:rPr>
            <w:rFonts w:ascii="Arial" w:hAnsi="Arial" w:cs="Arial"/>
            <w:vertAlign w:val="superscript"/>
          </w:rPr>
          <w:t>th</w:t>
        </w:r>
        <w:r w:rsidR="004458A2">
          <w:rPr>
            <w:rFonts w:ascii="Arial" w:hAnsi="Arial" w:cs="Arial"/>
          </w:rPr>
          <w:t xml:space="preserve"> and 97.5</w:t>
        </w:r>
        <w:r w:rsidR="004458A2" w:rsidRPr="00753CCD">
          <w:rPr>
            <w:rFonts w:ascii="Arial" w:hAnsi="Arial" w:cs="Arial"/>
            <w:vertAlign w:val="superscript"/>
          </w:rPr>
          <w:t>th</w:t>
        </w:r>
        <w:r w:rsidR="004458A2">
          <w:rPr>
            <w:rFonts w:ascii="Arial" w:hAnsi="Arial" w:cs="Arial"/>
          </w:rPr>
          <w:t xml:space="preserve"> percentiles)</w:t>
        </w:r>
      </w:ins>
      <w:ins w:id="195" w:author="Melissa Schnure" w:date="2025-08-07T14:41:00Z" w16du:dateUtc="2025-08-07T18:41:00Z">
        <w:r w:rsidR="00AC7A01">
          <w:rPr>
            <w:rFonts w:ascii="Arial" w:hAnsi="Arial" w:cs="Arial"/>
          </w:rPr>
          <w:t xml:space="preserve">. We also present results by subgroup, specifically </w:t>
        </w:r>
      </w:ins>
      <w:ins w:id="196" w:author="Melissa Schnure" w:date="2025-08-07T14:42:00Z" w16du:dateUtc="2025-08-07T18:42:00Z">
        <w:r w:rsidR="00AC7A01">
          <w:rPr>
            <w:rFonts w:ascii="Arial" w:hAnsi="Arial" w:cs="Arial"/>
          </w:rPr>
          <w:t>HIV acquisition risk (MSM vs non-MSM) and rac</w:t>
        </w:r>
        <w:r w:rsidR="00D4783A">
          <w:rPr>
            <w:rFonts w:ascii="Arial" w:hAnsi="Arial" w:cs="Arial"/>
          </w:rPr>
          <w:t>e (Black, Hispanic, and other)</w:t>
        </w:r>
        <w:r w:rsidR="00AC7A01">
          <w:rPr>
            <w:rFonts w:ascii="Arial" w:hAnsi="Arial" w:cs="Arial"/>
          </w:rPr>
          <w:t xml:space="preserve">. </w:t>
        </w:r>
      </w:ins>
    </w:p>
    <w:p w14:paraId="4CE597BD" w14:textId="52D28537" w:rsidR="00C95E58" w:rsidRDefault="004458A2" w:rsidP="00CA7AB4">
      <w:pPr>
        <w:jc w:val="both"/>
        <w:rPr>
          <w:ins w:id="197" w:author="Melissa Schnure" w:date="2025-08-07T12:10:00Z" w16du:dateUtc="2025-08-07T16:10:00Z"/>
          <w:rFonts w:ascii="Arial" w:hAnsi="Arial" w:cs="Arial"/>
        </w:rPr>
      </w:pPr>
      <w:ins w:id="198" w:author="Melissa Schnure" w:date="2025-08-07T13:11:00Z" w16du:dateUtc="2025-08-07T17:11:00Z">
        <w:r>
          <w:rPr>
            <w:rFonts w:ascii="Arial" w:hAnsi="Arial" w:cs="Arial"/>
          </w:rPr>
          <w:t xml:space="preserve">We chose to include the secondary outcome focused on PWDH age </w:t>
        </w:r>
      </w:ins>
      <w:ins w:id="199" w:author="Melissa Schnure" w:date="2025-08-07T13:18:00Z" w16du:dateUtc="2025-08-07T17:18:00Z">
        <w:r w:rsidR="006F1199">
          <w:rPr>
            <w:rFonts w:ascii="Arial" w:hAnsi="Arial" w:cs="Arial"/>
          </w:rPr>
          <w:t xml:space="preserve">65+ </w:t>
        </w:r>
      </w:ins>
      <w:ins w:id="200" w:author="Melissa Schnure" w:date="2025-08-07T13:11:00Z" w16du:dateUtc="2025-08-07T17:11:00Z">
        <w:r>
          <w:rPr>
            <w:rFonts w:ascii="Arial" w:hAnsi="Arial" w:cs="Arial"/>
          </w:rPr>
          <w:t xml:space="preserve">due to </w:t>
        </w:r>
      </w:ins>
      <w:ins w:id="201" w:author="Melissa Schnure" w:date="2025-08-07T13:13:00Z" w16du:dateUtc="2025-08-07T17:13:00Z">
        <w:r>
          <w:rPr>
            <w:rFonts w:ascii="Arial" w:hAnsi="Arial" w:cs="Arial"/>
          </w:rPr>
          <w:t xml:space="preserve">the significance of </w:t>
        </w:r>
      </w:ins>
      <w:ins w:id="202" w:author="Melissa Schnure" w:date="2025-08-07T13:11:00Z" w16du:dateUtc="2025-08-07T17:11:00Z">
        <w:r>
          <w:rPr>
            <w:rFonts w:ascii="Arial" w:hAnsi="Arial" w:cs="Arial"/>
          </w:rPr>
          <w:t>Medicare eligibility beginning in this age group</w:t>
        </w:r>
      </w:ins>
      <w:commentRangeStart w:id="203"/>
      <w:commentRangeEnd w:id="203"/>
      <w:r w:rsidRPr="004458A2">
        <w:rPr>
          <w:rStyle w:val="CommentReference"/>
          <w:rFonts w:ascii="Arial" w:hAnsi="Arial" w:cs="Arial"/>
        </w:rPr>
        <w:commentReference w:id="203"/>
      </w:r>
      <w:r w:rsidRPr="004458A2">
        <w:rPr>
          <w:rFonts w:ascii="Arial" w:hAnsi="Arial" w:cs="Arial"/>
        </w:rPr>
        <w:t>.</w:t>
      </w:r>
      <w:ins w:id="204" w:author="Melissa Schnure" w:date="2025-08-07T13:12:00Z" w16du:dateUtc="2025-08-07T17:12:00Z">
        <w:r>
          <w:rPr>
            <w:rFonts w:ascii="Arial" w:hAnsi="Arial" w:cs="Arial"/>
          </w:rPr>
          <w:t xml:space="preserve"> However, </w:t>
        </w:r>
        <w:r w:rsidRPr="004458A2">
          <w:rPr>
            <w:rFonts w:ascii="Arial" w:hAnsi="Arial" w:cs="Arial"/>
          </w:rPr>
          <w:t xml:space="preserve">the oldest age group we explicitly model is </w:t>
        </w:r>
      </w:ins>
      <w:ins w:id="205" w:author="Melissa Schnure" w:date="2025-08-07T13:13:00Z" w16du:dateUtc="2025-08-07T17:13:00Z">
        <w:r>
          <w:rPr>
            <w:rFonts w:ascii="Arial" w:hAnsi="Arial" w:cs="Arial"/>
          </w:rPr>
          <w:t xml:space="preserve">age </w:t>
        </w:r>
      </w:ins>
      <w:ins w:id="206" w:author="Melissa Schnure" w:date="2025-08-07T13:12:00Z" w16du:dateUtc="2025-08-07T17:12:00Z">
        <w:r w:rsidRPr="004458A2">
          <w:rPr>
            <w:rFonts w:ascii="Arial" w:hAnsi="Arial" w:cs="Arial"/>
          </w:rPr>
          <w:t>55+</w:t>
        </w:r>
      </w:ins>
      <w:ins w:id="207" w:author="Melissa Schnure" w:date="2025-08-07T13:16:00Z" w16du:dateUtc="2025-08-07T17:16:00Z">
        <w:r w:rsidR="006F1199">
          <w:rPr>
            <w:rFonts w:ascii="Arial" w:hAnsi="Arial" w:cs="Arial"/>
          </w:rPr>
          <w:t xml:space="preserve">; this was chosen to reflect the age stratifications available in the CDC surveillance data </w:t>
        </w:r>
      </w:ins>
      <w:ins w:id="208" w:author="Melissa Schnure" w:date="2025-08-07T13:17:00Z" w16du:dateUtc="2025-08-07T17:17:00Z">
        <w:r w:rsidR="006F1199">
          <w:rPr>
            <w:rFonts w:ascii="Arial" w:hAnsi="Arial" w:cs="Arial"/>
          </w:rPr>
          <w:t xml:space="preserve">we </w:t>
        </w:r>
      </w:ins>
      <w:ins w:id="209" w:author="Melissa Schnure" w:date="2025-08-07T13:16:00Z" w16du:dateUtc="2025-08-07T17:16:00Z">
        <w:r w:rsidR="006F1199">
          <w:rPr>
            <w:rFonts w:ascii="Arial" w:hAnsi="Arial" w:cs="Arial"/>
          </w:rPr>
          <w:t>use</w:t>
        </w:r>
      </w:ins>
      <w:ins w:id="210" w:author="Melissa Schnure" w:date="2025-08-07T13:17:00Z" w16du:dateUtc="2025-08-07T17:17:00Z">
        <w:r w:rsidR="006F1199">
          <w:rPr>
            <w:rFonts w:ascii="Arial" w:hAnsi="Arial" w:cs="Arial"/>
          </w:rPr>
          <w:t xml:space="preserve"> </w:t>
        </w:r>
      </w:ins>
      <w:ins w:id="211" w:author="Melissa Schnure" w:date="2025-08-07T13:16:00Z" w16du:dateUtc="2025-08-07T17:16:00Z">
        <w:r w:rsidR="006F1199">
          <w:rPr>
            <w:rFonts w:ascii="Arial" w:hAnsi="Arial" w:cs="Arial"/>
          </w:rPr>
          <w:t xml:space="preserve">as calibration targets. </w:t>
        </w:r>
      </w:ins>
      <w:ins w:id="212" w:author="Melissa Schnure" w:date="2025-08-07T13:17:00Z" w16du:dateUtc="2025-08-07T17:17:00Z">
        <w:r w:rsidR="006F1199">
          <w:rPr>
            <w:rFonts w:ascii="Arial" w:hAnsi="Arial" w:cs="Arial"/>
          </w:rPr>
          <w:t>Thus, in order</w:t>
        </w:r>
      </w:ins>
      <w:ins w:id="213" w:author="Melissa Schnure" w:date="2025-08-07T13:18:00Z" w16du:dateUtc="2025-08-07T17:18:00Z">
        <w:r w:rsidR="006F1199">
          <w:rPr>
            <w:rFonts w:ascii="Arial" w:hAnsi="Arial" w:cs="Arial"/>
          </w:rPr>
          <w:t xml:space="preserve"> to report estimates for age 65+</w:t>
        </w:r>
      </w:ins>
      <w:ins w:id="214" w:author="Melissa Schnure" w:date="2025-08-07T13:19:00Z" w16du:dateUtc="2025-08-07T17:19:00Z">
        <w:r w:rsidR="006F1199">
          <w:rPr>
            <w:rFonts w:ascii="Arial" w:hAnsi="Arial" w:cs="Arial"/>
          </w:rPr>
          <w:t>, we used a smoothing….[</w:t>
        </w:r>
        <w:r w:rsidR="006F1199" w:rsidRPr="004B06E4">
          <w:rPr>
            <w:rFonts w:ascii="Arial" w:hAnsi="Arial" w:cs="Arial"/>
            <w:highlight w:val="yellow"/>
          </w:rPr>
          <w:t>GET DETAILS FROM NICK</w:t>
        </w:r>
        <w:r w:rsidR="006F1199">
          <w:rPr>
            <w:rFonts w:ascii="Arial" w:hAnsi="Arial" w:cs="Arial"/>
          </w:rPr>
          <w:t xml:space="preserve">]. </w:t>
        </w:r>
      </w:ins>
    </w:p>
    <w:p w14:paraId="76FC43D7" w14:textId="6DEF785E" w:rsidR="00295FDB" w:rsidRPr="00573BEF" w:rsidDel="004458A2" w:rsidRDefault="00295FDB" w:rsidP="00CA7AB4">
      <w:pPr>
        <w:jc w:val="both"/>
        <w:rPr>
          <w:del w:id="215" w:author="Melissa Schnure" w:date="2025-08-07T13:10:00Z" w16du:dateUtc="2025-08-07T17:10:00Z"/>
          <w:rFonts w:ascii="Arial" w:hAnsi="Arial" w:cs="Arial"/>
        </w:rPr>
      </w:pPr>
      <w:del w:id="216" w:author="Melissa Schnure" w:date="2025-08-07T13:10:00Z" w16du:dateUtc="2025-08-07T17:10:00Z">
        <w:r w:rsidRPr="00573BEF" w:rsidDel="004458A2">
          <w:rPr>
            <w:rFonts w:ascii="Arial" w:hAnsi="Arial" w:cs="Arial"/>
          </w:rPr>
          <w:delText xml:space="preserve"> -</w:delText>
        </w:r>
      </w:del>
      <w:del w:id="217" w:author="Melissa Schnure" w:date="2025-08-07T12:22:00Z" w16du:dateUtc="2025-08-07T16:22:00Z">
        <w:r w:rsidRPr="00573BEF" w:rsidDel="00F37525">
          <w:rPr>
            <w:rFonts w:ascii="Arial" w:hAnsi="Arial" w:cs="Arial"/>
          </w:rPr>
          <w:delText xml:space="preserve"> in 11 states comprising 63% of diagnosed prevalence in the US</w:delText>
        </w:r>
      </w:del>
      <w:del w:id="218" w:author="Melissa Schnure" w:date="2025-08-07T13:10:00Z" w16du:dateUtc="2025-08-07T17:10:00Z">
        <w:r w:rsidRPr="00573BEF" w:rsidDel="004458A2">
          <w:rPr>
            <w:rFonts w:ascii="Arial" w:hAnsi="Arial" w:cs="Arial"/>
          </w:rPr>
          <w:delText>.</w:delText>
        </w:r>
      </w:del>
      <w:del w:id="219" w:author="Melissa Schnure" w:date="2025-08-07T12:22:00Z" w16du:dateUtc="2025-08-07T16:22:00Z">
        <w:r w:rsidRPr="00573BEF" w:rsidDel="00F37525">
          <w:rPr>
            <w:rFonts w:ascii="Arial" w:hAnsi="Arial" w:cs="Arial"/>
          </w:rPr>
          <w:delText xml:space="preserve"> We project HIV epidemics from 2025 to 2040</w:delText>
        </w:r>
      </w:del>
      <w:del w:id="220" w:author="Melissa Schnure" w:date="2025-08-07T13:10:00Z" w16du:dateUtc="2025-08-07T17:10:00Z">
        <w:r w:rsidRPr="00573BEF" w:rsidDel="004458A2">
          <w:rPr>
            <w:rFonts w:ascii="Arial" w:hAnsi="Arial" w:cs="Arial"/>
          </w:rPr>
          <w:delText xml:space="preserve">, </w:delText>
        </w:r>
      </w:del>
      <w:del w:id="221" w:author="Melissa Schnure" w:date="2025-08-07T13:00:00Z" w16du:dateUtc="2025-08-07T17:00:00Z">
        <w:r w:rsidRPr="00573BEF" w:rsidDel="00C95E58">
          <w:rPr>
            <w:rFonts w:ascii="Arial" w:hAnsi="Arial" w:cs="Arial"/>
          </w:rPr>
          <w:delText xml:space="preserve">estimating the proportion of people living with diagnosed HIV (PWDH) over the ages of 55 </w:delText>
        </w:r>
      </w:del>
      <w:del w:id="222" w:author="Melissa Schnure" w:date="2025-08-07T13:10:00Z" w16du:dateUtc="2025-08-07T17:10:00Z">
        <w:r w:rsidRPr="00573BEF" w:rsidDel="004458A2">
          <w:rPr>
            <w:rFonts w:ascii="Arial" w:hAnsi="Arial" w:cs="Arial"/>
          </w:rPr>
          <w:delText>and 65 years as well as the median age of PWDH. 95% credible ranges (CR) are reported across 1,000 independent simulations per state.</w:delText>
        </w:r>
      </w:del>
    </w:p>
    <w:p w14:paraId="2405442F" w14:textId="77777777" w:rsidR="00567426" w:rsidDel="006F1199" w:rsidRDefault="00567426" w:rsidP="00567426">
      <w:pPr>
        <w:jc w:val="both"/>
        <w:rPr>
          <w:del w:id="223" w:author="Melissa Schnure" w:date="2025-08-07T13:19:00Z" w16du:dateUtc="2025-08-07T17:19:00Z"/>
          <w:rFonts w:ascii="Arial" w:hAnsi="Arial" w:cs="Arial"/>
        </w:rPr>
      </w:pPr>
    </w:p>
    <w:p w14:paraId="272F6502" w14:textId="52A1F95C" w:rsidR="000647A5" w:rsidDel="00C95E58" w:rsidRDefault="000647A5" w:rsidP="00567426">
      <w:pPr>
        <w:jc w:val="both"/>
        <w:rPr>
          <w:del w:id="224" w:author="Melissa Schnure" w:date="2025-08-07T13:04:00Z" w16du:dateUtc="2025-08-07T17:04:00Z"/>
          <w:rFonts w:ascii="Arial" w:hAnsi="Arial" w:cs="Arial"/>
        </w:rPr>
      </w:pPr>
    </w:p>
    <w:p w14:paraId="203B9D0B" w14:textId="25E0698A" w:rsidR="00C64235" w:rsidDel="00C95E58" w:rsidRDefault="00C64235" w:rsidP="00C64235">
      <w:pPr>
        <w:pStyle w:val="ListParagraph"/>
        <w:numPr>
          <w:ilvl w:val="0"/>
          <w:numId w:val="4"/>
        </w:numPr>
        <w:jc w:val="both"/>
        <w:rPr>
          <w:del w:id="225" w:author="Melissa Schnure" w:date="2025-08-07T13:04:00Z" w16du:dateUtc="2025-08-07T17:04:00Z"/>
          <w:rFonts w:ascii="Arial" w:hAnsi="Arial" w:cs="Arial"/>
        </w:rPr>
      </w:pPr>
      <w:del w:id="226" w:author="Melissa Schnure" w:date="2025-08-07T13:04:00Z" w16du:dateUtc="2025-08-07T17:04:00Z">
        <w:r w:rsidRPr="00573BEF" w:rsidDel="00C95E58">
          <w:rPr>
            <w:rFonts w:ascii="Arial" w:hAnsi="Arial" w:cs="Arial"/>
          </w:rPr>
          <w:delText>Add language about assumptions (trends we expected to continue, etc.)</w:delText>
        </w:r>
      </w:del>
    </w:p>
    <w:p w14:paraId="5913A7BC" w14:textId="13741F97" w:rsidR="000647A5" w:rsidDel="006F1199" w:rsidRDefault="000647A5" w:rsidP="00567426">
      <w:pPr>
        <w:jc w:val="both"/>
        <w:rPr>
          <w:del w:id="227" w:author="Melissa Schnure" w:date="2025-08-07T13:19:00Z" w16du:dateUtc="2025-08-07T17:19:00Z"/>
          <w:rFonts w:ascii="Arial" w:hAnsi="Arial" w:cs="Arial"/>
        </w:rPr>
      </w:pPr>
    </w:p>
    <w:p w14:paraId="167A9A44" w14:textId="619523E5" w:rsidR="007A1C5F" w:rsidRPr="004458A2" w:rsidDel="006F1199" w:rsidRDefault="00C90CBC" w:rsidP="00CA7AB4">
      <w:pPr>
        <w:jc w:val="both"/>
        <w:rPr>
          <w:del w:id="228" w:author="Melissa Schnure" w:date="2025-08-07T13:19:00Z" w16du:dateUtc="2025-08-07T17:19:00Z"/>
          <w:rFonts w:ascii="Arial" w:hAnsi="Arial" w:cs="Arial"/>
        </w:rPr>
      </w:pPr>
      <w:del w:id="229" w:author="Melissa Schnure" w:date="2025-08-07T13:10:00Z" w16du:dateUtc="2025-08-07T17:10:00Z">
        <w:r w:rsidRPr="004458A2" w:rsidDel="004458A2">
          <w:rPr>
            <w:rFonts w:ascii="Arial" w:hAnsi="Arial" w:cs="Arial"/>
          </w:rPr>
          <w:delText xml:space="preserve">How we estimated 65+: </w:delText>
        </w:r>
      </w:del>
      <w:del w:id="230" w:author="Melissa Schnure" w:date="2025-08-07T13:19:00Z" w16du:dateUtc="2025-08-07T17:19:00Z">
        <w:r w:rsidRPr="004458A2" w:rsidDel="006F1199">
          <w:rPr>
            <w:rFonts w:ascii="Arial" w:hAnsi="Arial" w:cs="Arial"/>
          </w:rPr>
          <w:delText>Although</w:delText>
        </w:r>
      </w:del>
      <w:del w:id="231" w:author="Melissa Schnure" w:date="2025-08-07T13:12:00Z" w16du:dateUtc="2025-08-07T17:12:00Z">
        <w:r w:rsidRPr="004458A2" w:rsidDel="004458A2">
          <w:rPr>
            <w:rFonts w:ascii="Arial" w:hAnsi="Arial" w:cs="Arial"/>
          </w:rPr>
          <w:delText xml:space="preserve"> the oldest age group we explicitly model is 55+</w:delText>
        </w:r>
      </w:del>
      <w:del w:id="232" w:author="Melissa Schnure" w:date="2025-08-07T13:19:00Z" w16du:dateUtc="2025-08-07T17:19:00Z">
        <w:r w:rsidRPr="004458A2" w:rsidDel="006F1199">
          <w:rPr>
            <w:rFonts w:ascii="Arial" w:hAnsi="Arial" w:cs="Arial"/>
          </w:rPr>
          <w:delText>, we use a smoothing function to estimate the number of individuals age 65+ since Medicare eligibility begins at age This function applies a cubic spline to the cumulative … from the model’s age stratified projections.</w:delText>
        </w:r>
      </w:del>
    </w:p>
    <w:p w14:paraId="38AF0267" w14:textId="76054D36" w:rsidR="007C0333" w:rsidRPr="007C0333" w:rsidRDefault="007C0333" w:rsidP="00CA7AB4">
      <w:pPr>
        <w:jc w:val="both"/>
        <w:rPr>
          <w:rFonts w:ascii="Arial" w:hAnsi="Arial" w:cs="Arial"/>
          <w:i/>
          <w:iCs/>
        </w:rPr>
      </w:pPr>
      <w:r w:rsidRPr="007C0333">
        <w:rPr>
          <w:rFonts w:ascii="Arial" w:hAnsi="Arial" w:cs="Arial"/>
          <w:i/>
          <w:iCs/>
        </w:rPr>
        <w:t>Sensitivity analysis</w:t>
      </w:r>
    </w:p>
    <w:p w14:paraId="33F43C78" w14:textId="05B21223" w:rsidR="00B04498" w:rsidRPr="00573BEF" w:rsidDel="00F20A61" w:rsidRDefault="006F1199" w:rsidP="00CA7AB4">
      <w:pPr>
        <w:jc w:val="both"/>
        <w:rPr>
          <w:del w:id="233" w:author="Melissa Schnure" w:date="2025-08-07T13:23:00Z" w16du:dateUtc="2025-08-07T17:23:00Z"/>
          <w:rFonts w:ascii="Arial" w:hAnsi="Arial" w:cs="Arial"/>
        </w:rPr>
      </w:pPr>
      <w:ins w:id="234" w:author="Melissa Schnure" w:date="2025-08-07T13:20:00Z" w16du:dateUtc="2025-08-07T17:20:00Z">
        <w:r>
          <w:rPr>
            <w:rFonts w:ascii="Arial" w:hAnsi="Arial" w:cs="Arial"/>
          </w:rPr>
          <w:t>We conducted sensitivity analyses to identify the parameters that had the strongest influence on the proportion of PWDH age 55+</w:t>
        </w:r>
      </w:ins>
      <w:ins w:id="235" w:author="Melissa Schnure" w:date="2025-08-07T13:21:00Z" w16du:dateUtc="2025-08-07T17:21:00Z">
        <w:r w:rsidR="00F20A61">
          <w:rPr>
            <w:rFonts w:ascii="Arial" w:hAnsi="Arial" w:cs="Arial"/>
          </w:rPr>
          <w:t>. We calculated partial rank correlation coefficients (PRCC</w:t>
        </w:r>
      </w:ins>
      <w:ins w:id="236" w:author="Melissa Schnure" w:date="2025-08-07T13:22:00Z" w16du:dateUtc="2025-08-07T17:22:00Z">
        <w:r w:rsidR="00F20A61">
          <w:rPr>
            <w:rFonts w:ascii="Arial" w:hAnsi="Arial" w:cs="Arial"/>
          </w:rPr>
          <w:t>, a measure of the correlation between each parameter and the outcome</w:t>
        </w:r>
      </w:ins>
      <w:ins w:id="237" w:author="Melissa Schnure" w:date="2025-08-07T13:21:00Z" w16du:dateUtc="2025-08-07T17:21:00Z">
        <w:r w:rsidR="00F20A61">
          <w:rPr>
            <w:rFonts w:ascii="Arial" w:hAnsi="Arial" w:cs="Arial"/>
          </w:rPr>
          <w:t xml:space="preserve">) </w:t>
        </w:r>
      </w:ins>
      <w:ins w:id="238" w:author="Melissa Schnure" w:date="2025-08-07T13:22:00Z" w16du:dateUtc="2025-08-07T17:22:00Z">
        <w:r w:rsidR="00F20A61">
          <w:rPr>
            <w:rFonts w:ascii="Arial" w:hAnsi="Arial" w:cs="Arial"/>
          </w:rPr>
          <w:t xml:space="preserve">based on this outcome </w:t>
        </w:r>
      </w:ins>
      <w:ins w:id="239" w:author="Melissa Schnure" w:date="2025-08-07T13:21:00Z" w16du:dateUtc="2025-08-07T17:21:00Z">
        <w:r w:rsidR="00F20A61">
          <w:rPr>
            <w:rFonts w:ascii="Arial" w:hAnsi="Arial" w:cs="Arial"/>
          </w:rPr>
          <w:t>in one state</w:t>
        </w:r>
      </w:ins>
      <w:ins w:id="240" w:author="Melissa Schnure" w:date="2025-08-07T13:22:00Z" w16du:dateUtc="2025-08-07T17:22:00Z">
        <w:r w:rsidR="00F20A61">
          <w:rPr>
            <w:rFonts w:ascii="Arial" w:hAnsi="Arial" w:cs="Arial"/>
          </w:rPr>
          <w:t>. Furthermore, we inspected how</w:t>
        </w:r>
      </w:ins>
      <w:ins w:id="241" w:author="Melissa Schnure" w:date="2025-08-07T13:20:00Z" w16du:dateUtc="2025-08-07T17:20:00Z">
        <w:r>
          <w:rPr>
            <w:rFonts w:ascii="Arial" w:hAnsi="Arial" w:cs="Arial"/>
          </w:rPr>
          <w:t xml:space="preserve"> </w:t>
        </w:r>
      </w:ins>
      <w:ins w:id="242" w:author="Melissa Schnure" w:date="2025-08-07T13:23:00Z" w16du:dateUtc="2025-08-07T17:23:00Z">
        <w:r w:rsidR="00F20A61" w:rsidRPr="00573BEF">
          <w:rPr>
            <w:rFonts w:ascii="Arial" w:hAnsi="Arial" w:cs="Arial"/>
          </w:rPr>
          <w:t>the individual simulations with the highest and lowest values of those parameters compare on the basis of our outcome of interest, the proportion of PWDH age 55+.</w:t>
        </w:r>
      </w:ins>
      <w:del w:id="243" w:author="Melissa Schnure" w:date="2025-08-07T13:23:00Z" w16du:dateUtc="2025-08-07T17:23:00Z">
        <w:r w:rsidR="00B04498" w:rsidRPr="00573BEF" w:rsidDel="00F20A61">
          <w:rPr>
            <w:rFonts w:ascii="Arial" w:hAnsi="Arial" w:cs="Arial"/>
          </w:rPr>
          <w:delText xml:space="preserve">Sensitivity analysis was performed by finding the top fifty parameters with the highest partial rank correlation coefficients (PRCC) and … </w:delText>
        </w:r>
        <w:r w:rsidR="00C90CBC" w:rsidRPr="00573BEF" w:rsidDel="00F20A61">
          <w:rPr>
            <w:rFonts w:ascii="Arial" w:hAnsi="Arial" w:cs="Arial"/>
          </w:rPr>
          <w:delText>inspecting</w:delText>
        </w:r>
        <w:r w:rsidR="00B04498" w:rsidRPr="00573BEF" w:rsidDel="00F20A61">
          <w:rPr>
            <w:rFonts w:ascii="Arial" w:hAnsi="Arial" w:cs="Arial"/>
          </w:rPr>
          <w:delText xml:space="preserve"> … how </w:delText>
        </w:r>
        <w:r w:rsidR="00C90CBC" w:rsidRPr="00573BEF" w:rsidDel="00F20A61">
          <w:rPr>
            <w:rFonts w:ascii="Arial" w:hAnsi="Arial" w:cs="Arial"/>
          </w:rPr>
          <w:delText>the individual simulations with the highest and lowest values of those parameters compare on the basis of our outcome of interest, the proportion of PWDH age 55+.</w:delText>
        </w:r>
      </w:del>
    </w:p>
    <w:p w14:paraId="2B543B71" w14:textId="77777777" w:rsidR="00D2509D" w:rsidRDefault="00D2509D" w:rsidP="00CA7AB4">
      <w:pPr>
        <w:jc w:val="both"/>
        <w:rPr>
          <w:rFonts w:ascii="Arial" w:hAnsi="Arial" w:cs="Arial"/>
          <w:b/>
          <w:bCs/>
        </w:rPr>
      </w:pPr>
    </w:p>
    <w:p w14:paraId="1537B2FE" w14:textId="77777777" w:rsidR="00D2509D" w:rsidRDefault="00D2509D" w:rsidP="00CA7AB4">
      <w:pPr>
        <w:jc w:val="both"/>
        <w:rPr>
          <w:rFonts w:ascii="Arial" w:hAnsi="Arial" w:cs="Arial"/>
          <w:b/>
          <w:bCs/>
        </w:rPr>
      </w:pPr>
    </w:p>
    <w:p w14:paraId="79896339" w14:textId="63337BEF" w:rsidR="00BC7520" w:rsidRDefault="00BC7520">
      <w:pPr>
        <w:rPr>
          <w:rFonts w:ascii="Arial" w:hAnsi="Arial" w:cs="Arial"/>
          <w:b/>
          <w:bCs/>
        </w:rPr>
      </w:pPr>
    </w:p>
    <w:p w14:paraId="42786057" w14:textId="63C3F365" w:rsidR="00295FDB" w:rsidRPr="00BC7520" w:rsidRDefault="00295FDB" w:rsidP="00CA7AB4">
      <w:pPr>
        <w:jc w:val="both"/>
        <w:rPr>
          <w:rFonts w:ascii="Arial" w:hAnsi="Arial" w:cs="Arial"/>
        </w:rPr>
      </w:pPr>
      <w:r w:rsidRPr="001E6B98">
        <w:rPr>
          <w:rFonts w:ascii="Arial" w:hAnsi="Arial" w:cs="Arial"/>
          <w:b/>
          <w:bCs/>
        </w:rPr>
        <w:t>Results</w:t>
      </w:r>
      <w:r w:rsidR="00BC7520">
        <w:rPr>
          <w:rFonts w:ascii="Arial" w:hAnsi="Arial" w:cs="Arial"/>
          <w:b/>
          <w:bCs/>
        </w:rPr>
        <w:t xml:space="preserve"> </w:t>
      </w:r>
      <w:r w:rsidR="00BC7520">
        <w:rPr>
          <w:rFonts w:ascii="Arial" w:hAnsi="Arial" w:cs="Arial"/>
        </w:rPr>
        <w:t>(</w:t>
      </w:r>
      <w:r w:rsidR="00096C50">
        <w:rPr>
          <w:rFonts w:ascii="Arial" w:hAnsi="Arial" w:cs="Arial"/>
          <w:highlight w:val="yellow"/>
        </w:rPr>
        <w:t>838</w:t>
      </w:r>
      <w:r w:rsidR="00B80C85" w:rsidRPr="006B1D9C">
        <w:rPr>
          <w:rFonts w:ascii="Arial" w:hAnsi="Arial" w:cs="Arial"/>
          <w:highlight w:val="yellow"/>
        </w:rPr>
        <w:t>/</w:t>
      </w:r>
      <w:r w:rsidR="00BC7520" w:rsidRPr="006B1D9C">
        <w:rPr>
          <w:rFonts w:ascii="Arial" w:hAnsi="Arial" w:cs="Arial"/>
          <w:highlight w:val="yellow"/>
        </w:rPr>
        <w:t>~1000 words</w:t>
      </w:r>
      <w:r w:rsidR="006E6C9E">
        <w:rPr>
          <w:rFonts w:ascii="Arial" w:hAnsi="Arial" w:cs="Arial"/>
        </w:rPr>
        <w:t>; RW: 864</w:t>
      </w:r>
      <w:r w:rsidR="00BC7520">
        <w:rPr>
          <w:rFonts w:ascii="Arial" w:hAnsi="Arial" w:cs="Arial"/>
        </w:rPr>
        <w:t xml:space="preserve">) </w:t>
      </w:r>
    </w:p>
    <w:p w14:paraId="0149BE43" w14:textId="5D1BCD2F" w:rsidR="00554AF2" w:rsidRDefault="00554AF2" w:rsidP="00D2509D">
      <w:pPr>
        <w:jc w:val="both"/>
        <w:rPr>
          <w:rFonts w:ascii="Arial" w:hAnsi="Arial" w:cs="Arial"/>
          <w:i/>
          <w:iCs/>
        </w:rPr>
      </w:pPr>
      <w:r w:rsidRPr="00554AF2">
        <w:rPr>
          <w:rFonts w:ascii="Arial" w:hAnsi="Arial" w:cs="Arial"/>
          <w:i/>
          <w:iCs/>
        </w:rPr>
        <w:t xml:space="preserve">Model calibration </w:t>
      </w:r>
      <w:r w:rsidR="00670AA1">
        <w:rPr>
          <w:rFonts w:ascii="Arial" w:hAnsi="Arial" w:cs="Arial"/>
          <w:i/>
          <w:iCs/>
        </w:rPr>
        <w:t>results</w:t>
      </w:r>
      <w:ins w:id="244" w:author="Melissa Schnure" w:date="2025-08-07T13:33:00Z" w16du:dateUtc="2025-08-07T17:33:00Z">
        <w:r w:rsidR="0090602D">
          <w:rPr>
            <w:rFonts w:ascii="Arial" w:hAnsi="Arial" w:cs="Arial"/>
            <w:i/>
            <w:iCs/>
          </w:rPr>
          <w:t xml:space="preserve"> and total diagnosed prevalence</w:t>
        </w:r>
      </w:ins>
    </w:p>
    <w:p w14:paraId="6648BCC6" w14:textId="57CD4081" w:rsidR="0090602D" w:rsidRDefault="00BD70AA" w:rsidP="005D022B">
      <w:pPr>
        <w:jc w:val="both"/>
        <w:rPr>
          <w:ins w:id="245" w:author="Melissa Schnure" w:date="2025-08-07T13:27:00Z" w16du:dateUtc="2025-08-07T17:27:00Z"/>
          <w:rFonts w:ascii="Arial" w:hAnsi="Arial" w:cs="Arial"/>
        </w:rPr>
      </w:pPr>
      <w:ins w:id="246" w:author="Melissa Schnure" w:date="2025-08-07T13:24:00Z" w16du:dateUtc="2025-08-07T17:24:00Z">
        <w:r>
          <w:rPr>
            <w:rFonts w:ascii="Arial" w:hAnsi="Arial" w:cs="Arial"/>
          </w:rPr>
          <w:t xml:space="preserve">Our model estimates </w:t>
        </w:r>
      </w:ins>
      <w:ins w:id="247" w:author="Melissa Schnure" w:date="2025-08-07T13:25:00Z" w16du:dateUtc="2025-08-07T17:25:00Z">
        <w:r w:rsidR="005D022B">
          <w:rPr>
            <w:rFonts w:ascii="Arial" w:hAnsi="Arial" w:cs="Arial"/>
          </w:rPr>
          <w:t xml:space="preserve">generally fit well to calibration targets. </w:t>
        </w:r>
        <w:r w:rsidR="005D022B" w:rsidRPr="0086706D">
          <w:rPr>
            <w:rFonts w:ascii="Arial" w:hAnsi="Arial" w:cs="Arial"/>
            <w:b/>
            <w:bCs/>
          </w:rPr>
          <w:t>Figure 1</w:t>
        </w:r>
        <w:r w:rsidR="005D022B">
          <w:rPr>
            <w:rFonts w:ascii="Arial" w:hAnsi="Arial" w:cs="Arial"/>
          </w:rPr>
          <w:t xml:space="preserve"> </w:t>
        </w:r>
      </w:ins>
      <w:ins w:id="248" w:author="Melissa Schnure" w:date="2025-08-07T13:26:00Z" w16du:dateUtc="2025-08-07T17:26:00Z">
        <w:r w:rsidR="005D022B">
          <w:rPr>
            <w:rFonts w:ascii="Arial" w:hAnsi="Arial" w:cs="Arial"/>
          </w:rPr>
          <w:t>depicts</w:t>
        </w:r>
      </w:ins>
      <w:ins w:id="249" w:author="Melissa Schnure" w:date="2025-08-07T13:25:00Z" w16du:dateUtc="2025-08-07T17:25:00Z">
        <w:r w:rsidR="005D022B">
          <w:rPr>
            <w:rFonts w:ascii="Arial" w:hAnsi="Arial" w:cs="Arial"/>
          </w:rPr>
          <w:t xml:space="preserve"> the calibration fit for [</w:t>
        </w:r>
        <w:r w:rsidR="005D022B" w:rsidRPr="0086706D">
          <w:rPr>
            <w:rFonts w:ascii="Arial" w:hAnsi="Arial" w:cs="Arial"/>
            <w:highlight w:val="yellow"/>
          </w:rPr>
          <w:t>state</w:t>
        </w:r>
        <w:r w:rsidR="005D022B">
          <w:rPr>
            <w:rFonts w:ascii="Arial" w:hAnsi="Arial" w:cs="Arial"/>
          </w:rPr>
          <w:t xml:space="preserve">], </w:t>
        </w:r>
        <w:r w:rsidR="005D022B" w:rsidRPr="00FB1A47">
          <w:rPr>
            <w:rFonts w:ascii="Arial" w:eastAsia="Times New Roman" w:hAnsi="Arial" w:cs="Arial"/>
            <w:kern w:val="0"/>
            <w14:ligatures w14:val="none"/>
          </w:rPr>
          <w:t xml:space="preserve">showing a comparison between model outputs and reported estimates for both </w:t>
        </w:r>
        <w:r w:rsidR="005D022B">
          <w:rPr>
            <w:rFonts w:ascii="Arial" w:eastAsia="Times New Roman" w:hAnsi="Arial" w:cs="Arial"/>
            <w:kern w:val="0"/>
            <w14:ligatures w14:val="none"/>
          </w:rPr>
          <w:t xml:space="preserve">diagnosed prevalence and </w:t>
        </w:r>
        <w:r w:rsidR="005D022B" w:rsidRPr="00FB1A47">
          <w:rPr>
            <w:rFonts w:ascii="Arial" w:eastAsia="Times New Roman" w:hAnsi="Arial" w:cs="Arial"/>
            <w:kern w:val="0"/>
            <w14:ligatures w14:val="none"/>
          </w:rPr>
          <w:t>reported diagnoses by age.</w:t>
        </w:r>
      </w:ins>
      <w:ins w:id="250" w:author="Melissa Schnure" w:date="2025-08-07T13:26:00Z" w16du:dateUtc="2025-08-07T17:26:00Z">
        <w:r w:rsidR="005D022B">
          <w:rPr>
            <w:rFonts w:ascii="Arial" w:eastAsia="Times New Roman" w:hAnsi="Arial" w:cs="Arial"/>
            <w:kern w:val="0"/>
            <w14:ligatures w14:val="none"/>
          </w:rPr>
          <w:t xml:space="preserve"> </w:t>
        </w:r>
      </w:ins>
    </w:p>
    <w:p w14:paraId="2DFD53CD" w14:textId="50F702E2" w:rsidR="0090602D" w:rsidRDefault="0090602D" w:rsidP="005D022B">
      <w:pPr>
        <w:jc w:val="both"/>
        <w:rPr>
          <w:ins w:id="251" w:author="Melissa Schnure" w:date="2025-08-07T13:28:00Z" w16du:dateUtc="2025-08-07T17:28:00Z"/>
          <w:rFonts w:ascii="Arial" w:hAnsi="Arial" w:cs="Arial"/>
        </w:rPr>
      </w:pPr>
      <w:ins w:id="252" w:author="Melissa Schnure" w:date="2025-08-07T13:27:00Z" w16du:dateUtc="2025-08-07T17:27:00Z">
        <w:r>
          <w:rPr>
            <w:rFonts w:ascii="Arial" w:hAnsi="Arial" w:cs="Arial"/>
          </w:rPr>
          <w:t>When aggregated across all 11 states,</w:t>
        </w:r>
      </w:ins>
      <w:ins w:id="253" w:author="Melissa Schnure" w:date="2025-08-07T13:28:00Z" w16du:dateUtc="2025-08-07T17:28:00Z">
        <w:r>
          <w:rPr>
            <w:rFonts w:ascii="Arial" w:hAnsi="Arial" w:cs="Arial"/>
          </w:rPr>
          <w:t xml:space="preserve"> t</w:t>
        </w:r>
      </w:ins>
      <w:r w:rsidR="00D2509D" w:rsidRPr="00573BEF">
        <w:rPr>
          <w:rFonts w:ascii="Arial" w:hAnsi="Arial" w:cs="Arial"/>
        </w:rPr>
        <w:t xml:space="preserve">he model projected the </w:t>
      </w:r>
      <w:ins w:id="254" w:author="Melissa Schnure" w:date="2025-08-07T13:31:00Z" w16du:dateUtc="2025-08-07T17:31:00Z">
        <w:r>
          <w:rPr>
            <w:rFonts w:ascii="Arial" w:hAnsi="Arial" w:cs="Arial"/>
          </w:rPr>
          <w:t xml:space="preserve">total </w:t>
        </w:r>
      </w:ins>
      <w:r w:rsidR="00D2509D" w:rsidRPr="00573BEF">
        <w:rPr>
          <w:rFonts w:ascii="Arial" w:hAnsi="Arial" w:cs="Arial"/>
        </w:rPr>
        <w:t xml:space="preserve">number of PWDH </w:t>
      </w:r>
      <w:del w:id="255" w:author="Melissa Schnure" w:date="2025-08-07T13:28:00Z" w16du:dateUtc="2025-08-07T17:28:00Z">
        <w:r w:rsidR="00D2509D" w:rsidRPr="00573BEF" w:rsidDel="0090602D">
          <w:rPr>
            <w:rFonts w:ascii="Arial" w:hAnsi="Arial" w:cs="Arial"/>
          </w:rPr>
          <w:delText xml:space="preserve">in the 11-state region </w:delText>
        </w:r>
      </w:del>
      <w:r w:rsidR="00D2509D" w:rsidRPr="00573BEF">
        <w:rPr>
          <w:rFonts w:ascii="Arial" w:hAnsi="Arial" w:cs="Arial"/>
        </w:rPr>
        <w:t>to rise from 665,000 (</w:t>
      </w:r>
      <w:ins w:id="256" w:author="Melissa Schnure" w:date="2025-08-07T13:28:00Z" w16du:dateUtc="2025-08-07T17:28:00Z">
        <w:r>
          <w:rPr>
            <w:rFonts w:ascii="Arial" w:hAnsi="Arial" w:cs="Arial"/>
          </w:rPr>
          <w:t>95% credible interval</w:t>
        </w:r>
      </w:ins>
      <w:del w:id="257" w:author="Melissa Schnure" w:date="2025-08-07T13:28:00Z" w16du:dateUtc="2025-08-07T17:28:00Z">
        <w:r w:rsidR="00D2509D" w:rsidRPr="00573BEF" w:rsidDel="0090602D">
          <w:rPr>
            <w:rFonts w:ascii="Arial" w:hAnsi="Arial" w:cs="Arial"/>
          </w:rPr>
          <w:delText>CR:</w:delText>
        </w:r>
      </w:del>
      <w:ins w:id="258" w:author="Melissa Schnure" w:date="2025-08-07T13:28:00Z" w16du:dateUtc="2025-08-07T17:28:00Z">
        <w:r>
          <w:rPr>
            <w:rFonts w:ascii="Arial" w:hAnsi="Arial" w:cs="Arial"/>
          </w:rPr>
          <w:t>:</w:t>
        </w:r>
      </w:ins>
      <w:r w:rsidR="00D2509D" w:rsidRPr="00573BEF">
        <w:rPr>
          <w:rFonts w:ascii="Arial" w:hAnsi="Arial" w:cs="Arial"/>
        </w:rPr>
        <w:t xml:space="preserve"> 658,000 to 671,000) in 2025 to 702,000 (</w:t>
      </w:r>
      <w:del w:id="259" w:author="Melissa Schnure" w:date="2025-08-07T13:28:00Z" w16du:dateUtc="2025-08-07T17:28:00Z">
        <w:r w:rsidR="00D2509D" w:rsidRPr="00573BEF" w:rsidDel="0090602D">
          <w:rPr>
            <w:rFonts w:ascii="Arial" w:hAnsi="Arial" w:cs="Arial"/>
          </w:rPr>
          <w:delText xml:space="preserve">CR: </w:delText>
        </w:r>
      </w:del>
      <w:r w:rsidR="00D2509D" w:rsidRPr="00573BEF">
        <w:rPr>
          <w:rFonts w:ascii="Arial" w:hAnsi="Arial" w:cs="Arial"/>
        </w:rPr>
        <w:t>673,000 to 726,000) in 2040</w:t>
      </w:r>
      <w:ins w:id="260" w:author="Melissa Schnure" w:date="2025-08-07T13:29:00Z" w16du:dateUtc="2025-08-07T17:29:00Z">
        <w:r>
          <w:rPr>
            <w:rFonts w:ascii="Arial" w:hAnsi="Arial" w:cs="Arial"/>
          </w:rPr>
          <w:t xml:space="preserve"> (</w:t>
        </w:r>
        <w:r w:rsidRPr="0086706D">
          <w:rPr>
            <w:rFonts w:ascii="Arial" w:hAnsi="Arial" w:cs="Arial"/>
            <w:b/>
            <w:bCs/>
          </w:rPr>
          <w:t>Figure 3</w:t>
        </w:r>
        <w:r>
          <w:rPr>
            <w:rFonts w:ascii="Arial" w:hAnsi="Arial" w:cs="Arial"/>
          </w:rPr>
          <w:t>,</w:t>
        </w:r>
      </w:ins>
      <w:ins w:id="261" w:author="Melissa Schnure" w:date="2025-08-07T13:32:00Z" w16du:dateUtc="2025-08-07T17:32:00Z">
        <w:r>
          <w:rPr>
            <w:rFonts w:ascii="Arial" w:hAnsi="Arial" w:cs="Arial"/>
          </w:rPr>
          <w:t xml:space="preserve"> “Total”</w:t>
        </w:r>
      </w:ins>
      <w:ins w:id="262" w:author="Melissa Schnure" w:date="2025-08-07T13:29:00Z" w16du:dateUtc="2025-08-07T17:29:00Z">
        <w:r>
          <w:rPr>
            <w:rFonts w:ascii="Arial" w:hAnsi="Arial" w:cs="Arial"/>
          </w:rPr>
          <w:t>)</w:t>
        </w:r>
      </w:ins>
      <w:ins w:id="263" w:author="Melissa Schnure" w:date="2025-08-07T13:28:00Z" w16du:dateUtc="2025-08-07T17:28:00Z">
        <w:r>
          <w:rPr>
            <w:rFonts w:ascii="Arial" w:hAnsi="Arial" w:cs="Arial"/>
          </w:rPr>
          <w:t xml:space="preserve">. </w:t>
        </w:r>
      </w:ins>
      <w:ins w:id="264" w:author="Melissa Schnure" w:date="2025-08-07T13:31:00Z" w16du:dateUtc="2025-08-07T17:31:00Z">
        <w:r>
          <w:rPr>
            <w:rFonts w:ascii="Arial" w:hAnsi="Arial" w:cs="Arial"/>
          </w:rPr>
          <w:t>D</w:t>
        </w:r>
      </w:ins>
      <w:ins w:id="265" w:author="Melissa Schnure" w:date="2025-08-07T13:30:00Z" w16du:dateUtc="2025-08-07T17:30:00Z">
        <w:r>
          <w:rPr>
            <w:rFonts w:ascii="Arial" w:hAnsi="Arial" w:cs="Arial"/>
          </w:rPr>
          <w:t>iagnosed prevalence was projected to increase</w:t>
        </w:r>
      </w:ins>
      <w:ins w:id="266" w:author="Melissa Schnure" w:date="2025-08-07T13:31:00Z" w16du:dateUtc="2025-08-07T17:31:00Z">
        <w:r w:rsidRPr="0090602D">
          <w:rPr>
            <w:rFonts w:ascii="Arial" w:hAnsi="Arial" w:cs="Arial"/>
          </w:rPr>
          <w:t xml:space="preserve"> </w:t>
        </w:r>
        <w:r>
          <w:rPr>
            <w:rFonts w:ascii="Arial" w:hAnsi="Arial" w:cs="Arial"/>
          </w:rPr>
          <w:t>in</w:t>
        </w:r>
      </w:ins>
      <w:ins w:id="267" w:author="Melissa Schnure" w:date="2025-08-07T13:30:00Z" w16du:dateUtc="2025-08-07T17:30:00Z">
        <w:r>
          <w:rPr>
            <w:rFonts w:ascii="Arial" w:hAnsi="Arial" w:cs="Arial"/>
          </w:rPr>
          <w:t xml:space="preserve"> all states except for California, New York, and Illinois</w:t>
        </w:r>
      </w:ins>
      <w:ins w:id="268" w:author="Melissa Schnure" w:date="2025-08-07T14:20:00Z" w16du:dateUtc="2025-08-07T18:20:00Z">
        <w:r w:rsidR="0086706D">
          <w:rPr>
            <w:rFonts w:ascii="Arial" w:hAnsi="Arial" w:cs="Arial"/>
          </w:rPr>
          <w:t>, where we projected</w:t>
        </w:r>
      </w:ins>
      <w:ins w:id="269" w:author="Melissa Schnure" w:date="2025-08-07T13:32:00Z" w16du:dateUtc="2025-08-07T17:32:00Z">
        <w:r>
          <w:rPr>
            <w:rFonts w:ascii="Arial" w:hAnsi="Arial" w:cs="Arial"/>
          </w:rPr>
          <w:t xml:space="preserve"> slight decreases</w:t>
        </w:r>
      </w:ins>
      <w:ins w:id="270" w:author="Melissa Schnure" w:date="2025-08-07T13:30:00Z" w16du:dateUtc="2025-08-07T17:30:00Z">
        <w:r>
          <w:rPr>
            <w:rFonts w:ascii="Arial" w:hAnsi="Arial" w:cs="Arial"/>
          </w:rPr>
          <w:t xml:space="preserve"> </w:t>
        </w:r>
      </w:ins>
      <w:ins w:id="271" w:author="Melissa Schnure" w:date="2025-08-07T13:33:00Z" w16du:dateUtc="2025-08-07T17:33:00Z">
        <w:r>
          <w:rPr>
            <w:rFonts w:ascii="Arial" w:hAnsi="Arial" w:cs="Arial"/>
          </w:rPr>
          <w:t xml:space="preserve">in diagnosed prevalence during this period </w:t>
        </w:r>
      </w:ins>
      <w:ins w:id="272" w:author="Melissa Schnure" w:date="2025-08-07T13:31:00Z" w16du:dateUtc="2025-08-07T17:31:00Z">
        <w:r>
          <w:rPr>
            <w:rFonts w:ascii="Arial" w:hAnsi="Arial" w:cs="Arial"/>
          </w:rPr>
          <w:t>(</w:t>
        </w:r>
        <w:commentRangeStart w:id="273"/>
        <w:r w:rsidRPr="0086706D">
          <w:rPr>
            <w:rFonts w:ascii="Arial" w:hAnsi="Arial" w:cs="Arial"/>
            <w:b/>
            <w:bCs/>
          </w:rPr>
          <w:t>Figure</w:t>
        </w:r>
      </w:ins>
      <w:commentRangeEnd w:id="273"/>
      <w:ins w:id="274" w:author="Melissa Schnure" w:date="2025-08-07T15:37:00Z" w16du:dateUtc="2025-08-07T19:37:00Z">
        <w:r w:rsidR="000F37CB">
          <w:rPr>
            <w:rStyle w:val="CommentReference"/>
          </w:rPr>
          <w:commentReference w:id="273"/>
        </w:r>
      </w:ins>
      <w:ins w:id="275" w:author="Melissa Schnure" w:date="2025-08-07T13:31:00Z" w16du:dateUtc="2025-08-07T17:31:00Z">
        <w:r w:rsidRPr="0086706D">
          <w:rPr>
            <w:rFonts w:ascii="Arial" w:hAnsi="Arial" w:cs="Arial"/>
            <w:b/>
            <w:bCs/>
          </w:rPr>
          <w:t xml:space="preserve"> 3</w:t>
        </w:r>
        <w:r>
          <w:rPr>
            <w:rFonts w:ascii="Arial" w:hAnsi="Arial" w:cs="Arial"/>
          </w:rPr>
          <w:t xml:space="preserve">). </w:t>
        </w:r>
      </w:ins>
    </w:p>
    <w:p w14:paraId="7F6193C4" w14:textId="39993012" w:rsidR="0090602D" w:rsidRPr="0086706D" w:rsidRDefault="00FD33BD" w:rsidP="005D022B">
      <w:pPr>
        <w:jc w:val="both"/>
        <w:rPr>
          <w:ins w:id="276" w:author="Melissa Schnure" w:date="2025-08-07T13:28:00Z" w16du:dateUtc="2025-08-07T17:28:00Z"/>
          <w:rFonts w:ascii="Arial" w:hAnsi="Arial" w:cs="Arial"/>
          <w:i/>
          <w:iCs/>
        </w:rPr>
      </w:pPr>
      <w:ins w:id="277" w:author="Melissa Schnure" w:date="2025-08-07T13:45:00Z" w16du:dateUtc="2025-08-07T17:45:00Z">
        <w:r>
          <w:rPr>
            <w:rFonts w:ascii="Arial" w:hAnsi="Arial" w:cs="Arial"/>
            <w:i/>
            <w:iCs/>
          </w:rPr>
          <w:lastRenderedPageBreak/>
          <w:t>P</w:t>
        </w:r>
      </w:ins>
      <w:ins w:id="278" w:author="Melissa Schnure" w:date="2025-08-07T13:33:00Z" w16du:dateUtc="2025-08-07T17:33:00Z">
        <w:r w:rsidR="0090602D">
          <w:rPr>
            <w:rFonts w:ascii="Arial" w:hAnsi="Arial" w:cs="Arial"/>
            <w:i/>
            <w:iCs/>
          </w:rPr>
          <w:t>ropo</w:t>
        </w:r>
      </w:ins>
      <w:ins w:id="279" w:author="Melissa Schnure" w:date="2025-08-07T13:34:00Z" w16du:dateUtc="2025-08-07T17:34:00Z">
        <w:r w:rsidR="0090602D">
          <w:rPr>
            <w:rFonts w:ascii="Arial" w:hAnsi="Arial" w:cs="Arial"/>
            <w:i/>
            <w:iCs/>
          </w:rPr>
          <w:t xml:space="preserve">rtion </w:t>
        </w:r>
      </w:ins>
      <w:ins w:id="280" w:author="Melissa Schnure" w:date="2025-08-07T13:45:00Z" w16du:dateUtc="2025-08-07T17:45:00Z">
        <w:r>
          <w:rPr>
            <w:rFonts w:ascii="Arial" w:hAnsi="Arial" w:cs="Arial"/>
            <w:i/>
            <w:iCs/>
          </w:rPr>
          <w:t xml:space="preserve">and absolute number </w:t>
        </w:r>
      </w:ins>
      <w:ins w:id="281" w:author="Melissa Schnure" w:date="2025-08-07T13:34:00Z" w16du:dateUtc="2025-08-07T17:34:00Z">
        <w:r w:rsidR="0090602D">
          <w:rPr>
            <w:rFonts w:ascii="Arial" w:hAnsi="Arial" w:cs="Arial"/>
            <w:i/>
            <w:iCs/>
          </w:rPr>
          <w:t>age 55+</w:t>
        </w:r>
      </w:ins>
    </w:p>
    <w:p w14:paraId="4F8792ED" w14:textId="79F8A616" w:rsidR="005F7E4C" w:rsidRDefault="004655A7" w:rsidP="005D022B">
      <w:pPr>
        <w:jc w:val="both"/>
        <w:rPr>
          <w:ins w:id="282" w:author="Melissa Schnure" w:date="2025-08-07T14:11:00Z" w16du:dateUtc="2025-08-07T18:11:00Z"/>
          <w:rFonts w:ascii="Arial" w:hAnsi="Arial" w:cs="Arial"/>
        </w:rPr>
      </w:pPr>
      <w:ins w:id="283" w:author="Melissa Schnure" w:date="2025-08-07T13:45:00Z" w16du:dateUtc="2025-08-07T17:45:00Z">
        <w:r>
          <w:rPr>
            <w:rFonts w:ascii="Arial" w:hAnsi="Arial" w:cs="Arial"/>
          </w:rPr>
          <w:t>The proportion of PWDH age 55+</w:t>
        </w:r>
        <w:r w:rsidR="00FD33BD">
          <w:rPr>
            <w:rFonts w:ascii="Arial" w:hAnsi="Arial" w:cs="Arial"/>
          </w:rPr>
          <w:t xml:space="preserve"> </w:t>
        </w:r>
      </w:ins>
      <w:ins w:id="284" w:author="Melissa Schnure" w:date="2025-08-07T13:46:00Z" w16du:dateUtc="2025-08-07T17:46:00Z">
        <w:r w:rsidR="00FD33BD">
          <w:rPr>
            <w:rFonts w:ascii="Arial" w:hAnsi="Arial" w:cs="Arial"/>
          </w:rPr>
          <w:t xml:space="preserve">across all 11 states </w:t>
        </w:r>
      </w:ins>
      <w:ins w:id="285" w:author="Melissa Schnure" w:date="2025-08-07T13:54:00Z" w16du:dateUtc="2025-08-07T17:54:00Z">
        <w:r w:rsidR="00FD33BD">
          <w:rPr>
            <w:rFonts w:ascii="Arial" w:hAnsi="Arial" w:cs="Arial"/>
          </w:rPr>
          <w:t xml:space="preserve">was projected to </w:t>
        </w:r>
      </w:ins>
      <w:ins w:id="286" w:author="Melissa Schnure" w:date="2025-08-07T13:45:00Z" w16du:dateUtc="2025-08-07T17:45:00Z">
        <w:r w:rsidR="00FD33BD">
          <w:rPr>
            <w:rFonts w:ascii="Arial" w:hAnsi="Arial" w:cs="Arial"/>
          </w:rPr>
          <w:t>increa</w:t>
        </w:r>
      </w:ins>
      <w:ins w:id="287" w:author="Melissa Schnure" w:date="2025-08-07T13:46:00Z" w16du:dateUtc="2025-08-07T17:46:00Z">
        <w:r w:rsidR="00FD33BD">
          <w:rPr>
            <w:rFonts w:ascii="Arial" w:hAnsi="Arial" w:cs="Arial"/>
          </w:rPr>
          <w:t>se</w:t>
        </w:r>
      </w:ins>
      <w:ins w:id="288" w:author="Melissa Schnure" w:date="2025-08-07T13:54:00Z" w16du:dateUtc="2025-08-07T17:54:00Z">
        <w:r w:rsidR="00FD33BD">
          <w:rPr>
            <w:rFonts w:ascii="Arial" w:hAnsi="Arial" w:cs="Arial"/>
          </w:rPr>
          <w:t xml:space="preserve"> </w:t>
        </w:r>
      </w:ins>
      <w:ins w:id="289" w:author="Melissa Schnure" w:date="2025-08-07T14:01:00Z" w16du:dateUtc="2025-08-07T18:01:00Z">
        <w:r w:rsidR="00A955DD">
          <w:rPr>
            <w:rFonts w:ascii="Arial" w:hAnsi="Arial" w:cs="Arial"/>
          </w:rPr>
          <w:t xml:space="preserve">11% (8 to 14%), </w:t>
        </w:r>
      </w:ins>
      <w:ins w:id="290" w:author="Melissa Schnure" w:date="2025-08-07T13:46:00Z" w16du:dateUtc="2025-08-07T17:46:00Z">
        <w:r w:rsidR="00FD33BD">
          <w:rPr>
            <w:rFonts w:ascii="Arial" w:hAnsi="Arial" w:cs="Arial"/>
          </w:rPr>
          <w:t xml:space="preserve">from </w:t>
        </w:r>
        <w:r w:rsidR="00FD33BD" w:rsidRPr="00573BEF">
          <w:rPr>
            <w:rFonts w:ascii="Arial" w:hAnsi="Arial" w:cs="Arial"/>
          </w:rPr>
          <w:t>46% (45 to 47%) in 2025 to 57% (54 to 60%) in 2040</w:t>
        </w:r>
      </w:ins>
      <w:ins w:id="291" w:author="Melissa Schnure" w:date="2025-08-07T14:02:00Z" w16du:dateUtc="2025-08-07T18:02:00Z">
        <w:r w:rsidR="00A955DD">
          <w:rPr>
            <w:rFonts w:ascii="Arial" w:hAnsi="Arial" w:cs="Arial"/>
          </w:rPr>
          <w:t xml:space="preserve"> (</w:t>
        </w:r>
        <w:r w:rsidR="00A955DD" w:rsidRPr="0086706D">
          <w:rPr>
            <w:rFonts w:ascii="Arial" w:hAnsi="Arial" w:cs="Arial"/>
            <w:b/>
            <w:bCs/>
          </w:rPr>
          <w:t>Figu</w:t>
        </w:r>
      </w:ins>
      <w:ins w:id="292" w:author="Melissa Schnure" w:date="2025-08-07T14:03:00Z" w16du:dateUtc="2025-08-07T18:03:00Z">
        <w:r w:rsidR="00A955DD" w:rsidRPr="0086706D">
          <w:rPr>
            <w:rFonts w:ascii="Arial" w:hAnsi="Arial" w:cs="Arial"/>
            <w:b/>
            <w:bCs/>
          </w:rPr>
          <w:t>re 2</w:t>
        </w:r>
        <w:r w:rsidR="00A955DD">
          <w:rPr>
            <w:rFonts w:ascii="Arial" w:hAnsi="Arial" w:cs="Arial"/>
          </w:rPr>
          <w:t>)</w:t>
        </w:r>
      </w:ins>
      <w:ins w:id="293" w:author="Melissa Schnure" w:date="2025-08-07T13:46:00Z" w16du:dateUtc="2025-08-07T17:46:00Z">
        <w:r w:rsidR="00FD33BD">
          <w:rPr>
            <w:rFonts w:ascii="Arial" w:hAnsi="Arial" w:cs="Arial"/>
          </w:rPr>
          <w:t xml:space="preserve">. </w:t>
        </w:r>
      </w:ins>
      <w:ins w:id="294" w:author="Melissa Schnure" w:date="2025-08-07T14:02:00Z" w16du:dateUtc="2025-08-07T18:02:00Z">
        <w:r w:rsidR="00A955DD">
          <w:rPr>
            <w:rFonts w:ascii="Arial" w:hAnsi="Arial" w:cs="Arial"/>
          </w:rPr>
          <w:t>While New York and Florida had the greatest proportions age 55+</w:t>
        </w:r>
      </w:ins>
      <w:ins w:id="295" w:author="Melissa Schnure" w:date="2025-08-07T14:03:00Z" w16du:dateUtc="2025-08-07T18:03:00Z">
        <w:r w:rsidR="00E46532">
          <w:rPr>
            <w:rFonts w:ascii="Arial" w:hAnsi="Arial" w:cs="Arial"/>
          </w:rPr>
          <w:t xml:space="preserve"> in 2025</w:t>
        </w:r>
      </w:ins>
      <w:ins w:id="296" w:author="Melissa Schnure" w:date="2025-08-07T14:02:00Z" w16du:dateUtc="2025-08-07T18:02:00Z">
        <w:r w:rsidR="00A955DD">
          <w:rPr>
            <w:rFonts w:ascii="Arial" w:hAnsi="Arial" w:cs="Arial"/>
          </w:rPr>
          <w:t xml:space="preserve"> (N</w:t>
        </w:r>
      </w:ins>
      <w:ins w:id="297" w:author="Melissa Schnure" w:date="2025-08-07T14:04:00Z" w16du:dateUtc="2025-08-07T18:04:00Z">
        <w:r w:rsidR="00E46532">
          <w:rPr>
            <w:rFonts w:ascii="Arial" w:hAnsi="Arial" w:cs="Arial"/>
          </w:rPr>
          <w:t xml:space="preserve">ew </w:t>
        </w:r>
      </w:ins>
      <w:ins w:id="298" w:author="Melissa Schnure" w:date="2025-08-07T14:02:00Z" w16du:dateUtc="2025-08-07T18:02:00Z">
        <w:r w:rsidR="00A955DD">
          <w:rPr>
            <w:rFonts w:ascii="Arial" w:hAnsi="Arial" w:cs="Arial"/>
          </w:rPr>
          <w:t>Y</w:t>
        </w:r>
      </w:ins>
      <w:ins w:id="299" w:author="Melissa Schnure" w:date="2025-08-07T14:04:00Z" w16du:dateUtc="2025-08-07T18:04:00Z">
        <w:r w:rsidR="00E46532">
          <w:rPr>
            <w:rFonts w:ascii="Arial" w:hAnsi="Arial" w:cs="Arial"/>
          </w:rPr>
          <w:t>ork</w:t>
        </w:r>
      </w:ins>
      <w:ins w:id="300" w:author="Melissa Schnure" w:date="2025-08-07T14:02:00Z" w16du:dateUtc="2025-08-07T18:02:00Z">
        <w:r w:rsidR="00A955DD">
          <w:rPr>
            <w:rFonts w:ascii="Arial" w:hAnsi="Arial" w:cs="Arial"/>
          </w:rPr>
          <w:t>: 56% [54 to 58%], F</w:t>
        </w:r>
      </w:ins>
      <w:ins w:id="301" w:author="Melissa Schnure" w:date="2025-08-07T14:05:00Z" w16du:dateUtc="2025-08-07T18:05:00Z">
        <w:r w:rsidR="00E46532">
          <w:rPr>
            <w:rFonts w:ascii="Arial" w:hAnsi="Arial" w:cs="Arial"/>
          </w:rPr>
          <w:t>lorida</w:t>
        </w:r>
      </w:ins>
      <w:ins w:id="302" w:author="Melissa Schnure" w:date="2025-08-07T14:02:00Z" w16du:dateUtc="2025-08-07T18:02:00Z">
        <w:r w:rsidR="00A955DD">
          <w:rPr>
            <w:rFonts w:ascii="Arial" w:hAnsi="Arial" w:cs="Arial"/>
          </w:rPr>
          <w:t xml:space="preserve">: 51% [48 to 54%]), the </w:t>
        </w:r>
      </w:ins>
      <w:ins w:id="303" w:author="Melissa Schnure" w:date="2025-08-07T13:58:00Z" w16du:dateUtc="2025-08-07T17:58:00Z">
        <w:r w:rsidR="00A955DD">
          <w:rPr>
            <w:rFonts w:ascii="Arial" w:hAnsi="Arial" w:cs="Arial"/>
          </w:rPr>
          <w:t xml:space="preserve">greatest </w:t>
        </w:r>
      </w:ins>
      <w:ins w:id="304" w:author="Melissa Schnure" w:date="2025-08-07T14:03:00Z" w16du:dateUtc="2025-08-07T18:03:00Z">
        <w:r w:rsidR="00E46532">
          <w:rPr>
            <w:rFonts w:ascii="Arial" w:hAnsi="Arial" w:cs="Arial"/>
          </w:rPr>
          <w:t xml:space="preserve">increases </w:t>
        </w:r>
      </w:ins>
      <w:ins w:id="305" w:author="Melissa Schnure" w:date="2025-08-07T13:58:00Z" w16du:dateUtc="2025-08-07T17:58:00Z">
        <w:r w:rsidR="00A955DD">
          <w:rPr>
            <w:rFonts w:ascii="Arial" w:hAnsi="Arial" w:cs="Arial"/>
          </w:rPr>
          <w:t xml:space="preserve">in this proportion </w:t>
        </w:r>
      </w:ins>
      <w:ins w:id="306" w:author="Melissa Schnure" w:date="2025-08-07T14:03:00Z" w16du:dateUtc="2025-08-07T18:03:00Z">
        <w:r w:rsidR="00E46532">
          <w:rPr>
            <w:rFonts w:ascii="Arial" w:hAnsi="Arial" w:cs="Arial"/>
          </w:rPr>
          <w:t xml:space="preserve">occurred in </w:t>
        </w:r>
      </w:ins>
      <w:ins w:id="307" w:author="Melissa Schnure" w:date="2025-08-07T13:58:00Z" w16du:dateUtc="2025-08-07T17:58:00Z">
        <w:r w:rsidR="00A955DD">
          <w:rPr>
            <w:rFonts w:ascii="Arial" w:hAnsi="Arial" w:cs="Arial"/>
          </w:rPr>
          <w:t>California (17% [11 to 24%]) and Florida (14% [7 to 22%]</w:t>
        </w:r>
      </w:ins>
      <w:ins w:id="308" w:author="Melissa Schnure" w:date="2025-08-07T15:38:00Z" w16du:dateUtc="2025-08-07T19:38:00Z">
        <w:r w:rsidR="000F37CB">
          <w:rPr>
            <w:rFonts w:ascii="Arial" w:hAnsi="Arial" w:cs="Arial"/>
          </w:rPr>
          <w:t>)</w:t>
        </w:r>
      </w:ins>
      <w:ins w:id="309" w:author="Melissa Schnure" w:date="2025-08-07T14:05:00Z" w16du:dateUtc="2025-08-07T18:05:00Z">
        <w:r w:rsidR="00E46532">
          <w:rPr>
            <w:rFonts w:ascii="Arial" w:hAnsi="Arial" w:cs="Arial"/>
          </w:rPr>
          <w:t xml:space="preserve">. As a result, </w:t>
        </w:r>
      </w:ins>
      <w:ins w:id="310" w:author="Melissa Schnure" w:date="2025-08-07T14:04:00Z" w16du:dateUtc="2025-08-07T18:04:00Z">
        <w:r w:rsidR="00E46532">
          <w:rPr>
            <w:rFonts w:ascii="Arial" w:hAnsi="Arial" w:cs="Arial"/>
          </w:rPr>
          <w:t xml:space="preserve">these two states </w:t>
        </w:r>
      </w:ins>
      <w:ins w:id="311" w:author="Melissa Schnure" w:date="2025-08-07T14:05:00Z" w16du:dateUtc="2025-08-07T18:05:00Z">
        <w:r w:rsidR="00E46532">
          <w:rPr>
            <w:rFonts w:ascii="Arial" w:hAnsi="Arial" w:cs="Arial"/>
          </w:rPr>
          <w:t>had</w:t>
        </w:r>
      </w:ins>
      <w:ins w:id="312" w:author="Melissa Schnure" w:date="2025-08-07T14:04:00Z" w16du:dateUtc="2025-08-07T18:04:00Z">
        <w:r w:rsidR="00E46532">
          <w:rPr>
            <w:rFonts w:ascii="Arial" w:hAnsi="Arial" w:cs="Arial"/>
          </w:rPr>
          <w:t xml:space="preserve"> the highest projected proportion age 55+ </w:t>
        </w:r>
      </w:ins>
      <w:ins w:id="313" w:author="Melissa Schnure" w:date="2025-08-07T14:20:00Z" w16du:dateUtc="2025-08-07T18:20:00Z">
        <w:r w:rsidR="0086706D">
          <w:rPr>
            <w:rFonts w:ascii="Arial" w:hAnsi="Arial" w:cs="Arial"/>
          </w:rPr>
          <w:t>by</w:t>
        </w:r>
      </w:ins>
      <w:ins w:id="314" w:author="Melissa Schnure" w:date="2025-08-07T14:04:00Z" w16du:dateUtc="2025-08-07T18:04:00Z">
        <w:r w:rsidR="00E46532">
          <w:rPr>
            <w:rFonts w:ascii="Arial" w:hAnsi="Arial" w:cs="Arial"/>
          </w:rPr>
          <w:t xml:space="preserve"> 2040 (C</w:t>
        </w:r>
      </w:ins>
      <w:ins w:id="315" w:author="Melissa Schnure" w:date="2025-08-07T14:05:00Z" w16du:dateUtc="2025-08-07T18:05:00Z">
        <w:r w:rsidR="00E46532">
          <w:rPr>
            <w:rFonts w:ascii="Arial" w:hAnsi="Arial" w:cs="Arial"/>
          </w:rPr>
          <w:t>alifornia</w:t>
        </w:r>
      </w:ins>
      <w:ins w:id="316" w:author="Melissa Schnure" w:date="2025-08-07T14:04:00Z" w16du:dateUtc="2025-08-07T18:04:00Z">
        <w:r w:rsidR="00E46532">
          <w:rPr>
            <w:rFonts w:ascii="Arial" w:hAnsi="Arial" w:cs="Arial"/>
          </w:rPr>
          <w:t>: 67% [59 to 75%], F</w:t>
        </w:r>
      </w:ins>
      <w:ins w:id="317" w:author="Melissa Schnure" w:date="2025-08-07T14:05:00Z" w16du:dateUtc="2025-08-07T18:05:00Z">
        <w:r w:rsidR="00E46532">
          <w:rPr>
            <w:rFonts w:ascii="Arial" w:hAnsi="Arial" w:cs="Arial"/>
          </w:rPr>
          <w:t>lorida</w:t>
        </w:r>
      </w:ins>
      <w:ins w:id="318" w:author="Melissa Schnure" w:date="2025-08-07T14:04:00Z" w16du:dateUtc="2025-08-07T18:04:00Z">
        <w:r w:rsidR="00E46532">
          <w:rPr>
            <w:rFonts w:ascii="Arial" w:hAnsi="Arial" w:cs="Arial"/>
          </w:rPr>
          <w:t xml:space="preserve"> (65% [56 to 75%]). </w:t>
        </w:r>
      </w:ins>
    </w:p>
    <w:p w14:paraId="3548D1D5" w14:textId="4966C7A3" w:rsidR="00A955DD" w:rsidRDefault="005F7E4C" w:rsidP="005D022B">
      <w:pPr>
        <w:jc w:val="both"/>
        <w:rPr>
          <w:ins w:id="319" w:author="Melissa Schnure" w:date="2025-08-07T13:58:00Z" w16du:dateUtc="2025-08-07T17:58:00Z"/>
          <w:rFonts w:ascii="Arial" w:hAnsi="Arial" w:cs="Arial"/>
        </w:rPr>
      </w:pPr>
      <w:ins w:id="320" w:author="Melissa Schnure" w:date="2025-08-07T14:06:00Z" w16du:dateUtc="2025-08-07T18:06:00Z">
        <w:r>
          <w:rPr>
            <w:rFonts w:ascii="Arial" w:hAnsi="Arial" w:cs="Arial"/>
          </w:rPr>
          <w:t>The states with the lowest proportions age 55+ in 2025 were Alabama (34%</w:t>
        </w:r>
      </w:ins>
      <w:ins w:id="321" w:author="Melissa Schnure" w:date="2025-08-07T14:07:00Z" w16du:dateUtc="2025-08-07T18:07:00Z">
        <w:r>
          <w:rPr>
            <w:rFonts w:ascii="Arial" w:hAnsi="Arial" w:cs="Arial"/>
          </w:rPr>
          <w:t xml:space="preserve"> [30 to 37%]) and Texas (36% [34 to 38%). While this propor</w:t>
        </w:r>
      </w:ins>
      <w:ins w:id="322" w:author="Melissa Schnure" w:date="2025-08-07T14:08:00Z" w16du:dateUtc="2025-08-07T18:08:00Z">
        <w:r>
          <w:rPr>
            <w:rFonts w:ascii="Arial" w:hAnsi="Arial" w:cs="Arial"/>
          </w:rPr>
          <w:t xml:space="preserve">tion was projected to grow in Texas, both Alabama and </w:t>
        </w:r>
      </w:ins>
      <w:ins w:id="323" w:author="Melissa Schnure" w:date="2025-08-07T13:58:00Z" w16du:dateUtc="2025-08-07T17:58:00Z">
        <w:r w:rsidR="00A955DD">
          <w:rPr>
            <w:rFonts w:ascii="Arial" w:hAnsi="Arial" w:cs="Arial"/>
          </w:rPr>
          <w:t xml:space="preserve">Wisconsin saw decreases </w:t>
        </w:r>
      </w:ins>
      <w:ins w:id="324" w:author="Melissa Schnure" w:date="2025-08-07T14:02:00Z" w16du:dateUtc="2025-08-07T18:02:00Z">
        <w:r w:rsidR="00A955DD">
          <w:rPr>
            <w:rFonts w:ascii="Arial" w:hAnsi="Arial" w:cs="Arial"/>
          </w:rPr>
          <w:t xml:space="preserve">of </w:t>
        </w:r>
      </w:ins>
      <w:ins w:id="325" w:author="Melissa Schnure" w:date="2025-08-07T14:01:00Z" w16du:dateUtc="2025-08-07T18:01:00Z">
        <w:r w:rsidR="00A955DD">
          <w:rPr>
            <w:rFonts w:ascii="Arial" w:hAnsi="Arial" w:cs="Arial"/>
          </w:rPr>
          <w:t>1%</w:t>
        </w:r>
      </w:ins>
      <w:ins w:id="326" w:author="Melissa Schnure" w:date="2025-08-07T14:02:00Z" w16du:dateUtc="2025-08-07T18:02:00Z">
        <w:r w:rsidR="00A955DD">
          <w:rPr>
            <w:rFonts w:ascii="Arial" w:hAnsi="Arial" w:cs="Arial"/>
          </w:rPr>
          <w:t xml:space="preserve"> </w:t>
        </w:r>
      </w:ins>
      <w:ins w:id="327" w:author="Melissa Schnure" w:date="2025-08-07T13:58:00Z" w16du:dateUtc="2025-08-07T17:58:00Z">
        <w:r w:rsidR="00A955DD">
          <w:rPr>
            <w:rFonts w:ascii="Arial" w:hAnsi="Arial" w:cs="Arial"/>
          </w:rPr>
          <w:t>(A</w:t>
        </w:r>
      </w:ins>
      <w:ins w:id="328" w:author="Melissa Schnure" w:date="2025-08-07T14:08:00Z" w16du:dateUtc="2025-08-07T18:08:00Z">
        <w:r>
          <w:rPr>
            <w:rFonts w:ascii="Arial" w:hAnsi="Arial" w:cs="Arial"/>
          </w:rPr>
          <w:t>labama</w:t>
        </w:r>
      </w:ins>
      <w:ins w:id="329" w:author="Melissa Schnure" w:date="2025-08-07T13:58:00Z" w16du:dateUtc="2025-08-07T17:58:00Z">
        <w:r w:rsidR="00A955DD">
          <w:rPr>
            <w:rFonts w:ascii="Arial" w:hAnsi="Arial" w:cs="Arial"/>
          </w:rPr>
          <w:t xml:space="preserve"> </w:t>
        </w:r>
      </w:ins>
      <w:ins w:id="330" w:author="Melissa Schnure" w:date="2025-08-07T14:21:00Z" w16du:dateUtc="2025-08-07T18:21:00Z">
        <w:r w:rsidR="00B31F64">
          <w:rPr>
            <w:rFonts w:ascii="Arial" w:hAnsi="Arial" w:cs="Arial"/>
          </w:rPr>
          <w:t xml:space="preserve">interval: </w:t>
        </w:r>
      </w:ins>
      <w:ins w:id="331" w:author="Melissa Schnure" w:date="2025-08-07T13:58:00Z" w16du:dateUtc="2025-08-07T17:58:00Z">
        <w:r w:rsidR="00A955DD">
          <w:rPr>
            <w:rFonts w:ascii="Arial" w:hAnsi="Arial" w:cs="Arial"/>
          </w:rPr>
          <w:t>6</w:t>
        </w:r>
      </w:ins>
      <w:ins w:id="332" w:author="Melissa Schnure" w:date="2025-08-07T14:21:00Z" w16du:dateUtc="2025-08-07T18:21:00Z">
        <w:r w:rsidR="00B31F64">
          <w:rPr>
            <w:rFonts w:ascii="Arial" w:hAnsi="Arial" w:cs="Arial"/>
          </w:rPr>
          <w:t>% decrease</w:t>
        </w:r>
      </w:ins>
      <w:ins w:id="333" w:author="Melissa Schnure" w:date="2025-08-07T13:58:00Z" w16du:dateUtc="2025-08-07T17:58:00Z">
        <w:r w:rsidR="00A955DD">
          <w:rPr>
            <w:rFonts w:ascii="Arial" w:hAnsi="Arial" w:cs="Arial"/>
          </w:rPr>
          <w:t xml:space="preserve"> to 10%</w:t>
        </w:r>
      </w:ins>
      <w:ins w:id="334" w:author="Melissa Schnure" w:date="2025-08-07T14:21:00Z" w16du:dateUtc="2025-08-07T18:21:00Z">
        <w:r w:rsidR="00B31F64">
          <w:rPr>
            <w:rFonts w:ascii="Arial" w:hAnsi="Arial" w:cs="Arial"/>
          </w:rPr>
          <w:t xml:space="preserve"> increase</w:t>
        </w:r>
      </w:ins>
      <w:ins w:id="335" w:author="Melissa Schnure" w:date="2025-08-07T13:58:00Z" w16du:dateUtc="2025-08-07T17:58:00Z">
        <w:r w:rsidR="00A955DD">
          <w:rPr>
            <w:rFonts w:ascii="Arial" w:hAnsi="Arial" w:cs="Arial"/>
          </w:rPr>
          <w:t xml:space="preserve">; Wisconsin </w:t>
        </w:r>
      </w:ins>
      <w:ins w:id="336" w:author="Melissa Schnure" w:date="2025-08-07T14:21:00Z" w16du:dateUtc="2025-08-07T18:21:00Z">
        <w:r w:rsidR="00B31F64">
          <w:rPr>
            <w:rFonts w:ascii="Arial" w:hAnsi="Arial" w:cs="Arial"/>
          </w:rPr>
          <w:t>interval</w:t>
        </w:r>
      </w:ins>
      <w:ins w:id="337" w:author="Melissa Schnure" w:date="2025-08-07T14:22:00Z" w16du:dateUtc="2025-08-07T18:22:00Z">
        <w:r w:rsidR="007810E9">
          <w:rPr>
            <w:rFonts w:ascii="Arial" w:hAnsi="Arial" w:cs="Arial"/>
          </w:rPr>
          <w:t xml:space="preserve">: </w:t>
        </w:r>
      </w:ins>
      <w:ins w:id="338" w:author="Melissa Schnure" w:date="2025-08-07T14:21:00Z" w16du:dateUtc="2025-08-07T18:21:00Z">
        <w:r w:rsidR="00B31F64">
          <w:rPr>
            <w:rFonts w:ascii="Arial" w:hAnsi="Arial" w:cs="Arial"/>
          </w:rPr>
          <w:t xml:space="preserve">6% decrease </w:t>
        </w:r>
      </w:ins>
      <w:ins w:id="339" w:author="Melissa Schnure" w:date="2025-08-07T13:58:00Z" w16du:dateUtc="2025-08-07T17:58:00Z">
        <w:r w:rsidR="00A955DD">
          <w:rPr>
            <w:rFonts w:ascii="Arial" w:hAnsi="Arial" w:cs="Arial"/>
          </w:rPr>
          <w:t>to 7%</w:t>
        </w:r>
      </w:ins>
      <w:ins w:id="340" w:author="Melissa Schnure" w:date="2025-08-07T14:21:00Z" w16du:dateUtc="2025-08-07T18:21:00Z">
        <w:r w:rsidR="00B31F64">
          <w:rPr>
            <w:rFonts w:ascii="Arial" w:hAnsi="Arial" w:cs="Arial"/>
          </w:rPr>
          <w:t xml:space="preserve"> increase</w:t>
        </w:r>
      </w:ins>
      <w:ins w:id="341" w:author="Melissa Schnure" w:date="2025-08-07T13:58:00Z" w16du:dateUtc="2025-08-07T17:58:00Z">
        <w:r w:rsidR="00A955DD">
          <w:rPr>
            <w:rFonts w:ascii="Arial" w:hAnsi="Arial" w:cs="Arial"/>
          </w:rPr>
          <w:t>)</w:t>
        </w:r>
      </w:ins>
      <w:ins w:id="342" w:author="Melissa Schnure" w:date="2025-08-07T14:08:00Z" w16du:dateUtc="2025-08-07T18:08:00Z">
        <w:r>
          <w:rPr>
            <w:rFonts w:ascii="Arial" w:hAnsi="Arial" w:cs="Arial"/>
          </w:rPr>
          <w:t xml:space="preserve"> over this period, resulting in these two states having the lowest 2040 proportions (</w:t>
        </w:r>
      </w:ins>
      <w:ins w:id="343" w:author="Melissa Schnure" w:date="2025-08-07T14:09:00Z" w16du:dateUtc="2025-08-07T18:09:00Z">
        <w:r>
          <w:rPr>
            <w:rFonts w:ascii="Arial" w:hAnsi="Arial" w:cs="Arial"/>
          </w:rPr>
          <w:t xml:space="preserve">Alabama: </w:t>
        </w:r>
      </w:ins>
      <w:ins w:id="344" w:author="Melissa Schnure" w:date="2025-08-07T14:08:00Z" w16du:dateUtc="2025-08-07T18:08:00Z">
        <w:r>
          <w:rPr>
            <w:rFonts w:ascii="Arial" w:hAnsi="Arial" w:cs="Arial"/>
          </w:rPr>
          <w:t>33% [25% to 47%]</w:t>
        </w:r>
      </w:ins>
      <w:ins w:id="345" w:author="Melissa Schnure" w:date="2025-08-07T14:09:00Z" w16du:dateUtc="2025-08-07T18:09:00Z">
        <w:r>
          <w:rPr>
            <w:rFonts w:ascii="Arial" w:hAnsi="Arial" w:cs="Arial"/>
          </w:rPr>
          <w:t xml:space="preserve">, </w:t>
        </w:r>
      </w:ins>
      <w:ins w:id="346" w:author="Melissa Schnure" w:date="2025-08-07T14:08:00Z" w16du:dateUtc="2025-08-07T18:08:00Z">
        <w:r>
          <w:rPr>
            <w:rFonts w:ascii="Arial" w:hAnsi="Arial" w:cs="Arial"/>
          </w:rPr>
          <w:t>Wisconsin</w:t>
        </w:r>
      </w:ins>
      <w:ins w:id="347" w:author="Melissa Schnure" w:date="2025-08-07T14:09:00Z" w16du:dateUtc="2025-08-07T18:09:00Z">
        <w:r>
          <w:rPr>
            <w:rFonts w:ascii="Arial" w:hAnsi="Arial" w:cs="Arial"/>
          </w:rPr>
          <w:t xml:space="preserve">: 43% </w:t>
        </w:r>
      </w:ins>
      <w:ins w:id="348" w:author="Melissa Schnure" w:date="2025-08-07T14:08:00Z" w16du:dateUtc="2025-08-07T18:08:00Z">
        <w:r>
          <w:rPr>
            <w:rFonts w:ascii="Arial" w:hAnsi="Arial" w:cs="Arial"/>
          </w:rPr>
          <w:t>[37% to 53%]).</w:t>
        </w:r>
      </w:ins>
    </w:p>
    <w:p w14:paraId="59B8365E" w14:textId="59824A7E" w:rsidR="00670AA1" w:rsidRDefault="0090602D" w:rsidP="005D022B">
      <w:pPr>
        <w:jc w:val="both"/>
        <w:rPr>
          <w:ins w:id="349" w:author="Melissa Schnure" w:date="2025-08-07T14:43:00Z" w16du:dateUtc="2025-08-07T18:43:00Z"/>
          <w:rFonts w:ascii="Arial" w:hAnsi="Arial" w:cs="Arial"/>
        </w:rPr>
      </w:pPr>
      <w:ins w:id="350" w:author="Melissa Schnure" w:date="2025-08-07T13:34:00Z" w16du:dateUtc="2025-08-07T17:34:00Z">
        <w:r>
          <w:rPr>
            <w:rFonts w:ascii="Arial" w:hAnsi="Arial" w:cs="Arial"/>
          </w:rPr>
          <w:t xml:space="preserve">Across all states, the number of PWDH </w:t>
        </w:r>
      </w:ins>
      <w:del w:id="351" w:author="Melissa Schnure" w:date="2025-08-07T13:28:00Z" w16du:dateUtc="2025-08-07T17:28:00Z">
        <w:r w:rsidR="00D2509D" w:rsidRPr="00573BEF" w:rsidDel="0090602D">
          <w:rPr>
            <w:rFonts w:ascii="Arial" w:hAnsi="Arial" w:cs="Arial"/>
          </w:rPr>
          <w:delText xml:space="preserve">, </w:delText>
        </w:r>
      </w:del>
      <w:del w:id="352" w:author="Melissa Schnure" w:date="2025-08-07T13:34:00Z" w16du:dateUtc="2025-08-07T17:34:00Z">
        <w:r w:rsidR="00D2509D" w:rsidRPr="00573BEF" w:rsidDel="0090602D">
          <w:rPr>
            <w:rFonts w:ascii="Arial" w:hAnsi="Arial" w:cs="Arial"/>
          </w:rPr>
          <w:delText xml:space="preserve">of whom those </w:delText>
        </w:r>
      </w:del>
      <w:r w:rsidR="00D2509D" w:rsidRPr="00573BEF">
        <w:rPr>
          <w:rFonts w:ascii="Arial" w:hAnsi="Arial" w:cs="Arial"/>
        </w:rPr>
        <w:t xml:space="preserve">age 55+ </w:t>
      </w:r>
      <w:del w:id="353" w:author="Melissa Schnure" w:date="2025-08-07T13:34:00Z" w16du:dateUtc="2025-08-07T17:34:00Z">
        <w:r w:rsidR="00D2509D" w:rsidRPr="00573BEF" w:rsidDel="0090602D">
          <w:rPr>
            <w:rFonts w:ascii="Arial" w:hAnsi="Arial" w:cs="Arial"/>
          </w:rPr>
          <w:delText xml:space="preserve">numbered </w:delText>
        </w:r>
      </w:del>
      <w:ins w:id="354" w:author="Melissa Schnure" w:date="2025-08-07T13:34:00Z" w16du:dateUtc="2025-08-07T17:34:00Z">
        <w:r>
          <w:rPr>
            <w:rFonts w:ascii="Arial" w:hAnsi="Arial" w:cs="Arial"/>
          </w:rPr>
          <w:t>increased from</w:t>
        </w:r>
        <w:r w:rsidRPr="00573BEF">
          <w:rPr>
            <w:rFonts w:ascii="Arial" w:hAnsi="Arial" w:cs="Arial"/>
          </w:rPr>
          <w:t xml:space="preserve"> </w:t>
        </w:r>
      </w:ins>
      <w:r w:rsidR="00D2509D" w:rsidRPr="00573BEF">
        <w:rPr>
          <w:rFonts w:ascii="Arial" w:hAnsi="Arial" w:cs="Arial"/>
        </w:rPr>
        <w:t>308,000 (</w:t>
      </w:r>
      <w:del w:id="355" w:author="Melissa Schnure" w:date="2025-08-07T13:34:00Z" w16du:dateUtc="2025-08-07T17:34:00Z">
        <w:r w:rsidR="00D2509D" w:rsidRPr="00573BEF" w:rsidDel="0090602D">
          <w:rPr>
            <w:rFonts w:ascii="Arial" w:hAnsi="Arial" w:cs="Arial"/>
          </w:rPr>
          <w:delText xml:space="preserve">CR: </w:delText>
        </w:r>
      </w:del>
      <w:r w:rsidR="00D2509D" w:rsidRPr="00573BEF">
        <w:rPr>
          <w:rFonts w:ascii="Arial" w:hAnsi="Arial" w:cs="Arial"/>
        </w:rPr>
        <w:t xml:space="preserve">302,000 to 315,000) in 2025 </w:t>
      </w:r>
      <w:del w:id="356" w:author="Melissa Schnure" w:date="2025-08-07T13:35:00Z" w16du:dateUtc="2025-08-07T17:35:00Z">
        <w:r w:rsidR="00D2509D" w:rsidRPr="00573BEF" w:rsidDel="004655A7">
          <w:rPr>
            <w:rFonts w:ascii="Arial" w:hAnsi="Arial" w:cs="Arial"/>
          </w:rPr>
          <w:delText xml:space="preserve">and </w:delText>
        </w:r>
      </w:del>
      <w:ins w:id="357" w:author="Melissa Schnure" w:date="2025-08-07T13:35:00Z" w16du:dateUtc="2025-08-07T17:35:00Z">
        <w:r w:rsidR="004655A7">
          <w:rPr>
            <w:rFonts w:ascii="Arial" w:hAnsi="Arial" w:cs="Arial"/>
          </w:rPr>
          <w:t>to</w:t>
        </w:r>
        <w:r w:rsidR="004655A7" w:rsidRPr="00573BEF">
          <w:rPr>
            <w:rFonts w:ascii="Arial" w:hAnsi="Arial" w:cs="Arial"/>
          </w:rPr>
          <w:t xml:space="preserve"> </w:t>
        </w:r>
      </w:ins>
      <w:r w:rsidR="00D2509D" w:rsidRPr="00573BEF">
        <w:rPr>
          <w:rFonts w:ascii="Arial" w:hAnsi="Arial" w:cs="Arial"/>
        </w:rPr>
        <w:t>402,000 (</w:t>
      </w:r>
      <w:del w:id="358" w:author="Melissa Schnure" w:date="2025-08-07T13:35:00Z" w16du:dateUtc="2025-08-07T17:35:00Z">
        <w:r w:rsidR="00D2509D" w:rsidRPr="00573BEF" w:rsidDel="004655A7">
          <w:rPr>
            <w:rFonts w:ascii="Arial" w:hAnsi="Arial" w:cs="Arial"/>
          </w:rPr>
          <w:delText xml:space="preserve">CR: </w:delText>
        </w:r>
      </w:del>
      <w:r w:rsidR="00D2509D" w:rsidRPr="00573BEF">
        <w:rPr>
          <w:rFonts w:ascii="Arial" w:hAnsi="Arial" w:cs="Arial"/>
        </w:rPr>
        <w:t>379,000 to 326,000) in 2040</w:t>
      </w:r>
      <w:ins w:id="359" w:author="Melissa Schnure" w:date="2025-08-07T13:36:00Z" w16du:dateUtc="2025-08-07T17:36:00Z">
        <w:r w:rsidR="004655A7">
          <w:rPr>
            <w:rFonts w:ascii="Arial" w:hAnsi="Arial" w:cs="Arial"/>
          </w:rPr>
          <w:t>, representing a 31% increase in the total number of diagnosed individuals in this age group</w:t>
        </w:r>
      </w:ins>
      <w:ins w:id="360" w:author="Melissa Schnure" w:date="2025-08-07T14:25:00Z" w16du:dateUtc="2025-08-07T18:25:00Z">
        <w:r w:rsidR="009A79A2">
          <w:rPr>
            <w:rFonts w:ascii="Arial" w:hAnsi="Arial" w:cs="Arial"/>
          </w:rPr>
          <w:t xml:space="preserve"> (</w:t>
        </w:r>
        <w:r w:rsidR="009A79A2" w:rsidRPr="00096C50">
          <w:rPr>
            <w:rFonts w:ascii="Arial" w:hAnsi="Arial" w:cs="Arial"/>
            <w:b/>
            <w:bCs/>
          </w:rPr>
          <w:t>Supplemental Figure X</w:t>
        </w:r>
        <w:r w:rsidR="009A79A2">
          <w:rPr>
            <w:rFonts w:ascii="Arial" w:hAnsi="Arial" w:cs="Arial"/>
          </w:rPr>
          <w:t>)</w:t>
        </w:r>
      </w:ins>
      <w:r w:rsidR="00D2509D" w:rsidRPr="00573BEF">
        <w:rPr>
          <w:rFonts w:ascii="Arial" w:hAnsi="Arial" w:cs="Arial"/>
        </w:rPr>
        <w:t xml:space="preserve">. </w:t>
      </w:r>
      <w:ins w:id="361" w:author="Melissa Schnure" w:date="2025-08-07T13:39:00Z" w16du:dateUtc="2025-08-07T17:39:00Z">
        <w:r w:rsidR="004655A7">
          <w:rPr>
            <w:rFonts w:ascii="Arial" w:hAnsi="Arial" w:cs="Arial"/>
          </w:rPr>
          <w:t>The states with the largest absolute increases in the number of PWDH age 55+ were Flori</w:t>
        </w:r>
      </w:ins>
      <w:ins w:id="362" w:author="Melissa Schnure" w:date="2025-08-07T13:40:00Z" w16du:dateUtc="2025-08-07T17:40:00Z">
        <w:r w:rsidR="004655A7">
          <w:rPr>
            <w:rFonts w:ascii="Arial" w:hAnsi="Arial" w:cs="Arial"/>
          </w:rPr>
          <w:t>da (</w:t>
        </w:r>
      </w:ins>
      <w:ins w:id="363" w:author="Melissa Schnure" w:date="2025-08-07T13:41:00Z" w16du:dateUtc="2025-08-07T17:41:00Z">
        <w:r w:rsidR="004655A7">
          <w:rPr>
            <w:rFonts w:ascii="Arial" w:hAnsi="Arial" w:cs="Arial"/>
          </w:rPr>
          <w:t xml:space="preserve">growing </w:t>
        </w:r>
      </w:ins>
      <w:ins w:id="364" w:author="Melissa Schnure" w:date="2025-08-07T13:40:00Z" w16du:dateUtc="2025-08-07T17:40:00Z">
        <w:r w:rsidR="004655A7">
          <w:rPr>
            <w:rFonts w:ascii="Arial" w:hAnsi="Arial" w:cs="Arial"/>
          </w:rPr>
          <w:t>from 64,700 [61,181 to 68,566] in 2025 to 91,496</w:t>
        </w:r>
      </w:ins>
      <w:ins w:id="365" w:author="Melissa Schnure" w:date="2025-08-07T13:41:00Z" w16du:dateUtc="2025-08-07T17:41:00Z">
        <w:r w:rsidR="004655A7">
          <w:rPr>
            <w:rFonts w:ascii="Arial" w:hAnsi="Arial" w:cs="Arial"/>
          </w:rPr>
          <w:t xml:space="preserve"> [80,767 to 106,063] in 2040, or a 41% increase) and </w:t>
        </w:r>
      </w:ins>
      <w:ins w:id="366" w:author="Melissa Schnure" w:date="2025-08-07T13:42:00Z" w16du:dateUtc="2025-08-07T17:42:00Z">
        <w:r w:rsidR="004655A7">
          <w:rPr>
            <w:rFonts w:ascii="Arial" w:hAnsi="Arial" w:cs="Arial"/>
          </w:rPr>
          <w:t xml:space="preserve">Texas (from 38,685 [35,915 to 41,236] in 2025 to 59,400 [50,022 to 71,931] in 2040, a </w:t>
        </w:r>
      </w:ins>
      <w:ins w:id="367" w:author="Melissa Schnure" w:date="2025-08-07T13:43:00Z" w16du:dateUtc="2025-08-07T17:43:00Z">
        <w:r w:rsidR="004655A7">
          <w:rPr>
            <w:rFonts w:ascii="Arial" w:hAnsi="Arial" w:cs="Arial"/>
          </w:rPr>
          <w:t xml:space="preserve">32% increase). </w:t>
        </w:r>
      </w:ins>
    </w:p>
    <w:p w14:paraId="0EEB1E91" w14:textId="0CB85E22" w:rsidR="00096C50" w:rsidRDefault="00096C50" w:rsidP="005D022B">
      <w:pPr>
        <w:jc w:val="both"/>
        <w:rPr>
          <w:ins w:id="368" w:author="Melissa Schnure" w:date="2025-08-07T13:39:00Z" w16du:dateUtc="2025-08-07T17:39:00Z"/>
          <w:rFonts w:ascii="Arial" w:hAnsi="Arial" w:cs="Arial"/>
        </w:rPr>
      </w:pPr>
      <w:commentRangeStart w:id="369"/>
      <w:ins w:id="370" w:author="Melissa Schnure" w:date="2025-08-07T14:43:00Z" w16du:dateUtc="2025-08-07T18:43:00Z">
        <w:r w:rsidRPr="00573BEF">
          <w:rPr>
            <w:rFonts w:ascii="Arial" w:hAnsi="Arial" w:cs="Arial"/>
          </w:rPr>
          <w:t>Most states showed a persistently bimodal age distribution, with most prevalent cases existing in either the 55+ or 35-44 years age categories (</w:t>
        </w:r>
        <w:r w:rsidRPr="00597E01">
          <w:rPr>
            <w:rFonts w:ascii="Arial" w:hAnsi="Arial" w:cs="Arial"/>
            <w:b/>
            <w:bCs/>
          </w:rPr>
          <w:t xml:space="preserve">Figure </w:t>
        </w:r>
        <w:r>
          <w:rPr>
            <w:rFonts w:ascii="Arial" w:hAnsi="Arial" w:cs="Arial"/>
            <w:b/>
            <w:bCs/>
          </w:rPr>
          <w:t>3</w:t>
        </w:r>
        <w:r w:rsidRPr="00573BEF">
          <w:rPr>
            <w:rFonts w:ascii="Arial" w:hAnsi="Arial" w:cs="Arial"/>
          </w:rPr>
          <w:t>). Wisconsin was an exception, with 25-34 years becoming the second-largest age category by 2040 with 32% of prevalent cases.</w:t>
        </w:r>
      </w:ins>
      <w:commentRangeEnd w:id="369"/>
      <w:ins w:id="371" w:author="Melissa Schnure" w:date="2025-08-07T15:40:00Z" w16du:dateUtc="2025-08-07T19:40:00Z">
        <w:r w:rsidR="001D2BB0">
          <w:rPr>
            <w:rStyle w:val="CommentReference"/>
          </w:rPr>
          <w:commentReference w:id="369"/>
        </w:r>
      </w:ins>
    </w:p>
    <w:p w14:paraId="58BB8C09" w14:textId="33F11BB8" w:rsidR="004655A7" w:rsidRDefault="005F7E4C" w:rsidP="005D022B">
      <w:pPr>
        <w:jc w:val="both"/>
        <w:rPr>
          <w:ins w:id="372" w:author="Melissa Schnure" w:date="2025-08-07T14:13:00Z" w16du:dateUtc="2025-08-07T18:13:00Z"/>
          <w:rFonts w:ascii="Arial" w:hAnsi="Arial" w:cs="Arial"/>
          <w:i/>
          <w:iCs/>
        </w:rPr>
      </w:pPr>
      <w:ins w:id="373" w:author="Melissa Schnure" w:date="2025-08-07T14:12:00Z" w16du:dateUtc="2025-08-07T18:12:00Z">
        <w:r>
          <w:rPr>
            <w:rFonts w:ascii="Arial" w:hAnsi="Arial" w:cs="Arial"/>
            <w:i/>
            <w:iCs/>
          </w:rPr>
          <w:t>Proportio</w:t>
        </w:r>
      </w:ins>
      <w:ins w:id="374" w:author="Melissa Schnure" w:date="2025-08-07T14:13:00Z" w16du:dateUtc="2025-08-07T18:13:00Z">
        <w:r>
          <w:rPr>
            <w:rFonts w:ascii="Arial" w:hAnsi="Arial" w:cs="Arial"/>
            <w:i/>
            <w:iCs/>
          </w:rPr>
          <w:t>n and absolute number age 65+</w:t>
        </w:r>
      </w:ins>
    </w:p>
    <w:p w14:paraId="23FA8DB8" w14:textId="00A00760" w:rsidR="004655A7" w:rsidRDefault="009A79A2" w:rsidP="005D022B">
      <w:pPr>
        <w:jc w:val="both"/>
        <w:rPr>
          <w:ins w:id="375" w:author="Melissa Schnure" w:date="2025-08-07T14:33:00Z" w16du:dateUtc="2025-08-07T18:33:00Z"/>
          <w:rFonts w:ascii="Arial" w:hAnsi="Arial" w:cs="Arial"/>
        </w:rPr>
      </w:pPr>
      <w:ins w:id="376" w:author="Melissa Schnure" w:date="2025-08-07T14:23:00Z" w16du:dateUtc="2025-08-07T18:23:00Z">
        <w:r>
          <w:rPr>
            <w:rFonts w:ascii="Arial" w:hAnsi="Arial" w:cs="Arial"/>
          </w:rPr>
          <w:t xml:space="preserve">Compared to the proportion age </w:t>
        </w:r>
      </w:ins>
      <w:ins w:id="377" w:author="Melissa Schnure" w:date="2025-08-07T14:24:00Z" w16du:dateUtc="2025-08-07T18:24:00Z">
        <w:r>
          <w:rPr>
            <w:rFonts w:ascii="Arial" w:hAnsi="Arial" w:cs="Arial"/>
          </w:rPr>
          <w:t>55+, t</w:t>
        </w:r>
      </w:ins>
      <w:ins w:id="378" w:author="Melissa Schnure" w:date="2025-08-07T14:23:00Z" w16du:dateUtc="2025-08-07T18:23:00Z">
        <w:r>
          <w:rPr>
            <w:rFonts w:ascii="Arial" w:hAnsi="Arial" w:cs="Arial"/>
          </w:rPr>
          <w:t>he proportion of PWDH age 65+ grew by a smaller amount, 4% (1% decrease to 12% increase</w:t>
        </w:r>
      </w:ins>
      <w:ins w:id="379" w:author="Melissa Schnure" w:date="2025-08-07T14:24:00Z" w16du:dateUtc="2025-08-07T18:24:00Z">
        <w:r>
          <w:rPr>
            <w:rFonts w:ascii="Arial" w:hAnsi="Arial" w:cs="Arial"/>
          </w:rPr>
          <w:t>), from 22% (19 to 25%) in 2025 to 26% (19 to 37%) in 2040 (</w:t>
        </w:r>
      </w:ins>
      <w:ins w:id="380" w:author="Melissa Schnure" w:date="2025-08-07T14:25:00Z" w16du:dateUtc="2025-08-07T18:25:00Z">
        <w:r w:rsidR="00610565" w:rsidRPr="00096C50">
          <w:rPr>
            <w:rFonts w:ascii="Arial" w:hAnsi="Arial" w:cs="Arial"/>
            <w:b/>
            <w:bCs/>
          </w:rPr>
          <w:t>Figure 2</w:t>
        </w:r>
        <w:r w:rsidR="00610565">
          <w:rPr>
            <w:rFonts w:ascii="Arial" w:hAnsi="Arial" w:cs="Arial"/>
          </w:rPr>
          <w:t xml:space="preserve">). </w:t>
        </w:r>
      </w:ins>
      <w:ins w:id="381" w:author="Melissa Schnure" w:date="2025-08-07T14:28:00Z" w16du:dateUtc="2025-08-07T18:28:00Z">
        <w:r w:rsidR="00C62C91">
          <w:rPr>
            <w:rFonts w:ascii="Arial" w:hAnsi="Arial" w:cs="Arial"/>
          </w:rPr>
          <w:t xml:space="preserve">The total </w:t>
        </w:r>
        <w:r w:rsidR="00C62C91" w:rsidRPr="00573BEF">
          <w:rPr>
            <w:rFonts w:ascii="Arial" w:hAnsi="Arial" w:cs="Arial"/>
          </w:rPr>
          <w:t>number of PWDH age 65+ r</w:t>
        </w:r>
        <w:r w:rsidR="00C62C91">
          <w:rPr>
            <w:rFonts w:ascii="Arial" w:hAnsi="Arial" w:cs="Arial"/>
          </w:rPr>
          <w:t>o</w:t>
        </w:r>
        <w:r w:rsidR="00C62C91" w:rsidRPr="00573BEF">
          <w:rPr>
            <w:rFonts w:ascii="Arial" w:hAnsi="Arial" w:cs="Arial"/>
          </w:rPr>
          <w:t xml:space="preserve">se from 220,000 (214,000 to 226,000) </w:t>
        </w:r>
      </w:ins>
      <w:ins w:id="382" w:author="Melissa Schnure" w:date="2025-08-07T14:29:00Z" w16du:dateUtc="2025-08-07T18:29:00Z">
        <w:r w:rsidR="00531111">
          <w:rPr>
            <w:rFonts w:ascii="Arial" w:hAnsi="Arial" w:cs="Arial"/>
          </w:rPr>
          <w:t xml:space="preserve">in 2025 </w:t>
        </w:r>
      </w:ins>
      <w:ins w:id="383" w:author="Melissa Schnure" w:date="2025-08-07T14:28:00Z" w16du:dateUtc="2025-08-07T18:28:00Z">
        <w:r w:rsidR="00C62C91" w:rsidRPr="00573BEF">
          <w:rPr>
            <w:rFonts w:ascii="Arial" w:hAnsi="Arial" w:cs="Arial"/>
          </w:rPr>
          <w:t xml:space="preserve">to 327,000 </w:t>
        </w:r>
      </w:ins>
      <w:ins w:id="384" w:author="Melissa Schnure" w:date="2025-08-07T14:29:00Z" w16du:dateUtc="2025-08-07T18:29:00Z">
        <w:r w:rsidR="00531111">
          <w:rPr>
            <w:rFonts w:ascii="Arial" w:hAnsi="Arial" w:cs="Arial"/>
          </w:rPr>
          <w:t>(</w:t>
        </w:r>
      </w:ins>
      <w:ins w:id="385" w:author="Melissa Schnure" w:date="2025-08-07T14:28:00Z" w16du:dateUtc="2025-08-07T18:28:00Z">
        <w:r w:rsidR="00C62C91" w:rsidRPr="00573BEF">
          <w:rPr>
            <w:rFonts w:ascii="Arial" w:hAnsi="Arial" w:cs="Arial"/>
          </w:rPr>
          <w:t xml:space="preserve">308,000 to 347,000) </w:t>
        </w:r>
      </w:ins>
      <w:ins w:id="386" w:author="Melissa Schnure" w:date="2025-08-07T14:29:00Z" w16du:dateUtc="2025-08-07T18:29:00Z">
        <w:r w:rsidR="00531111">
          <w:rPr>
            <w:rFonts w:ascii="Arial" w:hAnsi="Arial" w:cs="Arial"/>
          </w:rPr>
          <w:t xml:space="preserve">in 2040, or a </w:t>
        </w:r>
      </w:ins>
      <w:ins w:id="387" w:author="Melissa Schnure" w:date="2025-08-07T14:30:00Z" w16du:dateUtc="2025-08-07T18:30:00Z">
        <w:r w:rsidR="00531111">
          <w:rPr>
            <w:rFonts w:ascii="Arial" w:hAnsi="Arial" w:cs="Arial"/>
          </w:rPr>
          <w:t xml:space="preserve">49% increase in the total number in this age group </w:t>
        </w:r>
      </w:ins>
      <w:ins w:id="388" w:author="Melissa Schnure" w:date="2025-08-07T14:28:00Z" w16du:dateUtc="2025-08-07T18:28:00Z">
        <w:r w:rsidR="00C62C91" w:rsidRPr="00531111">
          <w:rPr>
            <w:rFonts w:ascii="Arial" w:hAnsi="Arial" w:cs="Arial"/>
          </w:rPr>
          <w:t>(</w:t>
        </w:r>
      </w:ins>
      <w:ins w:id="389" w:author="Melissa Schnure" w:date="2025-08-07T14:30:00Z" w16du:dateUtc="2025-08-07T18:30:00Z">
        <w:r w:rsidR="00531111" w:rsidRPr="00096C50">
          <w:rPr>
            <w:rFonts w:ascii="Arial" w:hAnsi="Arial" w:cs="Arial"/>
            <w:b/>
            <w:bCs/>
          </w:rPr>
          <w:t>Supp</w:t>
        </w:r>
      </w:ins>
      <w:ins w:id="390" w:author="Melissa Schnure" w:date="2025-08-07T14:31:00Z" w16du:dateUtc="2025-08-07T18:31:00Z">
        <w:r w:rsidR="00531111">
          <w:rPr>
            <w:rFonts w:ascii="Arial" w:hAnsi="Arial" w:cs="Arial"/>
            <w:b/>
            <w:bCs/>
          </w:rPr>
          <w:t>lemental Figure X</w:t>
        </w:r>
      </w:ins>
      <w:ins w:id="391" w:author="Melissa Schnure" w:date="2025-08-07T14:28:00Z" w16du:dateUtc="2025-08-07T18:28:00Z">
        <w:r w:rsidR="00C62C91" w:rsidRPr="00573BEF">
          <w:rPr>
            <w:rFonts w:ascii="Arial" w:hAnsi="Arial" w:cs="Arial"/>
          </w:rPr>
          <w:t>).</w:t>
        </w:r>
      </w:ins>
      <w:ins w:id="392" w:author="Melissa Schnure" w:date="2025-08-07T14:31:00Z" w16du:dateUtc="2025-08-07T18:31:00Z">
        <w:r w:rsidR="00531111">
          <w:rPr>
            <w:rFonts w:ascii="Arial" w:hAnsi="Arial" w:cs="Arial"/>
          </w:rPr>
          <w:t xml:space="preserve"> </w:t>
        </w:r>
      </w:ins>
      <w:ins w:id="393" w:author="Melissa Schnure" w:date="2025-08-07T14:32:00Z" w16du:dateUtc="2025-08-07T18:32:00Z">
        <w:r w:rsidR="00531111">
          <w:rPr>
            <w:rFonts w:ascii="Arial" w:hAnsi="Arial" w:cs="Arial"/>
          </w:rPr>
          <w:t>For the most part, the state-level patterns in proportion and number age 65+ resembled th</w:t>
        </w:r>
        <w:r w:rsidR="00423B38">
          <w:rPr>
            <w:rFonts w:ascii="Arial" w:hAnsi="Arial" w:cs="Arial"/>
          </w:rPr>
          <w:t>os</w:t>
        </w:r>
      </w:ins>
      <w:ins w:id="394" w:author="Melissa Schnure" w:date="2025-08-07T14:33:00Z" w16du:dateUtc="2025-08-07T18:33:00Z">
        <w:r w:rsidR="00423B38">
          <w:rPr>
            <w:rFonts w:ascii="Arial" w:hAnsi="Arial" w:cs="Arial"/>
          </w:rPr>
          <w:t>e</w:t>
        </w:r>
      </w:ins>
      <w:ins w:id="395" w:author="Melissa Schnure" w:date="2025-08-07T14:32:00Z" w16du:dateUtc="2025-08-07T18:32:00Z">
        <w:r w:rsidR="00531111">
          <w:rPr>
            <w:rFonts w:ascii="Arial" w:hAnsi="Arial" w:cs="Arial"/>
          </w:rPr>
          <w:t xml:space="preserve"> of the proportion and number age 55+. </w:t>
        </w:r>
      </w:ins>
    </w:p>
    <w:p w14:paraId="24064A16" w14:textId="424ABA4D" w:rsidR="002A2342" w:rsidRPr="00096C50" w:rsidRDefault="002A2342" w:rsidP="005D022B">
      <w:pPr>
        <w:jc w:val="both"/>
        <w:rPr>
          <w:ins w:id="396" w:author="Melissa Schnure" w:date="2025-08-07T14:33:00Z" w16du:dateUtc="2025-08-07T18:33:00Z"/>
          <w:rFonts w:ascii="Arial" w:hAnsi="Arial" w:cs="Arial"/>
          <w:i/>
          <w:iCs/>
        </w:rPr>
      </w:pPr>
      <w:ins w:id="397" w:author="Melissa Schnure" w:date="2025-08-07T14:33:00Z" w16du:dateUtc="2025-08-07T18:33:00Z">
        <w:r w:rsidRPr="00096C50">
          <w:rPr>
            <w:rFonts w:ascii="Arial" w:hAnsi="Arial" w:cs="Arial"/>
            <w:i/>
            <w:iCs/>
          </w:rPr>
          <w:t>Median age</w:t>
        </w:r>
      </w:ins>
    </w:p>
    <w:p w14:paraId="0DBE1500" w14:textId="1848021D" w:rsidR="002A2342" w:rsidRDefault="008B56DF" w:rsidP="005D022B">
      <w:pPr>
        <w:jc w:val="both"/>
        <w:rPr>
          <w:ins w:id="398" w:author="Melissa Schnure" w:date="2025-08-07T13:39:00Z" w16du:dateUtc="2025-08-07T17:39:00Z"/>
          <w:rFonts w:ascii="Arial" w:hAnsi="Arial" w:cs="Arial"/>
        </w:rPr>
      </w:pPr>
      <w:ins w:id="399" w:author="Melissa Schnure" w:date="2025-08-07T14:33:00Z" w16du:dateUtc="2025-08-07T18:33:00Z">
        <w:r>
          <w:rPr>
            <w:rFonts w:ascii="Arial" w:hAnsi="Arial" w:cs="Arial"/>
          </w:rPr>
          <w:t xml:space="preserve">From 2025 to 2040, the median age of adults </w:t>
        </w:r>
      </w:ins>
      <w:ins w:id="400" w:author="Melissa Schnure" w:date="2025-08-07T14:34:00Z" w16du:dateUtc="2025-08-07T18:34:00Z">
        <w:r>
          <w:rPr>
            <w:rFonts w:ascii="Arial" w:hAnsi="Arial" w:cs="Arial"/>
          </w:rPr>
          <w:t xml:space="preserve">over age 13 </w:t>
        </w:r>
      </w:ins>
      <w:ins w:id="401" w:author="Melissa Schnure" w:date="2025-08-07T14:33:00Z" w16du:dateUtc="2025-08-07T18:33:00Z">
        <w:r>
          <w:rPr>
            <w:rFonts w:ascii="Arial" w:hAnsi="Arial" w:cs="Arial"/>
          </w:rPr>
          <w:t xml:space="preserve">with diagnosed HIV </w:t>
        </w:r>
      </w:ins>
      <w:ins w:id="402" w:author="Melissa Schnure" w:date="2025-08-07T14:34:00Z" w16du:dateUtc="2025-08-07T18:34:00Z">
        <w:r>
          <w:rPr>
            <w:rFonts w:ascii="Arial" w:hAnsi="Arial" w:cs="Arial"/>
          </w:rPr>
          <w:t xml:space="preserve">was projected to shift </w:t>
        </w:r>
      </w:ins>
      <w:ins w:id="403" w:author="Melissa Schnure" w:date="2025-08-07T14:36:00Z" w16du:dateUtc="2025-08-07T18:36:00Z">
        <w:r w:rsidR="000C02E2">
          <w:rPr>
            <w:rFonts w:ascii="Arial" w:hAnsi="Arial" w:cs="Arial"/>
          </w:rPr>
          <w:t xml:space="preserve">10 years older, </w:t>
        </w:r>
      </w:ins>
      <w:ins w:id="404" w:author="Melissa Schnure" w:date="2025-08-07T14:34:00Z" w16du:dateUtc="2025-08-07T18:34:00Z">
        <w:r>
          <w:rPr>
            <w:rFonts w:ascii="Arial" w:hAnsi="Arial" w:cs="Arial"/>
          </w:rPr>
          <w:t>from 51 years (51 to 52) to 61 year</w:t>
        </w:r>
      </w:ins>
      <w:ins w:id="405" w:author="Melissa Schnure" w:date="2025-08-07T14:39:00Z" w16du:dateUtc="2025-08-07T18:39:00Z">
        <w:r w:rsidR="00AC4990">
          <w:rPr>
            <w:rFonts w:ascii="Arial" w:hAnsi="Arial" w:cs="Arial"/>
          </w:rPr>
          <w:t>s</w:t>
        </w:r>
      </w:ins>
      <w:ins w:id="406" w:author="Melissa Schnure" w:date="2025-08-07T14:34:00Z" w16du:dateUtc="2025-08-07T18:34:00Z">
        <w:r>
          <w:rPr>
            <w:rFonts w:ascii="Arial" w:hAnsi="Arial" w:cs="Arial"/>
          </w:rPr>
          <w:t xml:space="preserve"> (58 to 63, </w:t>
        </w:r>
        <w:r w:rsidRPr="00096C50">
          <w:rPr>
            <w:rFonts w:ascii="Arial" w:hAnsi="Arial" w:cs="Arial"/>
            <w:b/>
            <w:bCs/>
          </w:rPr>
          <w:t>Figure 2</w:t>
        </w:r>
        <w:r>
          <w:rPr>
            <w:rFonts w:ascii="Arial" w:hAnsi="Arial" w:cs="Arial"/>
          </w:rPr>
          <w:t xml:space="preserve">). </w:t>
        </w:r>
      </w:ins>
      <w:ins w:id="407" w:author="Melissa Schnure" w:date="2025-08-07T14:35:00Z" w16du:dateUtc="2025-08-07T18:35:00Z">
        <w:r w:rsidR="000C02E2">
          <w:rPr>
            <w:rFonts w:ascii="Arial" w:hAnsi="Arial" w:cs="Arial"/>
          </w:rPr>
          <w:t>Again, California and Florida saw the greatest increases</w:t>
        </w:r>
      </w:ins>
      <w:ins w:id="408" w:author="Melissa Schnure" w:date="2025-08-07T14:36:00Z" w16du:dateUtc="2025-08-07T18:36:00Z">
        <w:r w:rsidR="000C02E2">
          <w:rPr>
            <w:rFonts w:ascii="Arial" w:hAnsi="Arial" w:cs="Arial"/>
          </w:rPr>
          <w:t xml:space="preserve">, with a 13-year increase in California (from 54 [52 to 56] in 2025 to 67 [63 to 70] in 2040) and a 10-year increase in Florida (from 55 [53 to 57] </w:t>
        </w:r>
      </w:ins>
      <w:ins w:id="409" w:author="Melissa Schnure" w:date="2025-08-07T14:37:00Z" w16du:dateUtc="2025-08-07T18:37:00Z">
        <w:r w:rsidR="000C02E2">
          <w:rPr>
            <w:rFonts w:ascii="Arial" w:hAnsi="Arial" w:cs="Arial"/>
          </w:rPr>
          <w:t xml:space="preserve">in 2025 to 65 [60 to 70] in 2040). </w:t>
        </w:r>
      </w:ins>
      <w:ins w:id="410" w:author="Melissa Schnure" w:date="2025-08-07T14:38:00Z" w16du:dateUtc="2025-08-07T18:38:00Z">
        <w:r w:rsidR="000C02E2">
          <w:rPr>
            <w:rFonts w:ascii="Arial" w:hAnsi="Arial" w:cs="Arial"/>
          </w:rPr>
          <w:t>Three</w:t>
        </w:r>
      </w:ins>
      <w:ins w:id="411" w:author="Melissa Schnure" w:date="2025-08-07T14:37:00Z" w16du:dateUtc="2025-08-07T18:37:00Z">
        <w:r w:rsidR="000C02E2">
          <w:rPr>
            <w:rFonts w:ascii="Arial" w:hAnsi="Arial" w:cs="Arial"/>
          </w:rPr>
          <w:t xml:space="preserve"> </w:t>
        </w:r>
      </w:ins>
      <w:ins w:id="412" w:author="Melissa Schnure" w:date="2025-08-07T14:38:00Z" w16du:dateUtc="2025-08-07T18:38:00Z">
        <w:r w:rsidR="000C02E2">
          <w:rPr>
            <w:rFonts w:ascii="Arial" w:hAnsi="Arial" w:cs="Arial"/>
          </w:rPr>
          <w:t>states (Wisconsin, Alabama, and Missouri) had decreasing median ages over this period, with the largest decrease occurring in Wisconsin (</w:t>
        </w:r>
      </w:ins>
      <w:ins w:id="413" w:author="Melissa Schnure" w:date="2025-08-07T14:39:00Z" w16du:dateUtc="2025-08-07T18:39:00Z">
        <w:r w:rsidR="00AC4990">
          <w:rPr>
            <w:rFonts w:ascii="Arial" w:hAnsi="Arial" w:cs="Arial"/>
          </w:rPr>
          <w:t xml:space="preserve">a seven-year decrease, </w:t>
        </w:r>
      </w:ins>
      <w:ins w:id="414" w:author="Melissa Schnure" w:date="2025-08-07T14:38:00Z" w16du:dateUtc="2025-08-07T18:38:00Z">
        <w:r w:rsidR="000C02E2">
          <w:rPr>
            <w:rFonts w:ascii="Arial" w:hAnsi="Arial" w:cs="Arial"/>
          </w:rPr>
          <w:t xml:space="preserve">from 49 </w:t>
        </w:r>
      </w:ins>
      <w:ins w:id="415" w:author="Melissa Schnure" w:date="2025-08-07T14:39:00Z" w16du:dateUtc="2025-08-07T18:39:00Z">
        <w:r w:rsidR="00AC4990">
          <w:rPr>
            <w:rFonts w:ascii="Arial" w:hAnsi="Arial" w:cs="Arial"/>
          </w:rPr>
          <w:t xml:space="preserve">[47 to 51] in 2025 to 41 [38 to 60] in 2040). </w:t>
        </w:r>
      </w:ins>
    </w:p>
    <w:p w14:paraId="64B307A0" w14:textId="799080AA" w:rsidR="004655A7" w:rsidDel="00096C50" w:rsidRDefault="004655A7" w:rsidP="005D022B">
      <w:pPr>
        <w:jc w:val="both"/>
        <w:rPr>
          <w:del w:id="416" w:author="Melissa Schnure" w:date="2025-08-07T14:42:00Z" w16du:dateUtc="2025-08-07T18:42:00Z"/>
          <w:rFonts w:ascii="Arial" w:hAnsi="Arial" w:cs="Arial"/>
        </w:rPr>
      </w:pPr>
    </w:p>
    <w:p w14:paraId="71210354" w14:textId="258138F3" w:rsidR="00FD33BD" w:rsidRDefault="00A0200C" w:rsidP="005D022B">
      <w:pPr>
        <w:jc w:val="both"/>
        <w:rPr>
          <w:ins w:id="417" w:author="Melissa Schnure" w:date="2025-08-07T13:46:00Z" w16du:dateUtc="2025-08-07T17:46:00Z"/>
          <w:rFonts w:ascii="Arial" w:hAnsi="Arial" w:cs="Arial"/>
        </w:rPr>
      </w:pPr>
      <w:ins w:id="418" w:author="Melissa Schnure" w:date="2025-08-07T14:40:00Z" w16du:dateUtc="2025-08-07T18:40:00Z">
        <w:r>
          <w:rPr>
            <w:rFonts w:ascii="Arial" w:hAnsi="Arial" w:cs="Arial"/>
            <w:i/>
            <w:iCs/>
          </w:rPr>
          <w:t xml:space="preserve">Results by </w:t>
        </w:r>
      </w:ins>
      <w:ins w:id="419" w:author="Melissa Schnure" w:date="2025-08-07T14:41:00Z" w16du:dateUtc="2025-08-07T18:41:00Z">
        <w:r w:rsidR="00C82514">
          <w:rPr>
            <w:rFonts w:ascii="Arial" w:hAnsi="Arial" w:cs="Arial"/>
            <w:i/>
            <w:iCs/>
          </w:rPr>
          <w:t>sub</w:t>
        </w:r>
      </w:ins>
      <w:ins w:id="420" w:author="Melissa Schnure" w:date="2025-08-07T14:40:00Z" w16du:dateUtc="2025-08-07T18:40:00Z">
        <w:r>
          <w:rPr>
            <w:rFonts w:ascii="Arial" w:hAnsi="Arial" w:cs="Arial"/>
            <w:i/>
            <w:iCs/>
          </w:rPr>
          <w:t>group</w:t>
        </w:r>
      </w:ins>
      <w:del w:id="421" w:author="Melissa Schnure" w:date="2025-08-07T14:12:00Z" w16du:dateUtc="2025-08-07T18:12:00Z">
        <w:r w:rsidR="00D2509D" w:rsidRPr="00573BEF" w:rsidDel="005F7E4C">
          <w:rPr>
            <w:rFonts w:ascii="Arial" w:hAnsi="Arial" w:cs="Arial"/>
          </w:rPr>
          <w:delText xml:space="preserve">This reflected an increase in the proportion of PWDH age 55+ from </w:delText>
        </w:r>
      </w:del>
      <w:del w:id="422" w:author="Melissa Schnure" w:date="2025-08-07T13:46:00Z" w16du:dateUtc="2025-08-07T17:46:00Z">
        <w:r w:rsidR="00D2509D" w:rsidRPr="00573BEF" w:rsidDel="00FD33BD">
          <w:rPr>
            <w:rFonts w:ascii="Arial" w:hAnsi="Arial" w:cs="Arial"/>
          </w:rPr>
          <w:delText xml:space="preserve">46% (CR: 45 to 47%) in 2025 to 57% (CR: 54 to 60%) in 2040 </w:delText>
        </w:r>
      </w:del>
    </w:p>
    <w:p w14:paraId="30AAE0ED" w14:textId="3420FA07" w:rsidR="00670AA1" w:rsidDel="000C02E2" w:rsidRDefault="00D2509D" w:rsidP="005D022B">
      <w:pPr>
        <w:jc w:val="both"/>
        <w:rPr>
          <w:del w:id="423" w:author="Melissa Schnure" w:date="2025-08-07T14:35:00Z" w16du:dateUtc="2025-08-07T18:35:00Z"/>
          <w:rFonts w:ascii="Arial" w:hAnsi="Arial" w:cs="Arial"/>
        </w:rPr>
      </w:pPr>
      <w:del w:id="424" w:author="Melissa Schnure" w:date="2025-08-07T14:35:00Z" w16du:dateUtc="2025-08-07T18:35:00Z">
        <w:r w:rsidRPr="00573BEF" w:rsidDel="000C02E2">
          <w:rPr>
            <w:rFonts w:ascii="Arial" w:hAnsi="Arial" w:cs="Arial"/>
          </w:rPr>
          <w:delText>and a shift in median age of PWDH from 51 years (CR: 51 to 52) to 61 years (CI: 58 to 63) (</w:delText>
        </w:r>
        <w:r w:rsidR="0001471D" w:rsidRPr="0001471D" w:rsidDel="000C02E2">
          <w:rPr>
            <w:rFonts w:ascii="Arial" w:hAnsi="Arial" w:cs="Arial"/>
            <w:b/>
            <w:bCs/>
          </w:rPr>
          <w:delText xml:space="preserve">Figure </w:delText>
        </w:r>
        <w:r w:rsidR="006F06F4" w:rsidDel="000C02E2">
          <w:rPr>
            <w:rFonts w:ascii="Arial" w:hAnsi="Arial" w:cs="Arial"/>
            <w:b/>
            <w:bCs/>
          </w:rPr>
          <w:delText>2</w:delText>
        </w:r>
        <w:r w:rsidRPr="00573BEF" w:rsidDel="000C02E2">
          <w:rPr>
            <w:rFonts w:ascii="Arial" w:hAnsi="Arial" w:cs="Arial"/>
          </w:rPr>
          <w:delText xml:space="preserve">). … </w:delText>
        </w:r>
      </w:del>
    </w:p>
    <w:p w14:paraId="2526485D" w14:textId="4A6618A3" w:rsidR="00670AA1" w:rsidRDefault="00D2509D" w:rsidP="00D2509D">
      <w:pPr>
        <w:jc w:val="both"/>
        <w:rPr>
          <w:rFonts w:ascii="Arial" w:hAnsi="Arial" w:cs="Arial"/>
        </w:rPr>
      </w:pPr>
      <w:r w:rsidRPr="00573BEF">
        <w:rPr>
          <w:rFonts w:ascii="Arial" w:hAnsi="Arial" w:cs="Arial"/>
        </w:rPr>
        <w:t xml:space="preserve">The proportion of MSM </w:t>
      </w:r>
      <w:del w:id="425" w:author="Melissa Schnure" w:date="2025-08-07T14:40:00Z" w16du:dateUtc="2025-08-07T18:40:00Z">
        <w:r w:rsidRPr="00573BEF" w:rsidDel="00A0200C">
          <w:rPr>
            <w:rFonts w:ascii="Arial" w:hAnsi="Arial" w:cs="Arial"/>
          </w:rPr>
          <w:delText xml:space="preserve">who are </w:delText>
        </w:r>
      </w:del>
      <w:ins w:id="426" w:author="Melissa Schnure" w:date="2025-08-07T14:40:00Z" w16du:dateUtc="2025-08-07T18:40:00Z">
        <w:r w:rsidR="00A0200C">
          <w:rPr>
            <w:rFonts w:ascii="Arial" w:hAnsi="Arial" w:cs="Arial"/>
          </w:rPr>
          <w:t xml:space="preserve">age </w:t>
        </w:r>
      </w:ins>
      <w:r w:rsidRPr="00573BEF">
        <w:rPr>
          <w:rFonts w:ascii="Arial" w:hAnsi="Arial" w:cs="Arial"/>
        </w:rPr>
        <w:t>55+ was projected to increase from 43% (</w:t>
      </w:r>
      <w:del w:id="427" w:author="Melissa Schnure" w:date="2025-08-07T14:40:00Z" w16du:dateUtc="2025-08-07T18:40:00Z">
        <w:r w:rsidRPr="00573BEF" w:rsidDel="00C82514">
          <w:rPr>
            <w:rFonts w:ascii="Arial" w:hAnsi="Arial" w:cs="Arial"/>
          </w:rPr>
          <w:delText xml:space="preserve">CI: </w:delText>
        </w:r>
      </w:del>
      <w:r w:rsidRPr="00573BEF">
        <w:rPr>
          <w:rFonts w:ascii="Arial" w:hAnsi="Arial" w:cs="Arial"/>
        </w:rPr>
        <w:t>41 to 44%) in 2025 to 53% (</w:t>
      </w:r>
      <w:del w:id="428" w:author="Melissa Schnure" w:date="2025-08-07T14:40:00Z" w16du:dateUtc="2025-08-07T18:40:00Z">
        <w:r w:rsidRPr="00573BEF" w:rsidDel="00C82514">
          <w:rPr>
            <w:rFonts w:ascii="Arial" w:hAnsi="Arial" w:cs="Arial"/>
          </w:rPr>
          <w:delText xml:space="preserve">CI: </w:delText>
        </w:r>
      </w:del>
      <w:r w:rsidRPr="00573BEF">
        <w:rPr>
          <w:rFonts w:ascii="Arial" w:hAnsi="Arial" w:cs="Arial"/>
        </w:rPr>
        <w:t>49 to 58%) in 2040, while the same proportion for non-MSM individuals began and remained higher, rising from 53% (</w:t>
      </w:r>
      <w:del w:id="429" w:author="Melissa Schnure" w:date="2025-08-07T14:41:00Z" w16du:dateUtc="2025-08-07T18:41:00Z">
        <w:r w:rsidRPr="00573BEF" w:rsidDel="00C82514">
          <w:rPr>
            <w:rFonts w:ascii="Arial" w:hAnsi="Arial" w:cs="Arial"/>
          </w:rPr>
          <w:delText xml:space="preserve">CI: </w:delText>
        </w:r>
      </w:del>
      <w:r w:rsidRPr="00573BEF">
        <w:rPr>
          <w:rFonts w:ascii="Arial" w:hAnsi="Arial" w:cs="Arial"/>
        </w:rPr>
        <w:t>52 to 55%) in 2025 to 65% (</w:t>
      </w:r>
      <w:del w:id="430" w:author="Melissa Schnure" w:date="2025-08-07T14:41:00Z" w16du:dateUtc="2025-08-07T18:41:00Z">
        <w:r w:rsidRPr="00573BEF" w:rsidDel="00C82514">
          <w:rPr>
            <w:rFonts w:ascii="Arial" w:hAnsi="Arial" w:cs="Arial"/>
          </w:rPr>
          <w:delText xml:space="preserve">CI: </w:delText>
        </w:r>
      </w:del>
      <w:r w:rsidRPr="00573BEF">
        <w:rPr>
          <w:rFonts w:ascii="Arial" w:hAnsi="Arial" w:cs="Arial"/>
        </w:rPr>
        <w:t xml:space="preserve">60 to 70%) in 2040. </w:t>
      </w:r>
    </w:p>
    <w:p w14:paraId="763D7675" w14:textId="6B5CDE66" w:rsidR="00D2509D" w:rsidRPr="00573BEF" w:rsidRDefault="00D2509D" w:rsidP="00D2509D">
      <w:pPr>
        <w:jc w:val="both"/>
        <w:rPr>
          <w:rFonts w:ascii="Arial" w:hAnsi="Arial" w:cs="Arial"/>
        </w:rPr>
      </w:pPr>
      <w:commentRangeStart w:id="431"/>
      <w:commentRangeStart w:id="432"/>
      <w:r w:rsidRPr="00573BEF">
        <w:rPr>
          <w:rFonts w:ascii="Arial" w:hAnsi="Arial" w:cs="Arial"/>
        </w:rPr>
        <w:lastRenderedPageBreak/>
        <w:t>Among our three modeled racial categories, “Black” and “Hispanic” began younger than “Other”, but all three aged significantly. The proportion of Black individuals who are 55+ was projected to rise from 41% (</w:t>
      </w:r>
      <w:del w:id="433" w:author="Melissa Schnure" w:date="2025-08-07T14:41:00Z" w16du:dateUtc="2025-08-07T18:41:00Z">
        <w:r w:rsidRPr="00573BEF" w:rsidDel="00C82514">
          <w:rPr>
            <w:rFonts w:ascii="Arial" w:hAnsi="Arial" w:cs="Arial"/>
          </w:rPr>
          <w:delText xml:space="preserve">CI: </w:delText>
        </w:r>
      </w:del>
      <w:r w:rsidRPr="00573BEF">
        <w:rPr>
          <w:rFonts w:ascii="Arial" w:hAnsi="Arial" w:cs="Arial"/>
        </w:rPr>
        <w:t>40 to 43%) in 2025 to 50% (</w:t>
      </w:r>
      <w:del w:id="434" w:author="Melissa Schnure" w:date="2025-08-07T14:41:00Z" w16du:dateUtc="2025-08-07T18:41:00Z">
        <w:r w:rsidRPr="00573BEF" w:rsidDel="00C82514">
          <w:rPr>
            <w:rFonts w:ascii="Arial" w:hAnsi="Arial" w:cs="Arial"/>
          </w:rPr>
          <w:delText xml:space="preserve">CI: </w:delText>
        </w:r>
      </w:del>
      <w:r w:rsidRPr="00573BEF">
        <w:rPr>
          <w:rFonts w:ascii="Arial" w:hAnsi="Arial" w:cs="Arial"/>
        </w:rPr>
        <w:t>46 to 55%) in 2040, while the similar proportion for Hispanic individuals was projected to rise from 42% (CI: 40 to 45%) in 2025 to 59% (52 to 66%) in 2040, and for Other race individuals, from 59% (CI: 57 to 60%) in 2025 to 66% (CI: 62 to 70%) in 2040.</w:t>
      </w:r>
      <w:commentRangeEnd w:id="431"/>
      <w:r w:rsidRPr="00573BEF">
        <w:rPr>
          <w:rStyle w:val="CommentReference"/>
          <w:rFonts w:ascii="Arial" w:hAnsi="Arial" w:cs="Arial"/>
        </w:rPr>
        <w:commentReference w:id="431"/>
      </w:r>
      <w:commentRangeEnd w:id="432"/>
      <w:r w:rsidR="00C82514">
        <w:rPr>
          <w:rStyle w:val="CommentReference"/>
        </w:rPr>
        <w:commentReference w:id="432"/>
      </w:r>
    </w:p>
    <w:p w14:paraId="4D4C2E3E" w14:textId="571C98A1" w:rsidR="00BC7520" w:rsidDel="005F7E4C" w:rsidRDefault="00BC7520" w:rsidP="00CA7AB4">
      <w:pPr>
        <w:jc w:val="both"/>
        <w:rPr>
          <w:del w:id="435" w:author="Melissa Schnure" w:date="2025-08-07T14:11:00Z" w16du:dateUtc="2025-08-07T18:11:00Z"/>
          <w:rFonts w:ascii="Arial" w:hAnsi="Arial" w:cs="Arial"/>
        </w:rPr>
      </w:pPr>
    </w:p>
    <w:p w14:paraId="5177CAF0" w14:textId="40CBCF2E" w:rsidR="005F7E4C" w:rsidRDefault="00C26C0E" w:rsidP="00D2509D">
      <w:pPr>
        <w:jc w:val="both"/>
        <w:rPr>
          <w:ins w:id="436" w:author="Melissa Schnure" w:date="2025-08-07T14:11:00Z" w16du:dateUtc="2025-08-07T18:11:00Z"/>
          <w:rFonts w:ascii="Arial" w:hAnsi="Arial" w:cs="Arial"/>
        </w:rPr>
      </w:pPr>
      <w:del w:id="437" w:author="Melissa Schnure" w:date="2025-08-07T14:11:00Z" w16du:dateUtc="2025-08-07T18:11:00Z">
        <w:r w:rsidRPr="00573BEF" w:rsidDel="005F7E4C">
          <w:rPr>
            <w:rFonts w:ascii="Arial" w:hAnsi="Arial" w:cs="Arial"/>
          </w:rPr>
          <w:delText>State-level analysis suggested substantial variations in local outcomes. For example, the proportion of PLWDH age 55+ in California was projected to rise from 50% (CR: 47 to 53%) to 67% (CR: 59 to 75%), with the median age rising from 54 years (CR: 52 to 56) to 67 years (CR: 63 to 70). By contrast, simulations in Wisconsin projected a stable proportion of PLWDH age 55+, 44% (CR: 41 to 47%) versus 43% (CR: 37 to 53%), accompanied by reductions in projected median age from 49 years (CR: 47 to 51) to 41 years (CR: 38 to 60) between 2025 and 2040 (</w:delText>
        </w:r>
        <w:r w:rsidR="0001471D" w:rsidRPr="0001471D" w:rsidDel="005F7E4C">
          <w:rPr>
            <w:rFonts w:ascii="Arial" w:hAnsi="Arial" w:cs="Arial"/>
            <w:b/>
            <w:bCs/>
          </w:rPr>
          <w:delText xml:space="preserve">Figure </w:delText>
        </w:r>
        <w:r w:rsidR="006F06F4" w:rsidDel="005F7E4C">
          <w:rPr>
            <w:rFonts w:ascii="Arial" w:hAnsi="Arial" w:cs="Arial"/>
            <w:b/>
            <w:bCs/>
          </w:rPr>
          <w:delText>2</w:delText>
        </w:r>
        <w:r w:rsidRPr="00573BEF" w:rsidDel="005F7E4C">
          <w:rPr>
            <w:rFonts w:ascii="Arial" w:hAnsi="Arial" w:cs="Arial"/>
          </w:rPr>
          <w:delText xml:space="preserve">). </w:delText>
        </w:r>
      </w:del>
    </w:p>
    <w:p w14:paraId="34A00496" w14:textId="1CD6FB62" w:rsidR="00295FDB" w:rsidRPr="00573BEF" w:rsidDel="00096C50" w:rsidRDefault="00295FDB" w:rsidP="00D2509D">
      <w:pPr>
        <w:jc w:val="both"/>
        <w:rPr>
          <w:del w:id="438" w:author="Melissa Schnure" w:date="2025-08-07T14:44:00Z" w16du:dateUtc="2025-08-07T18:44:00Z"/>
          <w:rFonts w:ascii="Arial" w:hAnsi="Arial" w:cs="Arial"/>
        </w:rPr>
      </w:pPr>
      <w:del w:id="439" w:author="Melissa Schnure" w:date="2025-08-07T14:42:00Z" w16du:dateUtc="2025-08-07T18:42:00Z">
        <w:r w:rsidRPr="00573BEF" w:rsidDel="00096C50">
          <w:rPr>
            <w:rFonts w:ascii="Arial" w:hAnsi="Arial" w:cs="Arial"/>
          </w:rPr>
          <w:delText xml:space="preserve">Most states showed a persistently bimodal age distribution, with </w:delText>
        </w:r>
        <w:r w:rsidR="00FE0FFB" w:rsidRPr="00573BEF" w:rsidDel="00096C50">
          <w:rPr>
            <w:rFonts w:ascii="Arial" w:hAnsi="Arial" w:cs="Arial"/>
          </w:rPr>
          <w:delText>most</w:delText>
        </w:r>
        <w:r w:rsidRPr="00573BEF" w:rsidDel="00096C50">
          <w:rPr>
            <w:rFonts w:ascii="Arial" w:hAnsi="Arial" w:cs="Arial"/>
          </w:rPr>
          <w:delText xml:space="preserve"> prevalent cases existing in either the 55+ or 35-44 years age categories (</w:delText>
        </w:r>
        <w:r w:rsidR="00597E01" w:rsidRPr="00597E01" w:rsidDel="00096C50">
          <w:rPr>
            <w:rFonts w:ascii="Arial" w:hAnsi="Arial" w:cs="Arial"/>
            <w:b/>
            <w:bCs/>
          </w:rPr>
          <w:delText xml:space="preserve">Figure </w:delText>
        </w:r>
        <w:r w:rsidR="006F06F4" w:rsidDel="00096C50">
          <w:rPr>
            <w:rFonts w:ascii="Arial" w:hAnsi="Arial" w:cs="Arial"/>
            <w:b/>
            <w:bCs/>
          </w:rPr>
          <w:delText>3</w:delText>
        </w:r>
        <w:r w:rsidRPr="00573BEF" w:rsidDel="00096C50">
          <w:rPr>
            <w:rFonts w:ascii="Arial" w:hAnsi="Arial" w:cs="Arial"/>
          </w:rPr>
          <w:delText>). Wisconsin was an exception, with 25-34 years becoming the second-largest age category by 2040 with 32% of prevalent cases.</w:delText>
        </w:r>
        <w:r w:rsidR="00394ABC" w:rsidRPr="00573BEF" w:rsidDel="00096C50">
          <w:rPr>
            <w:rFonts w:ascii="Arial" w:hAnsi="Arial" w:cs="Arial"/>
          </w:rPr>
          <w:delText xml:space="preserve"> </w:delText>
        </w:r>
      </w:del>
      <w:del w:id="440" w:author="Melissa Schnure" w:date="2025-08-07T14:44:00Z" w16du:dateUtc="2025-08-07T18:44:00Z">
        <w:r w:rsidR="00394ABC" w:rsidRPr="00573BEF" w:rsidDel="00096C50">
          <w:rPr>
            <w:rFonts w:ascii="Arial" w:hAnsi="Arial" w:cs="Arial"/>
          </w:rPr>
          <w:delText>Projected state-level changes in the proportion of PLWDH age 55+ were most strongly correlated with urbanicity (Pearson correlation coefficient = +0.72; p=0.01).</w:delText>
        </w:r>
      </w:del>
    </w:p>
    <w:p w14:paraId="26B8DDC1" w14:textId="77777777" w:rsidR="008A34B7" w:rsidRPr="00573BEF" w:rsidRDefault="008A34B7" w:rsidP="00A75550">
      <w:pPr>
        <w:rPr>
          <w:rFonts w:ascii="Arial" w:hAnsi="Arial" w:cs="Arial"/>
        </w:rPr>
      </w:pPr>
    </w:p>
    <w:p w14:paraId="7C917F81" w14:textId="1030580C" w:rsidR="00A07853" w:rsidRPr="00573BEF" w:rsidDel="00A0200C" w:rsidRDefault="00A07853" w:rsidP="00CA7AB4">
      <w:pPr>
        <w:jc w:val="both"/>
        <w:rPr>
          <w:del w:id="441" w:author="Melissa Schnure" w:date="2025-08-07T14:39:00Z" w16du:dateUtc="2025-08-07T18:39:00Z"/>
          <w:rFonts w:ascii="Arial" w:hAnsi="Arial" w:cs="Arial"/>
          <w:i/>
          <w:iCs/>
        </w:rPr>
      </w:pPr>
      <w:del w:id="442" w:author="Melissa Schnure" w:date="2025-08-07T14:39:00Z" w16du:dateUtc="2025-08-07T18:39:00Z">
        <w:r w:rsidRPr="00573BEF" w:rsidDel="00A0200C">
          <w:rPr>
            <w:rFonts w:ascii="Arial" w:hAnsi="Arial" w:cs="Arial"/>
            <w:i/>
            <w:iCs/>
          </w:rPr>
          <w:delText>Age 65+ results</w:delText>
        </w:r>
      </w:del>
    </w:p>
    <w:p w14:paraId="7D17D62D" w14:textId="29956AC9" w:rsidR="00A07853" w:rsidRPr="00573BEF" w:rsidDel="00A0200C" w:rsidRDefault="00FE0FFB" w:rsidP="00CA7AB4">
      <w:pPr>
        <w:jc w:val="both"/>
        <w:rPr>
          <w:del w:id="443" w:author="Melissa Schnure" w:date="2025-08-07T14:39:00Z" w16du:dateUtc="2025-08-07T18:39:00Z"/>
          <w:rFonts w:ascii="Arial" w:hAnsi="Arial" w:cs="Arial"/>
          <w:i/>
          <w:iCs/>
        </w:rPr>
      </w:pPr>
      <w:del w:id="444" w:author="Melissa Schnure" w:date="2025-08-07T14:39:00Z" w16du:dateUtc="2025-08-07T18:39:00Z">
        <w:r w:rsidRPr="00573BEF" w:rsidDel="00A0200C">
          <w:rPr>
            <w:rFonts w:ascii="Arial" w:hAnsi="Arial" w:cs="Arial"/>
          </w:rPr>
          <w:delText xml:space="preserve">Applying a smoothing function to model projections estimated the </w:delText>
        </w:r>
      </w:del>
      <w:del w:id="445" w:author="Melissa Schnure" w:date="2025-08-07T14:28:00Z" w16du:dateUtc="2025-08-07T18:28:00Z">
        <w:r w:rsidRPr="00573BEF" w:rsidDel="00C62C91">
          <w:rPr>
            <w:rFonts w:ascii="Arial" w:hAnsi="Arial" w:cs="Arial"/>
          </w:rPr>
          <w:delText>number of PWDH age 65+ in the 11-state region to rise from 220,000 (CR: 214,000 to 226,000) to 327,000 (CR: 308,000 to 347,000) (</w:delText>
        </w:r>
        <w:r w:rsidR="000074F7" w:rsidRPr="000074F7" w:rsidDel="00C62C91">
          <w:rPr>
            <w:rFonts w:ascii="Arial" w:hAnsi="Arial" w:cs="Arial"/>
            <w:b/>
            <w:bCs/>
          </w:rPr>
          <w:delText xml:space="preserve">Figure </w:delText>
        </w:r>
        <w:r w:rsidR="006F06F4" w:rsidDel="00C62C91">
          <w:rPr>
            <w:rFonts w:ascii="Arial" w:hAnsi="Arial" w:cs="Arial"/>
            <w:b/>
            <w:bCs/>
          </w:rPr>
          <w:delText>4</w:delText>
        </w:r>
        <w:r w:rsidRPr="00573BEF" w:rsidDel="00C62C91">
          <w:rPr>
            <w:rFonts w:ascii="Arial" w:hAnsi="Arial" w:cs="Arial"/>
          </w:rPr>
          <w:delText>).</w:delText>
        </w:r>
        <w:r w:rsidR="00070D79" w:rsidRPr="00573BEF" w:rsidDel="00C62C91">
          <w:rPr>
            <w:rFonts w:ascii="Arial" w:hAnsi="Arial" w:cs="Arial"/>
          </w:rPr>
          <w:delText xml:space="preserve"> </w:delText>
        </w:r>
      </w:del>
      <w:del w:id="446" w:author="Melissa Schnure" w:date="2025-08-07T14:39:00Z" w16du:dateUtc="2025-08-07T18:39:00Z">
        <w:r w:rsidR="00070D79" w:rsidRPr="00573BEF" w:rsidDel="00A0200C">
          <w:rPr>
            <w:rFonts w:ascii="Arial" w:hAnsi="Arial" w:cs="Arial"/>
          </w:rPr>
          <w:delText>This reflected a</w:delText>
        </w:r>
        <w:r w:rsidR="0001544A" w:rsidRPr="00573BEF" w:rsidDel="00A0200C">
          <w:rPr>
            <w:rFonts w:ascii="Arial" w:hAnsi="Arial" w:cs="Arial"/>
          </w:rPr>
          <w:delText xml:space="preserve"> minor increase in the estimated proportion of PWDH age 65+ from 22% (CR: 19 to 25%) in 2025 to 26% (CR: 19 to 37%) in 2040. </w:delText>
        </w:r>
        <w:r w:rsidR="00F52A95" w:rsidRPr="00573BEF" w:rsidDel="00A0200C">
          <w:rPr>
            <w:rFonts w:ascii="Arial" w:hAnsi="Arial" w:cs="Arial"/>
            <w:i/>
            <w:iCs/>
          </w:rPr>
          <w:delText>… further results mirroring format of 55+ description</w:delText>
        </w:r>
      </w:del>
    </w:p>
    <w:p w14:paraId="7B43B820" w14:textId="63134B2C" w:rsidR="00295FDB" w:rsidRPr="00573BEF" w:rsidRDefault="00394ABC" w:rsidP="00D2509D">
      <w:pPr>
        <w:jc w:val="both"/>
        <w:rPr>
          <w:rFonts w:ascii="Arial" w:hAnsi="Arial" w:cs="Arial"/>
        </w:rPr>
      </w:pPr>
      <w:r w:rsidRPr="00573BEF">
        <w:rPr>
          <w:rFonts w:ascii="Arial" w:hAnsi="Arial" w:cs="Arial"/>
          <w:i/>
          <w:iCs/>
        </w:rPr>
        <w:t>Sensitivity analyses – what parameters were most significant</w:t>
      </w:r>
    </w:p>
    <w:p w14:paraId="5C40DBB8" w14:textId="4C016E72" w:rsidR="00BC7520" w:rsidDel="00096C50" w:rsidRDefault="00096C50" w:rsidP="00096C50">
      <w:pPr>
        <w:jc w:val="both"/>
        <w:rPr>
          <w:del w:id="447" w:author="Melissa Schnure" w:date="2025-08-07T14:44:00Z" w16du:dateUtc="2025-08-07T18:44:00Z"/>
          <w:rFonts w:ascii="Arial" w:hAnsi="Arial" w:cs="Arial"/>
          <w:b/>
          <w:bCs/>
        </w:rPr>
      </w:pPr>
      <w:ins w:id="448" w:author="Melissa Schnure" w:date="2025-08-07T14:45:00Z" w16du:dateUtc="2025-08-07T18:45:00Z">
        <w:r>
          <w:rPr>
            <w:rFonts w:ascii="Arial" w:hAnsi="Arial" w:cs="Arial"/>
            <w:b/>
            <w:bCs/>
          </w:rPr>
          <w:t>[</w:t>
        </w:r>
        <w:r w:rsidRPr="004B06E4">
          <w:rPr>
            <w:rFonts w:ascii="Arial" w:hAnsi="Arial" w:cs="Arial"/>
            <w:b/>
            <w:bCs/>
            <w:highlight w:val="yellow"/>
          </w:rPr>
          <w:t>Add in sensitivity analysis results</w:t>
        </w:r>
        <w:r>
          <w:rPr>
            <w:rFonts w:ascii="Arial" w:hAnsi="Arial" w:cs="Arial"/>
            <w:b/>
            <w:bCs/>
          </w:rPr>
          <w:t>]</w:t>
        </w:r>
      </w:ins>
    </w:p>
    <w:p w14:paraId="1C555DEA" w14:textId="77777777" w:rsidR="00096C50" w:rsidRDefault="00096C50">
      <w:pPr>
        <w:rPr>
          <w:ins w:id="449" w:author="Melissa Schnure" w:date="2025-08-07T14:45:00Z" w16du:dateUtc="2025-08-07T18:45:00Z"/>
          <w:rFonts w:ascii="Arial" w:hAnsi="Arial" w:cs="Arial"/>
          <w:b/>
          <w:bCs/>
        </w:rPr>
      </w:pPr>
    </w:p>
    <w:p w14:paraId="60580F73" w14:textId="77777777" w:rsidR="00096C50" w:rsidRPr="00573BEF" w:rsidRDefault="00096C50" w:rsidP="00096C50">
      <w:pPr>
        <w:jc w:val="both"/>
        <w:rPr>
          <w:ins w:id="450" w:author="Melissa Schnure" w:date="2025-08-07T14:44:00Z" w16du:dateUtc="2025-08-07T18:44:00Z"/>
          <w:rFonts w:ascii="Arial" w:hAnsi="Arial" w:cs="Arial"/>
        </w:rPr>
      </w:pPr>
      <w:commentRangeStart w:id="451"/>
      <w:ins w:id="452" w:author="Melissa Schnure" w:date="2025-08-07T14:44:00Z" w16du:dateUtc="2025-08-07T18:44:00Z">
        <w:r w:rsidRPr="00573BEF">
          <w:rPr>
            <w:rFonts w:ascii="Arial" w:hAnsi="Arial" w:cs="Arial"/>
          </w:rPr>
          <w:t>Projected state-level changes in the proportion of PLWDH age 55+ were most strongly correlated with urbanicity (Pearson correlation coefficient = +0.72; p=0.01).</w:t>
        </w:r>
      </w:ins>
      <w:commentRangeEnd w:id="451"/>
      <w:ins w:id="453" w:author="Melissa Schnure" w:date="2025-08-07T14:46:00Z" w16du:dateUtc="2025-08-07T18:46:00Z">
        <w:r>
          <w:rPr>
            <w:rStyle w:val="CommentReference"/>
          </w:rPr>
          <w:commentReference w:id="451"/>
        </w:r>
      </w:ins>
    </w:p>
    <w:p w14:paraId="297568C5" w14:textId="77777777" w:rsidR="00AA1C3A" w:rsidRDefault="00AA1C3A">
      <w:pPr>
        <w:rPr>
          <w:rFonts w:ascii="Arial" w:hAnsi="Arial" w:cs="Arial"/>
          <w:b/>
          <w:bCs/>
        </w:rPr>
      </w:pPr>
    </w:p>
    <w:p w14:paraId="141EEEA6" w14:textId="77777777" w:rsidR="00AA1C3A" w:rsidRDefault="00AA1C3A">
      <w:pPr>
        <w:rPr>
          <w:rFonts w:ascii="Arial" w:hAnsi="Arial" w:cs="Arial"/>
          <w:b/>
          <w:bCs/>
        </w:rPr>
      </w:pPr>
    </w:p>
    <w:p w14:paraId="35FF859F" w14:textId="67D0A6EB" w:rsidR="00394ABC" w:rsidRPr="00BC7520" w:rsidRDefault="00394ABC" w:rsidP="00CA7AB4">
      <w:pPr>
        <w:jc w:val="both"/>
        <w:rPr>
          <w:rFonts w:ascii="Arial" w:hAnsi="Arial" w:cs="Arial"/>
        </w:rPr>
      </w:pPr>
      <w:r w:rsidRPr="00D2509D">
        <w:rPr>
          <w:rFonts w:ascii="Arial" w:hAnsi="Arial" w:cs="Arial"/>
          <w:b/>
          <w:bCs/>
        </w:rPr>
        <w:t>Discussion</w:t>
      </w:r>
      <w:r w:rsidR="00BC7520">
        <w:rPr>
          <w:rFonts w:ascii="Arial" w:hAnsi="Arial" w:cs="Arial"/>
          <w:b/>
          <w:bCs/>
        </w:rPr>
        <w:t xml:space="preserve"> </w:t>
      </w:r>
      <w:r w:rsidR="00BC7520">
        <w:rPr>
          <w:rFonts w:ascii="Arial" w:hAnsi="Arial" w:cs="Arial"/>
        </w:rPr>
        <w:t>(</w:t>
      </w:r>
      <w:r w:rsidR="001E7F00" w:rsidRPr="00AA1C3A">
        <w:rPr>
          <w:rFonts w:ascii="Arial" w:hAnsi="Arial" w:cs="Arial"/>
          <w:highlight w:val="yellow"/>
        </w:rPr>
        <w:t>/</w:t>
      </w:r>
      <w:r w:rsidR="00BC7520" w:rsidRPr="00AA1C3A">
        <w:rPr>
          <w:rFonts w:ascii="Arial" w:hAnsi="Arial" w:cs="Arial"/>
          <w:highlight w:val="yellow"/>
        </w:rPr>
        <w:t xml:space="preserve"> ~800 words</w:t>
      </w:r>
      <w:r w:rsidR="00F11C05">
        <w:rPr>
          <w:rFonts w:ascii="Arial" w:hAnsi="Arial" w:cs="Arial"/>
        </w:rPr>
        <w:t>; RW: 1077</w:t>
      </w:r>
      <w:r w:rsidR="00BC7520">
        <w:rPr>
          <w:rFonts w:ascii="Arial" w:hAnsi="Arial" w:cs="Arial"/>
        </w:rPr>
        <w:t xml:space="preserve">) </w:t>
      </w:r>
    </w:p>
    <w:p w14:paraId="41C35B79" w14:textId="661D7CC8" w:rsidR="00846A70" w:rsidRPr="004B06E4" w:rsidRDefault="00846A70" w:rsidP="00CA7AB4">
      <w:pPr>
        <w:jc w:val="both"/>
        <w:rPr>
          <w:ins w:id="454" w:author="Melissa Schnure" w:date="2025-08-07T15:57:00Z" w16du:dateUtc="2025-08-07T19:57:00Z"/>
          <w:rFonts w:ascii="Arial" w:hAnsi="Arial" w:cs="Arial"/>
          <w:b/>
          <w:bCs/>
        </w:rPr>
      </w:pPr>
      <w:ins w:id="455" w:author="Melissa Schnure" w:date="2025-08-07T15:57:00Z" w16du:dateUtc="2025-08-07T19:57:00Z">
        <w:r>
          <w:rPr>
            <w:rFonts w:ascii="Arial" w:hAnsi="Arial" w:cs="Arial"/>
            <w:b/>
            <w:bCs/>
          </w:rPr>
          <w:t>[</w:t>
        </w:r>
        <w:r w:rsidRPr="004B06E4">
          <w:rPr>
            <w:rFonts w:ascii="Arial" w:hAnsi="Arial" w:cs="Arial"/>
            <w:b/>
            <w:bCs/>
            <w:highlight w:val="yellow"/>
          </w:rPr>
          <w:t>Fill in discussion</w:t>
        </w:r>
        <w:r>
          <w:rPr>
            <w:rFonts w:ascii="Arial" w:hAnsi="Arial" w:cs="Arial"/>
            <w:b/>
            <w:bCs/>
          </w:rPr>
          <w:t>]</w:t>
        </w:r>
      </w:ins>
    </w:p>
    <w:p w14:paraId="3820B27F" w14:textId="6577D8C1" w:rsidR="00B04498" w:rsidRPr="00573BEF" w:rsidRDefault="00B04498" w:rsidP="00CA7AB4">
      <w:pPr>
        <w:jc w:val="both"/>
        <w:rPr>
          <w:rFonts w:ascii="Arial" w:hAnsi="Arial" w:cs="Arial"/>
          <w:i/>
          <w:iCs/>
        </w:rPr>
      </w:pPr>
      <w:r w:rsidRPr="00573BEF">
        <w:rPr>
          <w:rFonts w:ascii="Arial" w:hAnsi="Arial" w:cs="Arial"/>
          <w:i/>
          <w:iCs/>
        </w:rPr>
        <w:t>Reprise of main results</w:t>
      </w:r>
    </w:p>
    <w:p w14:paraId="10ED7C20" w14:textId="2A949CF0" w:rsidR="00C90CBC" w:rsidRPr="004B06E4" w:rsidRDefault="00D17CBC" w:rsidP="00CA7AB4">
      <w:pPr>
        <w:pStyle w:val="ListParagraph"/>
        <w:numPr>
          <w:ilvl w:val="0"/>
          <w:numId w:val="2"/>
        </w:numPr>
        <w:jc w:val="both"/>
        <w:rPr>
          <w:ins w:id="456" w:author="Melissa Schnure" w:date="2025-08-07T15:43:00Z" w16du:dateUtc="2025-08-07T19:43:00Z"/>
          <w:rFonts w:ascii="Arial" w:hAnsi="Arial" w:cs="Arial"/>
          <w:i/>
          <w:iCs/>
        </w:rPr>
      </w:pPr>
      <w:ins w:id="457" w:author="Melissa Schnure" w:date="2025-08-07T15:43:00Z" w16du:dateUtc="2025-08-07T19:43:00Z">
        <w:r>
          <w:rPr>
            <w:rFonts w:ascii="Arial" w:hAnsi="Arial" w:cs="Arial"/>
          </w:rPr>
          <w:t xml:space="preserve">We used a calibrated model of HIV transmission to project the age distribution of people with diagnosed HIV at the state level in the US. </w:t>
        </w:r>
      </w:ins>
    </w:p>
    <w:p w14:paraId="137E9007" w14:textId="5C43718C" w:rsidR="00D17CBC" w:rsidRPr="004B06E4" w:rsidRDefault="00D17CBC" w:rsidP="00CA7AB4">
      <w:pPr>
        <w:pStyle w:val="ListParagraph"/>
        <w:numPr>
          <w:ilvl w:val="0"/>
          <w:numId w:val="2"/>
        </w:numPr>
        <w:jc w:val="both"/>
        <w:rPr>
          <w:rFonts w:ascii="Arial" w:hAnsi="Arial" w:cs="Arial"/>
        </w:rPr>
      </w:pPr>
      <w:ins w:id="458" w:author="Melissa Schnure" w:date="2025-08-07T15:44:00Z" w16du:dateUtc="2025-08-07T19:44:00Z">
        <w:r>
          <w:rPr>
            <w:rFonts w:ascii="Arial" w:hAnsi="Arial" w:cs="Arial"/>
          </w:rPr>
          <w:t xml:space="preserve">By 2040, over half of all diagnosed PWH will be age 55+ and over a quarter will be age 65+  </w:t>
        </w:r>
      </w:ins>
    </w:p>
    <w:p w14:paraId="36465E4C" w14:textId="08F78051" w:rsidR="00B04498" w:rsidRDefault="00B04498" w:rsidP="00CA7AB4">
      <w:pPr>
        <w:jc w:val="both"/>
        <w:rPr>
          <w:ins w:id="459" w:author="Melissa Schnure" w:date="2025-08-07T15:45:00Z" w16du:dateUtc="2025-08-07T19:45:00Z"/>
          <w:rFonts w:ascii="Arial" w:hAnsi="Arial" w:cs="Arial"/>
          <w:i/>
          <w:iCs/>
        </w:rPr>
      </w:pPr>
      <w:r w:rsidRPr="00573BEF">
        <w:rPr>
          <w:rFonts w:ascii="Arial" w:hAnsi="Arial" w:cs="Arial"/>
          <w:i/>
          <w:iCs/>
        </w:rPr>
        <w:t>Context</w:t>
      </w:r>
    </w:p>
    <w:p w14:paraId="5479B513" w14:textId="6DE7B471" w:rsidR="00D17CBC" w:rsidRDefault="003839D9" w:rsidP="00D17CBC">
      <w:pPr>
        <w:pStyle w:val="ListParagraph"/>
        <w:numPr>
          <w:ilvl w:val="0"/>
          <w:numId w:val="2"/>
        </w:numPr>
        <w:jc w:val="both"/>
        <w:rPr>
          <w:ins w:id="460" w:author="Melissa Schnure" w:date="2025-08-07T15:45:00Z" w16du:dateUtc="2025-08-07T19:45:00Z"/>
          <w:rFonts w:ascii="Arial" w:hAnsi="Arial" w:cs="Arial"/>
        </w:rPr>
      </w:pPr>
      <w:ins w:id="461" w:author="Melissa Schnure" w:date="2025-08-07T15:45:00Z" w16du:dateUtc="2025-08-07T19:45:00Z">
        <w:r>
          <w:rPr>
            <w:rFonts w:ascii="Arial" w:hAnsi="Arial" w:cs="Arial"/>
          </w:rPr>
          <w:t xml:space="preserve">As these proportion shifts, HIV programming will have to consider realignment of priorities </w:t>
        </w:r>
      </w:ins>
    </w:p>
    <w:p w14:paraId="548E5DF8" w14:textId="230B1F5E" w:rsidR="003839D9" w:rsidRDefault="003839D9" w:rsidP="00D17CBC">
      <w:pPr>
        <w:pStyle w:val="ListParagraph"/>
        <w:numPr>
          <w:ilvl w:val="0"/>
          <w:numId w:val="2"/>
        </w:numPr>
        <w:jc w:val="both"/>
        <w:rPr>
          <w:ins w:id="462" w:author="Melissa Schnure" w:date="2025-08-07T15:46:00Z" w16du:dateUtc="2025-08-07T19:46:00Z"/>
          <w:rFonts w:ascii="Arial" w:hAnsi="Arial" w:cs="Arial"/>
        </w:rPr>
      </w:pPr>
      <w:ins w:id="463" w:author="Melissa Schnure" w:date="2025-08-07T15:45:00Z" w16du:dateUtc="2025-08-07T19:45:00Z">
        <w:r>
          <w:rPr>
            <w:rFonts w:ascii="Arial" w:hAnsi="Arial" w:cs="Arial"/>
          </w:rPr>
          <w:t>Health sy</w:t>
        </w:r>
      </w:ins>
      <w:ins w:id="464" w:author="Melissa Schnure" w:date="2025-08-07T15:46:00Z" w16du:dateUtc="2025-08-07T19:46:00Z">
        <w:r>
          <w:rPr>
            <w:rFonts w:ascii="Arial" w:hAnsi="Arial" w:cs="Arial"/>
          </w:rPr>
          <w:t xml:space="preserve">stems will also have to prepare for an increase in the absolute numbers accessing services for age-related comorbidities </w:t>
        </w:r>
      </w:ins>
    </w:p>
    <w:p w14:paraId="4928DE3A" w14:textId="1AAC9E4B" w:rsidR="003839D9" w:rsidRPr="004B06E4" w:rsidRDefault="003839D9" w:rsidP="004B06E4">
      <w:pPr>
        <w:pStyle w:val="ListParagraph"/>
        <w:numPr>
          <w:ilvl w:val="0"/>
          <w:numId w:val="2"/>
        </w:numPr>
        <w:jc w:val="both"/>
        <w:rPr>
          <w:rFonts w:ascii="Arial" w:hAnsi="Arial" w:cs="Arial"/>
          <w:highlight w:val="yellow"/>
        </w:rPr>
      </w:pPr>
      <w:ins w:id="465" w:author="Melissa Schnure" w:date="2025-08-07T15:46:00Z" w16du:dateUtc="2025-08-07T19:46:00Z">
        <w:r w:rsidRPr="004B06E4">
          <w:rPr>
            <w:rFonts w:ascii="Arial" w:hAnsi="Arial" w:cs="Arial"/>
            <w:highlight w:val="yellow"/>
          </w:rPr>
          <w:t>Among th</w:t>
        </w:r>
      </w:ins>
      <w:ins w:id="466" w:author="Melissa Schnure" w:date="2025-08-07T15:49:00Z" w16du:dateUtc="2025-08-07T19:49:00Z">
        <w:r w:rsidR="00A025C3">
          <w:rPr>
            <w:rFonts w:ascii="Arial" w:hAnsi="Arial" w:cs="Arial"/>
            <w:highlight w:val="yellow"/>
          </w:rPr>
          <w:t xml:space="preserve">e total population </w:t>
        </w:r>
      </w:ins>
      <w:ins w:id="467" w:author="Melissa Schnure" w:date="2025-08-07T15:46:00Z" w16du:dateUtc="2025-08-07T19:46:00Z">
        <w:r w:rsidRPr="004B06E4">
          <w:rPr>
            <w:rFonts w:ascii="Arial" w:hAnsi="Arial" w:cs="Arial"/>
            <w:highlight w:val="yellow"/>
          </w:rPr>
          <w:t xml:space="preserve">eligible for Medicare (age 65+), the proportion with HIV will </w:t>
        </w:r>
        <w:commentRangeStart w:id="468"/>
        <w:r w:rsidRPr="004B06E4">
          <w:rPr>
            <w:rFonts w:ascii="Arial" w:hAnsi="Arial" w:cs="Arial"/>
            <w:highlight w:val="yellow"/>
          </w:rPr>
          <w:t>in</w:t>
        </w:r>
      </w:ins>
      <w:ins w:id="469" w:author="Melissa Schnure" w:date="2025-08-07T15:47:00Z" w16du:dateUtc="2025-08-07T19:47:00Z">
        <w:r w:rsidRPr="004B06E4">
          <w:rPr>
            <w:rFonts w:ascii="Arial" w:hAnsi="Arial" w:cs="Arial"/>
            <w:highlight w:val="yellow"/>
          </w:rPr>
          <w:t>crease</w:t>
        </w:r>
      </w:ins>
      <w:commentRangeEnd w:id="468"/>
      <w:ins w:id="470" w:author="Melissa Schnure" w:date="2025-08-07T15:48:00Z" w16du:dateUtc="2025-08-07T19:48:00Z">
        <w:r w:rsidRPr="004B06E4">
          <w:rPr>
            <w:rStyle w:val="CommentReference"/>
            <w:highlight w:val="yellow"/>
          </w:rPr>
          <w:commentReference w:id="468"/>
        </w:r>
      </w:ins>
      <w:ins w:id="471" w:author="Melissa Schnure" w:date="2025-08-07T15:47:00Z" w16du:dateUtc="2025-08-07T19:47:00Z">
        <w:r w:rsidRPr="004B06E4">
          <w:rPr>
            <w:rFonts w:ascii="Arial" w:hAnsi="Arial" w:cs="Arial"/>
            <w:highlight w:val="yellow"/>
          </w:rPr>
          <w:t xml:space="preserve"> </w:t>
        </w:r>
      </w:ins>
    </w:p>
    <w:p w14:paraId="684AFC63" w14:textId="1CC7B359" w:rsidR="00B04498" w:rsidRPr="00573BEF" w:rsidRDefault="00B04498" w:rsidP="00CA7AB4">
      <w:pPr>
        <w:jc w:val="both"/>
        <w:rPr>
          <w:rFonts w:ascii="Arial" w:hAnsi="Arial" w:cs="Arial"/>
          <w:i/>
          <w:iCs/>
        </w:rPr>
      </w:pPr>
      <w:r w:rsidRPr="00573BEF">
        <w:rPr>
          <w:rFonts w:ascii="Arial" w:hAnsi="Arial" w:cs="Arial"/>
          <w:i/>
          <w:iCs/>
        </w:rPr>
        <w:t>Limitations</w:t>
      </w:r>
    </w:p>
    <w:p w14:paraId="688DE123" w14:textId="7644D24A" w:rsidR="00B04498" w:rsidRDefault="00B04498" w:rsidP="00CA7AB4">
      <w:pPr>
        <w:pStyle w:val="ListParagraph"/>
        <w:numPr>
          <w:ilvl w:val="0"/>
          <w:numId w:val="1"/>
        </w:numPr>
        <w:jc w:val="both"/>
        <w:rPr>
          <w:ins w:id="472" w:author="Melissa Schnure" w:date="2025-08-07T15:49:00Z" w16du:dateUtc="2025-08-07T19:49:00Z"/>
          <w:rFonts w:ascii="Arial" w:hAnsi="Arial" w:cs="Arial"/>
        </w:rPr>
      </w:pPr>
      <w:r w:rsidRPr="00573BEF">
        <w:rPr>
          <w:rFonts w:ascii="Arial" w:hAnsi="Arial" w:cs="Arial"/>
        </w:rPr>
        <w:t>Did not directly model 65+ age group</w:t>
      </w:r>
    </w:p>
    <w:p w14:paraId="50B8E83B" w14:textId="5C1BDB0A" w:rsidR="00A025C3" w:rsidRPr="00573BEF" w:rsidRDefault="00A025C3" w:rsidP="00CA7AB4">
      <w:pPr>
        <w:pStyle w:val="ListParagraph"/>
        <w:numPr>
          <w:ilvl w:val="0"/>
          <w:numId w:val="1"/>
        </w:numPr>
        <w:jc w:val="both"/>
        <w:rPr>
          <w:rFonts w:ascii="Arial" w:hAnsi="Arial" w:cs="Arial"/>
        </w:rPr>
      </w:pPr>
      <w:ins w:id="473" w:author="Melissa Schnure" w:date="2025-08-07T15:49:00Z" w16du:dateUtc="2025-08-07T19:49:00Z">
        <w:r>
          <w:rPr>
            <w:rFonts w:ascii="Arial" w:hAnsi="Arial" w:cs="Arial"/>
          </w:rPr>
          <w:t xml:space="preserve">Assumptions about no major changes to </w:t>
        </w:r>
        <w:commentRangeStart w:id="474"/>
        <w:r>
          <w:rPr>
            <w:rFonts w:ascii="Arial" w:hAnsi="Arial" w:cs="Arial"/>
          </w:rPr>
          <w:t>services</w:t>
        </w:r>
      </w:ins>
      <w:commentRangeEnd w:id="474"/>
      <w:ins w:id="475" w:author="Melissa Schnure" w:date="2025-08-07T15:50:00Z" w16du:dateUtc="2025-08-07T19:50:00Z">
        <w:r>
          <w:rPr>
            <w:rStyle w:val="CommentReference"/>
          </w:rPr>
          <w:commentReference w:id="474"/>
        </w:r>
        <w:r>
          <w:rPr>
            <w:rFonts w:ascii="Arial" w:hAnsi="Arial" w:cs="Arial"/>
          </w:rPr>
          <w:t xml:space="preserve"> </w:t>
        </w:r>
      </w:ins>
    </w:p>
    <w:p w14:paraId="5BD80292" w14:textId="1D017C09" w:rsidR="00B04498" w:rsidRDefault="0001544A" w:rsidP="00CA7AB4">
      <w:pPr>
        <w:pStyle w:val="ListParagraph"/>
        <w:numPr>
          <w:ilvl w:val="0"/>
          <w:numId w:val="1"/>
        </w:numPr>
        <w:jc w:val="both"/>
        <w:rPr>
          <w:ins w:id="476" w:author="Melissa Schnure" w:date="2025-08-07T15:50:00Z" w16du:dateUtc="2025-08-07T19:50:00Z"/>
          <w:rFonts w:ascii="Arial" w:hAnsi="Arial" w:cs="Arial"/>
        </w:rPr>
      </w:pPr>
      <w:r w:rsidRPr="00573BEF">
        <w:rPr>
          <w:rFonts w:ascii="Arial" w:hAnsi="Arial" w:cs="Arial"/>
        </w:rPr>
        <w:t>General limitations of the state model? Such as, HIV epidemics are better modeled at the MSA level in many cases?</w:t>
      </w:r>
    </w:p>
    <w:p w14:paraId="2232D960" w14:textId="02B5A589" w:rsidR="00A025C3" w:rsidRPr="00573BEF" w:rsidDel="001665D4" w:rsidRDefault="00A025C3" w:rsidP="004B06E4">
      <w:pPr>
        <w:pStyle w:val="ListParagraph"/>
        <w:numPr>
          <w:ilvl w:val="1"/>
          <w:numId w:val="1"/>
        </w:numPr>
        <w:jc w:val="both"/>
        <w:rPr>
          <w:del w:id="477" w:author="Melissa Schnure" w:date="2025-08-07T15:51:00Z" w16du:dateUtc="2025-08-07T19:51:00Z"/>
          <w:rFonts w:ascii="Arial" w:hAnsi="Arial" w:cs="Arial"/>
        </w:rPr>
      </w:pPr>
      <w:ins w:id="478" w:author="Melissa Schnure" w:date="2025-08-07T15:50:00Z" w16du:dateUtc="2025-08-07T19:50:00Z">
        <w:r>
          <w:rPr>
            <w:rFonts w:ascii="Arial" w:hAnsi="Arial" w:cs="Arial"/>
          </w:rPr>
          <w:t>Yes, you can say that we assumed homogenous mixing within state, whereas there</w:t>
        </w:r>
      </w:ins>
      <w:ins w:id="479" w:author="Melissa Schnure" w:date="2025-08-07T15:51:00Z" w16du:dateUtc="2025-08-07T19:51:00Z">
        <w:r>
          <w:rPr>
            <w:rFonts w:ascii="Arial" w:hAnsi="Arial" w:cs="Arial"/>
          </w:rPr>
          <w:t xml:space="preserve"> are likely differences by urban/rural areas within states</w:t>
        </w:r>
      </w:ins>
      <w:ins w:id="480" w:author="Melissa Schnure" w:date="2025-08-07T15:50:00Z" w16du:dateUtc="2025-08-07T19:50:00Z">
        <w:r>
          <w:rPr>
            <w:rFonts w:ascii="Arial" w:hAnsi="Arial" w:cs="Arial"/>
          </w:rPr>
          <w:t xml:space="preserve"> </w:t>
        </w:r>
      </w:ins>
    </w:p>
    <w:p w14:paraId="6B4020D6" w14:textId="77777777" w:rsidR="0001544A" w:rsidRPr="004B06E4" w:rsidRDefault="0001544A" w:rsidP="004B06E4">
      <w:pPr>
        <w:pStyle w:val="ListParagraph"/>
        <w:numPr>
          <w:ilvl w:val="1"/>
          <w:numId w:val="1"/>
        </w:numPr>
        <w:jc w:val="both"/>
        <w:rPr>
          <w:rFonts w:ascii="Arial" w:hAnsi="Arial" w:cs="Arial"/>
        </w:rPr>
      </w:pPr>
    </w:p>
    <w:p w14:paraId="69E33916" w14:textId="2BCC111E" w:rsidR="00B04498" w:rsidRPr="00573BEF" w:rsidRDefault="00B04498" w:rsidP="00CA7AB4">
      <w:pPr>
        <w:jc w:val="both"/>
        <w:rPr>
          <w:rFonts w:ascii="Arial" w:hAnsi="Arial" w:cs="Arial"/>
        </w:rPr>
      </w:pPr>
      <w:r w:rsidRPr="00573BEF">
        <w:rPr>
          <w:rFonts w:ascii="Arial" w:hAnsi="Arial" w:cs="Arial"/>
          <w:i/>
          <w:iCs/>
        </w:rPr>
        <w:t>Strengths</w:t>
      </w:r>
    </w:p>
    <w:p w14:paraId="5BB53273" w14:textId="4AF4C717" w:rsidR="00B04498" w:rsidRDefault="00D17CBC" w:rsidP="00CA7AB4">
      <w:pPr>
        <w:pStyle w:val="ListParagraph"/>
        <w:numPr>
          <w:ilvl w:val="0"/>
          <w:numId w:val="1"/>
        </w:numPr>
        <w:jc w:val="both"/>
        <w:rPr>
          <w:ins w:id="481" w:author="Melissa Schnure" w:date="2025-08-07T15:42:00Z" w16du:dateUtc="2025-08-07T19:42:00Z"/>
          <w:rFonts w:ascii="Arial" w:hAnsi="Arial" w:cs="Arial"/>
        </w:rPr>
      </w:pPr>
      <w:ins w:id="482" w:author="Melissa Schnure" w:date="2025-08-07T15:42:00Z" w16du:dateUtc="2025-08-07T19:42:00Z">
        <w:r>
          <w:rPr>
            <w:rFonts w:ascii="Arial" w:hAnsi="Arial" w:cs="Arial"/>
          </w:rPr>
          <w:t xml:space="preserve">Bayesian calibration approach allows us to represent uncertainty in our model parameters and capture a range of simulation results </w:t>
        </w:r>
      </w:ins>
    </w:p>
    <w:p w14:paraId="2C7B5DD4" w14:textId="70BE9925" w:rsidR="00D17CBC" w:rsidRPr="00573BEF" w:rsidRDefault="00D17CBC" w:rsidP="00CA7AB4">
      <w:pPr>
        <w:pStyle w:val="ListParagraph"/>
        <w:numPr>
          <w:ilvl w:val="0"/>
          <w:numId w:val="1"/>
        </w:numPr>
        <w:jc w:val="both"/>
        <w:rPr>
          <w:rFonts w:ascii="Arial" w:hAnsi="Arial" w:cs="Arial"/>
        </w:rPr>
      </w:pPr>
      <w:ins w:id="483" w:author="Melissa Schnure" w:date="2025-08-07T15:42:00Z" w16du:dateUtc="2025-08-07T19:42:00Z">
        <w:r>
          <w:rPr>
            <w:rFonts w:ascii="Arial" w:hAnsi="Arial" w:cs="Arial"/>
          </w:rPr>
          <w:lastRenderedPageBreak/>
          <w:t xml:space="preserve">Modeling at the state level captures local dynamics </w:t>
        </w:r>
      </w:ins>
    </w:p>
    <w:p w14:paraId="3C3B8D21" w14:textId="0444F23C" w:rsidR="00B04498" w:rsidRPr="00573BEF" w:rsidRDefault="00B04498" w:rsidP="00CA7AB4">
      <w:pPr>
        <w:jc w:val="both"/>
        <w:rPr>
          <w:rFonts w:ascii="Arial" w:hAnsi="Arial" w:cs="Arial"/>
          <w:i/>
          <w:iCs/>
        </w:rPr>
      </w:pPr>
      <w:r w:rsidRPr="00573BEF">
        <w:rPr>
          <w:rFonts w:ascii="Arial" w:hAnsi="Arial" w:cs="Arial"/>
          <w:i/>
          <w:iCs/>
        </w:rPr>
        <w:t>Reprise of conclusion</w:t>
      </w:r>
    </w:p>
    <w:p w14:paraId="7A524F5B" w14:textId="18E21C2D" w:rsidR="00B04498" w:rsidRDefault="001665D4" w:rsidP="001665D4">
      <w:pPr>
        <w:pStyle w:val="ListParagraph"/>
        <w:numPr>
          <w:ilvl w:val="0"/>
          <w:numId w:val="1"/>
        </w:numPr>
        <w:jc w:val="both"/>
        <w:rPr>
          <w:ins w:id="484" w:author="Melissa Schnure" w:date="2025-08-07T15:52:00Z" w16du:dateUtc="2025-08-07T19:52:00Z"/>
          <w:rFonts w:ascii="Arial" w:hAnsi="Arial" w:cs="Arial"/>
        </w:rPr>
      </w:pPr>
      <w:ins w:id="485" w:author="Melissa Schnure" w:date="2025-08-07T15:51:00Z" w16du:dateUtc="2025-08-07T19:51:00Z">
        <w:r>
          <w:rPr>
            <w:rFonts w:ascii="Arial" w:hAnsi="Arial" w:cs="Arial"/>
          </w:rPr>
          <w:t>Our findings suggest that the United States will face an aging HIV population over the next 15 years</w:t>
        </w:r>
      </w:ins>
    </w:p>
    <w:p w14:paraId="72E06D47" w14:textId="4BD64749" w:rsidR="001665D4" w:rsidRPr="004B06E4" w:rsidRDefault="001665D4" w:rsidP="004B06E4">
      <w:pPr>
        <w:pStyle w:val="ListParagraph"/>
        <w:numPr>
          <w:ilvl w:val="0"/>
          <w:numId w:val="1"/>
        </w:numPr>
        <w:jc w:val="both"/>
        <w:rPr>
          <w:rFonts w:ascii="Arial" w:hAnsi="Arial" w:cs="Arial"/>
        </w:rPr>
      </w:pPr>
      <w:ins w:id="486" w:author="Melissa Schnure" w:date="2025-08-07T15:52:00Z" w16du:dateUtc="2025-08-07T19:52:00Z">
        <w:r>
          <w:rPr>
            <w:rFonts w:ascii="Arial" w:hAnsi="Arial" w:cs="Arial"/>
          </w:rPr>
          <w:t xml:space="preserve">While policy initiatives such as the EHE </w:t>
        </w:r>
      </w:ins>
      <w:ins w:id="487" w:author="Melissa Schnure" w:date="2025-08-07T15:55:00Z" w16du:dateUtc="2025-08-07T19:55:00Z">
        <w:r w:rsidR="006D63B0">
          <w:rPr>
            <w:rFonts w:ascii="Arial" w:hAnsi="Arial" w:cs="Arial"/>
          </w:rPr>
          <w:t>plan</w:t>
        </w:r>
      </w:ins>
      <w:ins w:id="488" w:author="Melissa Schnure" w:date="2025-08-07T15:52:00Z" w16du:dateUtc="2025-08-07T19:52:00Z">
        <w:r>
          <w:rPr>
            <w:rFonts w:ascii="Arial" w:hAnsi="Arial" w:cs="Arial"/>
          </w:rPr>
          <w:t xml:space="preserve"> have historically focused on reducing new HIV infections, we must continue to consider the needs of and </w:t>
        </w:r>
      </w:ins>
      <w:ins w:id="489" w:author="Melissa Schnure" w:date="2025-08-07T15:53:00Z" w16du:dateUtc="2025-08-07T19:53:00Z">
        <w:r>
          <w:rPr>
            <w:rFonts w:ascii="Arial" w:hAnsi="Arial" w:cs="Arial"/>
          </w:rPr>
          <w:t xml:space="preserve">provide </w:t>
        </w:r>
      </w:ins>
      <w:ins w:id="490" w:author="Melissa Schnure" w:date="2025-08-07T15:54:00Z" w16du:dateUtc="2025-08-07T19:54:00Z">
        <w:r>
          <w:rPr>
            <w:rFonts w:ascii="Arial" w:hAnsi="Arial" w:cs="Arial"/>
          </w:rPr>
          <w:t>comprehensive care for</w:t>
        </w:r>
      </w:ins>
      <w:ins w:id="491" w:author="Melissa Schnure" w:date="2025-08-07T15:52:00Z" w16du:dateUtc="2025-08-07T19:52:00Z">
        <w:r>
          <w:rPr>
            <w:rFonts w:ascii="Arial" w:hAnsi="Arial" w:cs="Arial"/>
          </w:rPr>
          <w:t xml:space="preserve"> </w:t>
        </w:r>
      </w:ins>
      <w:ins w:id="492" w:author="Melissa Schnure" w:date="2025-08-07T15:53:00Z" w16du:dateUtc="2025-08-07T19:53:00Z">
        <w:r>
          <w:rPr>
            <w:rFonts w:ascii="Arial" w:hAnsi="Arial" w:cs="Arial"/>
          </w:rPr>
          <w:t xml:space="preserve">individuals living with HIV as they age.  </w:t>
        </w:r>
      </w:ins>
    </w:p>
    <w:p w14:paraId="09E7DB4D" w14:textId="1ED4DB23" w:rsidR="00A12786" w:rsidRDefault="00A12786">
      <w:pPr>
        <w:rPr>
          <w:rFonts w:ascii="Arial" w:hAnsi="Arial" w:cs="Arial"/>
        </w:rPr>
      </w:pPr>
      <w:r>
        <w:rPr>
          <w:rFonts w:ascii="Arial" w:hAnsi="Arial" w:cs="Arial"/>
        </w:rPr>
        <w:br w:type="page"/>
      </w:r>
    </w:p>
    <w:p w14:paraId="352DD7DE" w14:textId="5E0B0397" w:rsidR="00182F35" w:rsidRDefault="00554AF2" w:rsidP="00182F35">
      <w:pPr>
        <w:jc w:val="both"/>
        <w:rPr>
          <w:rFonts w:ascii="Arial" w:hAnsi="Arial" w:cs="Arial"/>
          <w:b/>
          <w:bCs/>
        </w:rPr>
      </w:pPr>
      <w:r w:rsidRPr="00554AF2">
        <w:rPr>
          <w:rFonts w:ascii="Arial" w:hAnsi="Arial" w:cs="Arial"/>
          <w:b/>
          <w:bCs/>
        </w:rPr>
        <w:lastRenderedPageBreak/>
        <w:t>Figure 1: Model calibration</w:t>
      </w:r>
      <w:r w:rsidR="00182F35">
        <w:rPr>
          <w:rFonts w:ascii="Arial" w:hAnsi="Arial" w:cs="Arial"/>
          <w:b/>
          <w:bCs/>
        </w:rPr>
        <w:t xml:space="preserve"> and projected diagnosed prevalence (left panel) and new diagnoses (right panel) by age</w:t>
      </w:r>
      <w:r w:rsidR="0027126D">
        <w:rPr>
          <w:rFonts w:ascii="Arial" w:hAnsi="Arial" w:cs="Arial"/>
          <w:b/>
          <w:bCs/>
        </w:rPr>
        <w:t xml:space="preserve"> for [state]</w:t>
      </w:r>
      <w:r w:rsidR="00182F35">
        <w:rPr>
          <w:rFonts w:ascii="Arial" w:hAnsi="Arial" w:cs="Arial"/>
          <w:b/>
          <w:bCs/>
        </w:rPr>
        <w:t xml:space="preserve">, overlaid with calibration data. </w:t>
      </w:r>
    </w:p>
    <w:p w14:paraId="50F9D107" w14:textId="73B650A2" w:rsidR="00182F35" w:rsidRDefault="00182F35" w:rsidP="00182F35">
      <w:pPr>
        <w:jc w:val="both"/>
        <w:rPr>
          <w:rFonts w:ascii="Arial" w:hAnsi="Arial" w:cs="Arial"/>
        </w:rPr>
      </w:pPr>
      <w:r>
        <w:rPr>
          <w:rFonts w:ascii="Arial" w:hAnsi="Arial" w:cs="Arial"/>
        </w:rPr>
        <w:t>[Insert figure</w:t>
      </w:r>
      <w:r w:rsidR="00920B3C">
        <w:rPr>
          <w:rFonts w:ascii="Arial" w:hAnsi="Arial" w:cs="Arial"/>
        </w:rPr>
        <w:t xml:space="preserve"> – the below panels are what I’m envisioning</w:t>
      </w:r>
      <w:r>
        <w:rPr>
          <w:rFonts w:ascii="Arial" w:hAnsi="Arial" w:cs="Arial"/>
        </w:rPr>
        <w:t xml:space="preserve">] </w:t>
      </w:r>
    </w:p>
    <w:tbl>
      <w:tblPr>
        <w:tblStyle w:val="TableGrid"/>
        <w:tblW w:w="9625" w:type="dxa"/>
        <w:tblLook w:val="04A0" w:firstRow="1" w:lastRow="0" w:firstColumn="1" w:lastColumn="0" w:noHBand="0" w:noVBand="1"/>
      </w:tblPr>
      <w:tblGrid>
        <w:gridCol w:w="5035"/>
        <w:gridCol w:w="4590"/>
      </w:tblGrid>
      <w:tr w:rsidR="00603824" w14:paraId="28160C7D" w14:textId="77777777" w:rsidTr="00E771B9">
        <w:tc>
          <w:tcPr>
            <w:tcW w:w="5035" w:type="dxa"/>
          </w:tcPr>
          <w:p w14:paraId="06F8D77C" w14:textId="14097D0A" w:rsidR="00603824" w:rsidRDefault="00603824" w:rsidP="00182F35">
            <w:pPr>
              <w:jc w:val="both"/>
              <w:rPr>
                <w:rFonts w:ascii="Arial" w:hAnsi="Arial" w:cs="Arial"/>
              </w:rPr>
            </w:pPr>
            <w:r>
              <w:rPr>
                <w:rFonts w:ascii="Arial" w:hAnsi="Arial" w:cs="Arial"/>
              </w:rPr>
              <w:t>Diagnosed prevalence, 2000-2030</w:t>
            </w:r>
          </w:p>
        </w:tc>
        <w:tc>
          <w:tcPr>
            <w:tcW w:w="4590" w:type="dxa"/>
          </w:tcPr>
          <w:p w14:paraId="136F5D15" w14:textId="6351D517" w:rsidR="00603824" w:rsidRDefault="00603824" w:rsidP="00182F35">
            <w:pPr>
              <w:jc w:val="both"/>
              <w:rPr>
                <w:rFonts w:ascii="Arial" w:hAnsi="Arial" w:cs="Arial"/>
              </w:rPr>
            </w:pPr>
            <w:r>
              <w:rPr>
                <w:rFonts w:ascii="Arial" w:hAnsi="Arial" w:cs="Arial"/>
              </w:rPr>
              <w:t xml:space="preserve">New diagnoses, 2000-2030 </w:t>
            </w:r>
          </w:p>
        </w:tc>
      </w:tr>
      <w:tr w:rsidR="00603824" w14:paraId="3638F2EB" w14:textId="77777777" w:rsidTr="00E771B9">
        <w:tc>
          <w:tcPr>
            <w:tcW w:w="5035" w:type="dxa"/>
          </w:tcPr>
          <w:p w14:paraId="46A98F62" w14:textId="77777777" w:rsidR="00603824" w:rsidRDefault="00603824" w:rsidP="00182F35">
            <w:pPr>
              <w:jc w:val="both"/>
              <w:rPr>
                <w:rFonts w:ascii="Arial" w:hAnsi="Arial" w:cs="Arial"/>
              </w:rPr>
            </w:pPr>
            <w:r>
              <w:rPr>
                <w:rFonts w:ascii="Arial" w:hAnsi="Arial" w:cs="Arial"/>
              </w:rPr>
              <w:t>Total</w:t>
            </w:r>
          </w:p>
          <w:p w14:paraId="70E9EBC7" w14:textId="1E0237FE" w:rsidR="00E771B9" w:rsidRDefault="00E771B9" w:rsidP="00182F35">
            <w:pPr>
              <w:jc w:val="both"/>
              <w:rPr>
                <w:rFonts w:ascii="Arial" w:hAnsi="Arial" w:cs="Arial"/>
              </w:rPr>
            </w:pPr>
          </w:p>
        </w:tc>
        <w:tc>
          <w:tcPr>
            <w:tcW w:w="4590" w:type="dxa"/>
          </w:tcPr>
          <w:p w14:paraId="59071F5D" w14:textId="668A6555" w:rsidR="00603824" w:rsidRDefault="00603824" w:rsidP="00182F35">
            <w:pPr>
              <w:jc w:val="both"/>
              <w:rPr>
                <w:rFonts w:ascii="Arial" w:hAnsi="Arial" w:cs="Arial"/>
              </w:rPr>
            </w:pPr>
            <w:r>
              <w:rPr>
                <w:rFonts w:ascii="Arial" w:hAnsi="Arial" w:cs="Arial"/>
              </w:rPr>
              <w:t>Total</w:t>
            </w:r>
          </w:p>
        </w:tc>
      </w:tr>
      <w:tr w:rsidR="00603824" w14:paraId="7796F472" w14:textId="77777777" w:rsidTr="00E771B9">
        <w:tc>
          <w:tcPr>
            <w:tcW w:w="5035" w:type="dxa"/>
          </w:tcPr>
          <w:p w14:paraId="6573895C" w14:textId="77777777" w:rsidR="00603824" w:rsidRDefault="00603824" w:rsidP="00603824">
            <w:pPr>
              <w:jc w:val="both"/>
              <w:rPr>
                <w:rFonts w:ascii="Arial" w:hAnsi="Arial" w:cs="Arial"/>
              </w:rPr>
            </w:pPr>
            <w:r>
              <w:rPr>
                <w:rFonts w:ascii="Arial" w:hAnsi="Arial" w:cs="Arial"/>
              </w:rPr>
              <w:t>13-24</w:t>
            </w:r>
          </w:p>
          <w:p w14:paraId="41CC03E7" w14:textId="3658B0A9" w:rsidR="00E771B9" w:rsidRDefault="00E771B9" w:rsidP="00603824">
            <w:pPr>
              <w:jc w:val="both"/>
              <w:rPr>
                <w:rFonts w:ascii="Arial" w:hAnsi="Arial" w:cs="Arial"/>
              </w:rPr>
            </w:pPr>
          </w:p>
        </w:tc>
        <w:tc>
          <w:tcPr>
            <w:tcW w:w="4590" w:type="dxa"/>
          </w:tcPr>
          <w:p w14:paraId="4ABE94C0" w14:textId="447E55C1" w:rsidR="00603824" w:rsidRDefault="00603824" w:rsidP="00603824">
            <w:pPr>
              <w:jc w:val="both"/>
              <w:rPr>
                <w:rFonts w:ascii="Arial" w:hAnsi="Arial" w:cs="Arial"/>
              </w:rPr>
            </w:pPr>
            <w:r>
              <w:rPr>
                <w:rFonts w:ascii="Arial" w:hAnsi="Arial" w:cs="Arial"/>
              </w:rPr>
              <w:t>13-24</w:t>
            </w:r>
          </w:p>
        </w:tc>
      </w:tr>
      <w:tr w:rsidR="00603824" w14:paraId="05B5856C" w14:textId="77777777" w:rsidTr="00E771B9">
        <w:tc>
          <w:tcPr>
            <w:tcW w:w="5035" w:type="dxa"/>
          </w:tcPr>
          <w:p w14:paraId="13F11715" w14:textId="77777777" w:rsidR="00603824" w:rsidRDefault="00603824" w:rsidP="00603824">
            <w:pPr>
              <w:jc w:val="both"/>
              <w:rPr>
                <w:rFonts w:ascii="Arial" w:hAnsi="Arial" w:cs="Arial"/>
              </w:rPr>
            </w:pPr>
            <w:r>
              <w:rPr>
                <w:rFonts w:ascii="Arial" w:hAnsi="Arial" w:cs="Arial"/>
              </w:rPr>
              <w:t>25-34</w:t>
            </w:r>
          </w:p>
          <w:p w14:paraId="752CA59C" w14:textId="5EA1B583" w:rsidR="00E771B9" w:rsidRDefault="00E771B9" w:rsidP="00603824">
            <w:pPr>
              <w:jc w:val="both"/>
              <w:rPr>
                <w:rFonts w:ascii="Arial" w:hAnsi="Arial" w:cs="Arial"/>
              </w:rPr>
            </w:pPr>
          </w:p>
        </w:tc>
        <w:tc>
          <w:tcPr>
            <w:tcW w:w="4590" w:type="dxa"/>
          </w:tcPr>
          <w:p w14:paraId="4CDA369A" w14:textId="3DACB21E" w:rsidR="00603824" w:rsidRDefault="00603824" w:rsidP="00603824">
            <w:pPr>
              <w:jc w:val="both"/>
              <w:rPr>
                <w:rFonts w:ascii="Arial" w:hAnsi="Arial" w:cs="Arial"/>
              </w:rPr>
            </w:pPr>
            <w:r>
              <w:rPr>
                <w:rFonts w:ascii="Arial" w:hAnsi="Arial" w:cs="Arial"/>
              </w:rPr>
              <w:t>25-34</w:t>
            </w:r>
          </w:p>
        </w:tc>
      </w:tr>
      <w:tr w:rsidR="00603824" w14:paraId="47DFF766" w14:textId="77777777" w:rsidTr="00E771B9">
        <w:tc>
          <w:tcPr>
            <w:tcW w:w="5035" w:type="dxa"/>
          </w:tcPr>
          <w:p w14:paraId="1AB8F130" w14:textId="77777777" w:rsidR="00603824" w:rsidRDefault="00603824" w:rsidP="00603824">
            <w:pPr>
              <w:jc w:val="both"/>
              <w:rPr>
                <w:rFonts w:ascii="Arial" w:hAnsi="Arial" w:cs="Arial"/>
              </w:rPr>
            </w:pPr>
            <w:r>
              <w:rPr>
                <w:rFonts w:ascii="Arial" w:hAnsi="Arial" w:cs="Arial"/>
              </w:rPr>
              <w:t>35-44</w:t>
            </w:r>
          </w:p>
          <w:p w14:paraId="166CD00F" w14:textId="0265822C" w:rsidR="00E771B9" w:rsidRDefault="00E771B9" w:rsidP="00603824">
            <w:pPr>
              <w:jc w:val="both"/>
              <w:rPr>
                <w:rFonts w:ascii="Arial" w:hAnsi="Arial" w:cs="Arial"/>
              </w:rPr>
            </w:pPr>
          </w:p>
        </w:tc>
        <w:tc>
          <w:tcPr>
            <w:tcW w:w="4590" w:type="dxa"/>
          </w:tcPr>
          <w:p w14:paraId="67767E81" w14:textId="2539FD0B" w:rsidR="00603824" w:rsidRDefault="00603824" w:rsidP="00603824">
            <w:pPr>
              <w:jc w:val="both"/>
              <w:rPr>
                <w:rFonts w:ascii="Arial" w:hAnsi="Arial" w:cs="Arial"/>
              </w:rPr>
            </w:pPr>
            <w:r>
              <w:rPr>
                <w:rFonts w:ascii="Arial" w:hAnsi="Arial" w:cs="Arial"/>
              </w:rPr>
              <w:t>35-44</w:t>
            </w:r>
          </w:p>
        </w:tc>
      </w:tr>
      <w:tr w:rsidR="00603824" w14:paraId="629640FD" w14:textId="77777777" w:rsidTr="00E771B9">
        <w:tc>
          <w:tcPr>
            <w:tcW w:w="5035" w:type="dxa"/>
          </w:tcPr>
          <w:p w14:paraId="6461F436" w14:textId="77777777" w:rsidR="00603824" w:rsidRDefault="00603824" w:rsidP="00603824">
            <w:pPr>
              <w:jc w:val="both"/>
              <w:rPr>
                <w:rFonts w:ascii="Arial" w:hAnsi="Arial" w:cs="Arial"/>
              </w:rPr>
            </w:pPr>
            <w:r>
              <w:rPr>
                <w:rFonts w:ascii="Arial" w:hAnsi="Arial" w:cs="Arial"/>
              </w:rPr>
              <w:t>45-54</w:t>
            </w:r>
          </w:p>
          <w:p w14:paraId="2C663440" w14:textId="53F82D85" w:rsidR="00E771B9" w:rsidRDefault="00E771B9" w:rsidP="00603824">
            <w:pPr>
              <w:jc w:val="both"/>
              <w:rPr>
                <w:rFonts w:ascii="Arial" w:hAnsi="Arial" w:cs="Arial"/>
              </w:rPr>
            </w:pPr>
          </w:p>
        </w:tc>
        <w:tc>
          <w:tcPr>
            <w:tcW w:w="4590" w:type="dxa"/>
          </w:tcPr>
          <w:p w14:paraId="67EF4E28" w14:textId="3CAD6829" w:rsidR="00603824" w:rsidRDefault="00603824" w:rsidP="00603824">
            <w:pPr>
              <w:jc w:val="both"/>
              <w:rPr>
                <w:rFonts w:ascii="Arial" w:hAnsi="Arial" w:cs="Arial"/>
              </w:rPr>
            </w:pPr>
            <w:r>
              <w:rPr>
                <w:rFonts w:ascii="Arial" w:hAnsi="Arial" w:cs="Arial"/>
              </w:rPr>
              <w:t>45-54</w:t>
            </w:r>
          </w:p>
        </w:tc>
      </w:tr>
      <w:tr w:rsidR="00603824" w14:paraId="4C87256E" w14:textId="77777777" w:rsidTr="00E771B9">
        <w:tc>
          <w:tcPr>
            <w:tcW w:w="5035" w:type="dxa"/>
          </w:tcPr>
          <w:p w14:paraId="3D7AE4EF" w14:textId="77777777" w:rsidR="00603824" w:rsidRDefault="00603824" w:rsidP="00603824">
            <w:pPr>
              <w:jc w:val="both"/>
              <w:rPr>
                <w:rFonts w:ascii="Arial" w:hAnsi="Arial" w:cs="Arial"/>
              </w:rPr>
            </w:pPr>
            <w:r>
              <w:rPr>
                <w:rFonts w:ascii="Arial" w:hAnsi="Arial" w:cs="Arial"/>
              </w:rPr>
              <w:t>55+</w:t>
            </w:r>
          </w:p>
          <w:p w14:paraId="07EA7B27" w14:textId="67ACE47B" w:rsidR="00E771B9" w:rsidRDefault="00E771B9" w:rsidP="00603824">
            <w:pPr>
              <w:jc w:val="both"/>
              <w:rPr>
                <w:rFonts w:ascii="Arial" w:hAnsi="Arial" w:cs="Arial"/>
              </w:rPr>
            </w:pPr>
          </w:p>
        </w:tc>
        <w:tc>
          <w:tcPr>
            <w:tcW w:w="4590" w:type="dxa"/>
          </w:tcPr>
          <w:p w14:paraId="498348A8" w14:textId="6381CC93" w:rsidR="00603824" w:rsidRDefault="00603824" w:rsidP="00603824">
            <w:pPr>
              <w:jc w:val="both"/>
              <w:rPr>
                <w:rFonts w:ascii="Arial" w:hAnsi="Arial" w:cs="Arial"/>
              </w:rPr>
            </w:pPr>
            <w:r>
              <w:rPr>
                <w:rFonts w:ascii="Arial" w:hAnsi="Arial" w:cs="Arial"/>
              </w:rPr>
              <w:t>55+</w:t>
            </w:r>
          </w:p>
        </w:tc>
      </w:tr>
    </w:tbl>
    <w:p w14:paraId="31F01BD6" w14:textId="69253BEA" w:rsidR="00182F35" w:rsidRPr="00182F35" w:rsidRDefault="00182F35" w:rsidP="00182F35">
      <w:pPr>
        <w:jc w:val="both"/>
        <w:rPr>
          <w:rFonts w:ascii="Arial" w:hAnsi="Arial" w:cs="Arial"/>
          <w:sz w:val="18"/>
          <w:szCs w:val="18"/>
        </w:rPr>
      </w:pPr>
      <w:commentRangeStart w:id="493"/>
      <w:r w:rsidRPr="00182F35">
        <w:rPr>
          <w:rFonts w:ascii="Arial" w:hAnsi="Arial" w:cs="Arial"/>
          <w:sz w:val="18"/>
          <w:szCs w:val="18"/>
        </w:rPr>
        <w:t>Sample</w:t>
      </w:r>
      <w:commentRangeEnd w:id="493"/>
      <w:r>
        <w:rPr>
          <w:rStyle w:val="CommentReference"/>
        </w:rPr>
        <w:commentReference w:id="493"/>
      </w:r>
      <w:r w:rsidRPr="00182F35">
        <w:rPr>
          <w:rFonts w:ascii="Arial" w:hAnsi="Arial" w:cs="Arial"/>
          <w:sz w:val="18"/>
          <w:szCs w:val="18"/>
        </w:rPr>
        <w:t xml:space="preserve"> projections </w:t>
      </w:r>
      <w:r w:rsidR="00603824">
        <w:rPr>
          <w:rFonts w:ascii="Arial" w:hAnsi="Arial" w:cs="Arial"/>
          <w:sz w:val="18"/>
          <w:szCs w:val="18"/>
        </w:rPr>
        <w:t xml:space="preserve">by age </w:t>
      </w:r>
      <w:r w:rsidRPr="00182F35">
        <w:rPr>
          <w:rFonts w:ascii="Arial" w:hAnsi="Arial" w:cs="Arial"/>
          <w:sz w:val="18"/>
          <w:szCs w:val="18"/>
        </w:rPr>
        <w:t xml:space="preserve">for [state]. The mean value across 1000 model simulations is shown as a red line, with 95% credible intervals shown as the shaded ribbons. Blue dots indicate calibration target data. </w:t>
      </w:r>
    </w:p>
    <w:p w14:paraId="38B8BDB3" w14:textId="77777777" w:rsidR="00182F35" w:rsidRDefault="00182F35">
      <w:pPr>
        <w:rPr>
          <w:rFonts w:ascii="Arial" w:hAnsi="Arial" w:cs="Arial"/>
        </w:rPr>
      </w:pPr>
    </w:p>
    <w:p w14:paraId="47EF22C6" w14:textId="77777777" w:rsidR="00182F35" w:rsidRDefault="00182F35">
      <w:pPr>
        <w:rPr>
          <w:rFonts w:ascii="Arial" w:hAnsi="Arial" w:cs="Arial"/>
        </w:rPr>
      </w:pPr>
    </w:p>
    <w:p w14:paraId="5C900CBC" w14:textId="25E5964E" w:rsidR="00554AF2" w:rsidRDefault="00554AF2">
      <w:pPr>
        <w:rPr>
          <w:rFonts w:ascii="Arial" w:hAnsi="Arial" w:cs="Arial"/>
        </w:rPr>
      </w:pPr>
      <w:r>
        <w:rPr>
          <w:rFonts w:ascii="Arial" w:hAnsi="Arial" w:cs="Arial"/>
        </w:rPr>
        <w:br w:type="page"/>
      </w:r>
    </w:p>
    <w:p w14:paraId="1D457997" w14:textId="2AFC2594" w:rsidR="00A12786" w:rsidRPr="0047153C" w:rsidRDefault="00A12786" w:rsidP="00A12786">
      <w:pPr>
        <w:jc w:val="both"/>
        <w:rPr>
          <w:rFonts w:ascii="Arial" w:hAnsi="Arial" w:cs="Arial"/>
          <w:b/>
          <w:bCs/>
        </w:rPr>
      </w:pPr>
      <w:commentRangeStart w:id="494"/>
      <w:r w:rsidRPr="0001471D">
        <w:rPr>
          <w:rFonts w:ascii="Arial" w:hAnsi="Arial" w:cs="Arial"/>
          <w:b/>
          <w:bCs/>
        </w:rPr>
        <w:lastRenderedPageBreak/>
        <w:t>Figure</w:t>
      </w:r>
      <w:commentRangeEnd w:id="494"/>
      <w:r w:rsidR="00182F35">
        <w:rPr>
          <w:rStyle w:val="CommentReference"/>
        </w:rPr>
        <w:commentReference w:id="494"/>
      </w:r>
      <w:r w:rsidRPr="0001471D">
        <w:rPr>
          <w:rFonts w:ascii="Arial" w:hAnsi="Arial" w:cs="Arial"/>
          <w:b/>
          <w:bCs/>
        </w:rPr>
        <w:t xml:space="preserve"> </w:t>
      </w:r>
      <w:r w:rsidR="00554AF2">
        <w:rPr>
          <w:rFonts w:ascii="Arial" w:hAnsi="Arial" w:cs="Arial"/>
          <w:b/>
          <w:bCs/>
        </w:rPr>
        <w:t>2</w:t>
      </w:r>
      <w:r w:rsidRPr="0001471D">
        <w:rPr>
          <w:rFonts w:ascii="Arial" w:hAnsi="Arial" w:cs="Arial"/>
          <w:b/>
          <w:bCs/>
        </w:rPr>
        <w:t>:</w:t>
      </w:r>
      <w:r w:rsidR="00096DA2">
        <w:rPr>
          <w:rFonts w:ascii="Arial" w:hAnsi="Arial" w:cs="Arial"/>
          <w:b/>
          <w:bCs/>
        </w:rPr>
        <w:t xml:space="preserve"> State-Level Age Distribution Summary </w:t>
      </w:r>
      <w:r w:rsidRPr="00573BEF">
        <w:rPr>
          <w:rFonts w:ascii="Arial" w:hAnsi="Arial" w:cs="Arial"/>
        </w:rPr>
        <w:t>(TO DO: replace num 55+ with prop 65+, move num 55+ and num 65+ to supplemental, unshaded).</w:t>
      </w:r>
    </w:p>
    <w:tbl>
      <w:tblPr>
        <w:tblStyle w:val="TableGrid"/>
        <w:tblW w:w="9355" w:type="dxa"/>
        <w:tblLook w:val="04A0" w:firstRow="1" w:lastRow="0" w:firstColumn="1" w:lastColumn="0" w:noHBand="0" w:noVBand="1"/>
      </w:tblPr>
      <w:tblGrid>
        <w:gridCol w:w="878"/>
        <w:gridCol w:w="740"/>
        <w:gridCol w:w="109"/>
        <w:gridCol w:w="846"/>
        <w:gridCol w:w="846"/>
        <w:gridCol w:w="846"/>
        <w:gridCol w:w="849"/>
        <w:gridCol w:w="849"/>
        <w:gridCol w:w="849"/>
        <w:gridCol w:w="846"/>
        <w:gridCol w:w="846"/>
        <w:gridCol w:w="783"/>
        <w:gridCol w:w="68"/>
      </w:tblGrid>
      <w:tr w:rsidR="00A12786" w:rsidRPr="00573BEF" w14:paraId="43E3FE02" w14:textId="77777777" w:rsidTr="00753CCD">
        <w:trPr>
          <w:cantSplit/>
        </w:trPr>
        <w:tc>
          <w:tcPr>
            <w:tcW w:w="877" w:type="dxa"/>
            <w:vMerge w:val="restart"/>
          </w:tcPr>
          <w:p w14:paraId="0D5661E9" w14:textId="77777777" w:rsidR="00A12786" w:rsidRPr="00573BEF" w:rsidRDefault="00A12786" w:rsidP="00753CCD">
            <w:pPr>
              <w:jc w:val="center"/>
              <w:rPr>
                <w:rFonts w:ascii="Arial" w:hAnsi="Arial" w:cs="Arial"/>
                <w:i/>
                <w:iCs/>
                <w:sz w:val="16"/>
                <w:szCs w:val="16"/>
              </w:rPr>
            </w:pPr>
            <w:r w:rsidRPr="00573BEF">
              <w:rPr>
                <w:rFonts w:ascii="Arial" w:hAnsi="Arial" w:cs="Arial"/>
                <w:i/>
                <w:iCs/>
                <w:sz w:val="18"/>
                <w:szCs w:val="18"/>
              </w:rPr>
              <w:t>State</w:t>
            </w:r>
          </w:p>
        </w:tc>
        <w:tc>
          <w:tcPr>
            <w:tcW w:w="849" w:type="dxa"/>
            <w:gridSpan w:val="2"/>
          </w:tcPr>
          <w:p w14:paraId="45F6E922" w14:textId="0B9CFFF4" w:rsidR="00A12786" w:rsidRPr="00573BEF" w:rsidRDefault="00A12786" w:rsidP="00753CCD">
            <w:pPr>
              <w:jc w:val="center"/>
              <w:rPr>
                <w:rFonts w:ascii="Arial" w:hAnsi="Arial" w:cs="Arial"/>
                <w:b/>
                <w:bCs/>
                <w:sz w:val="18"/>
                <w:szCs w:val="18"/>
              </w:rPr>
            </w:pPr>
            <w:commentRangeStart w:id="495"/>
            <w:r w:rsidRPr="00573BEF">
              <w:rPr>
                <w:rFonts w:ascii="Arial" w:hAnsi="Arial" w:cs="Arial"/>
                <w:b/>
                <w:bCs/>
                <w:sz w:val="18"/>
                <w:szCs w:val="18"/>
              </w:rPr>
              <w:t>Total</w:t>
            </w:r>
            <w:commentRangeEnd w:id="495"/>
            <w:r w:rsidR="00096DA2">
              <w:rPr>
                <w:rStyle w:val="CommentReference"/>
                <w:kern w:val="2"/>
                <w14:ligatures w14:val="standardContextual"/>
              </w:rPr>
              <w:commentReference w:id="495"/>
            </w:r>
            <w:r w:rsidR="00096DA2">
              <w:rPr>
                <w:rFonts w:ascii="Arial" w:hAnsi="Arial" w:cs="Arial"/>
                <w:b/>
                <w:bCs/>
                <w:sz w:val="18"/>
                <w:szCs w:val="18"/>
              </w:rPr>
              <w:t xml:space="preserve"> </w:t>
            </w:r>
          </w:p>
        </w:tc>
        <w:tc>
          <w:tcPr>
            <w:tcW w:w="2541" w:type="dxa"/>
            <w:gridSpan w:val="3"/>
          </w:tcPr>
          <w:p w14:paraId="2C5A8DC0" w14:textId="77777777" w:rsidR="00A12786" w:rsidRPr="00573BEF" w:rsidRDefault="00A12786" w:rsidP="00753CCD">
            <w:pPr>
              <w:jc w:val="center"/>
              <w:rPr>
                <w:rFonts w:ascii="Arial" w:hAnsi="Arial" w:cs="Arial"/>
                <w:sz w:val="16"/>
                <w:szCs w:val="16"/>
              </w:rPr>
            </w:pPr>
            <w:r w:rsidRPr="00573BEF">
              <w:rPr>
                <w:rFonts w:ascii="Arial" w:hAnsi="Arial" w:cs="Arial"/>
                <w:b/>
                <w:bCs/>
                <w:sz w:val="18"/>
                <w:szCs w:val="18"/>
              </w:rPr>
              <w:t>Proportion Age 55+</w:t>
            </w:r>
          </w:p>
        </w:tc>
        <w:tc>
          <w:tcPr>
            <w:tcW w:w="2547" w:type="dxa"/>
            <w:gridSpan w:val="3"/>
          </w:tcPr>
          <w:p w14:paraId="28FCD4C5" w14:textId="77777777" w:rsidR="00A12786" w:rsidRPr="00573BEF" w:rsidRDefault="00A12786" w:rsidP="00753CCD">
            <w:pPr>
              <w:jc w:val="center"/>
              <w:rPr>
                <w:rFonts w:ascii="Arial" w:hAnsi="Arial" w:cs="Arial"/>
                <w:sz w:val="16"/>
                <w:szCs w:val="16"/>
              </w:rPr>
            </w:pPr>
            <w:r w:rsidRPr="00573BEF">
              <w:rPr>
                <w:rFonts w:ascii="Arial" w:hAnsi="Arial" w:cs="Arial"/>
                <w:b/>
                <w:bCs/>
                <w:sz w:val="18"/>
                <w:szCs w:val="18"/>
              </w:rPr>
              <w:t>Number Age 55+</w:t>
            </w:r>
          </w:p>
        </w:tc>
        <w:tc>
          <w:tcPr>
            <w:tcW w:w="2541" w:type="dxa"/>
            <w:gridSpan w:val="4"/>
          </w:tcPr>
          <w:p w14:paraId="067B5120" w14:textId="77777777" w:rsidR="00A12786" w:rsidRPr="00573BEF" w:rsidRDefault="00A12786" w:rsidP="00753CCD">
            <w:pPr>
              <w:jc w:val="center"/>
              <w:rPr>
                <w:rFonts w:ascii="Arial" w:hAnsi="Arial" w:cs="Arial"/>
                <w:sz w:val="16"/>
                <w:szCs w:val="16"/>
              </w:rPr>
            </w:pPr>
            <w:r w:rsidRPr="00573BEF">
              <w:rPr>
                <w:rFonts w:ascii="Arial" w:hAnsi="Arial" w:cs="Arial"/>
                <w:b/>
                <w:bCs/>
                <w:sz w:val="18"/>
                <w:szCs w:val="18"/>
              </w:rPr>
              <w:t>Median Age</w:t>
            </w:r>
          </w:p>
        </w:tc>
      </w:tr>
      <w:tr w:rsidR="00A12786" w:rsidRPr="00573BEF" w14:paraId="1C62DDD3" w14:textId="77777777" w:rsidTr="00753CCD">
        <w:tc>
          <w:tcPr>
            <w:tcW w:w="877" w:type="dxa"/>
            <w:vMerge/>
          </w:tcPr>
          <w:p w14:paraId="1C947436" w14:textId="77777777" w:rsidR="00A12786" w:rsidRPr="00573BEF" w:rsidRDefault="00A12786" w:rsidP="00753CCD">
            <w:pPr>
              <w:jc w:val="center"/>
              <w:rPr>
                <w:rFonts w:ascii="Arial" w:hAnsi="Arial" w:cs="Arial"/>
                <w:i/>
                <w:iCs/>
                <w:sz w:val="16"/>
                <w:szCs w:val="16"/>
              </w:rPr>
            </w:pPr>
          </w:p>
        </w:tc>
        <w:tc>
          <w:tcPr>
            <w:tcW w:w="849" w:type="dxa"/>
            <w:gridSpan w:val="2"/>
          </w:tcPr>
          <w:p w14:paraId="063AFB29" w14:textId="77777777" w:rsidR="00A12786" w:rsidRPr="00573BEF" w:rsidRDefault="00A12786" w:rsidP="00753CCD">
            <w:pPr>
              <w:jc w:val="center"/>
              <w:rPr>
                <w:rFonts w:ascii="Arial" w:hAnsi="Arial" w:cs="Arial"/>
                <w:i/>
                <w:iCs/>
                <w:sz w:val="16"/>
                <w:szCs w:val="16"/>
              </w:rPr>
            </w:pPr>
            <w:r w:rsidRPr="00573BEF">
              <w:rPr>
                <w:rFonts w:ascii="Arial" w:hAnsi="Arial" w:cs="Arial"/>
                <w:i/>
                <w:iCs/>
                <w:sz w:val="16"/>
                <w:szCs w:val="16"/>
              </w:rPr>
              <w:t>2025</w:t>
            </w:r>
          </w:p>
        </w:tc>
        <w:tc>
          <w:tcPr>
            <w:tcW w:w="847" w:type="dxa"/>
          </w:tcPr>
          <w:p w14:paraId="1FC20892" w14:textId="77777777" w:rsidR="00A12786" w:rsidRPr="00573BEF" w:rsidRDefault="00A12786" w:rsidP="00753CCD">
            <w:pPr>
              <w:jc w:val="center"/>
              <w:rPr>
                <w:rFonts w:ascii="Arial" w:hAnsi="Arial" w:cs="Arial"/>
                <w:i/>
                <w:iCs/>
                <w:sz w:val="16"/>
                <w:szCs w:val="16"/>
              </w:rPr>
            </w:pPr>
            <w:r w:rsidRPr="00573BEF">
              <w:rPr>
                <w:rFonts w:ascii="Arial" w:hAnsi="Arial" w:cs="Arial"/>
                <w:i/>
                <w:iCs/>
                <w:sz w:val="16"/>
                <w:szCs w:val="16"/>
              </w:rPr>
              <w:t>2025</w:t>
            </w:r>
          </w:p>
        </w:tc>
        <w:tc>
          <w:tcPr>
            <w:tcW w:w="847" w:type="dxa"/>
          </w:tcPr>
          <w:p w14:paraId="71CF971D" w14:textId="77777777" w:rsidR="00A12786" w:rsidRPr="00573BEF" w:rsidRDefault="00A12786" w:rsidP="00753CCD">
            <w:pPr>
              <w:jc w:val="center"/>
              <w:rPr>
                <w:rFonts w:ascii="Arial" w:hAnsi="Arial" w:cs="Arial"/>
                <w:i/>
                <w:iCs/>
                <w:sz w:val="16"/>
                <w:szCs w:val="16"/>
              </w:rPr>
            </w:pPr>
            <w:r w:rsidRPr="00573BEF">
              <w:rPr>
                <w:rFonts w:ascii="Arial" w:hAnsi="Arial" w:cs="Arial"/>
                <w:i/>
                <w:iCs/>
                <w:sz w:val="16"/>
                <w:szCs w:val="16"/>
              </w:rPr>
              <w:t>2040</w:t>
            </w:r>
          </w:p>
        </w:tc>
        <w:tc>
          <w:tcPr>
            <w:tcW w:w="847" w:type="dxa"/>
          </w:tcPr>
          <w:p w14:paraId="43E517B7" w14:textId="77777777" w:rsidR="00A12786" w:rsidRPr="00573BEF" w:rsidRDefault="00A12786" w:rsidP="00753CCD">
            <w:pPr>
              <w:jc w:val="center"/>
              <w:rPr>
                <w:rFonts w:ascii="Arial" w:hAnsi="Arial" w:cs="Arial"/>
                <w:sz w:val="16"/>
                <w:szCs w:val="16"/>
              </w:rPr>
            </w:pPr>
            <w:r w:rsidRPr="00573BEF">
              <w:rPr>
                <w:rFonts w:ascii="Arial" w:hAnsi="Arial" w:cs="Arial"/>
                <w:sz w:val="16"/>
                <w:szCs w:val="16"/>
              </w:rPr>
              <w:t>Δ</w:t>
            </w:r>
          </w:p>
        </w:tc>
        <w:tc>
          <w:tcPr>
            <w:tcW w:w="849" w:type="dxa"/>
          </w:tcPr>
          <w:p w14:paraId="46CB9BC6" w14:textId="77777777" w:rsidR="00A12786" w:rsidRPr="00573BEF" w:rsidRDefault="00A12786" w:rsidP="00753CCD">
            <w:pPr>
              <w:jc w:val="center"/>
              <w:rPr>
                <w:rFonts w:ascii="Arial" w:hAnsi="Arial" w:cs="Arial"/>
                <w:i/>
                <w:iCs/>
                <w:sz w:val="16"/>
                <w:szCs w:val="16"/>
              </w:rPr>
            </w:pPr>
            <w:r w:rsidRPr="00573BEF">
              <w:rPr>
                <w:rFonts w:ascii="Arial" w:hAnsi="Arial" w:cs="Arial"/>
                <w:i/>
                <w:iCs/>
                <w:sz w:val="16"/>
                <w:szCs w:val="16"/>
              </w:rPr>
              <w:t>2025</w:t>
            </w:r>
          </w:p>
        </w:tc>
        <w:tc>
          <w:tcPr>
            <w:tcW w:w="849" w:type="dxa"/>
          </w:tcPr>
          <w:p w14:paraId="0C23E209" w14:textId="77777777" w:rsidR="00A12786" w:rsidRPr="00573BEF" w:rsidRDefault="00A12786" w:rsidP="00753CCD">
            <w:pPr>
              <w:jc w:val="center"/>
              <w:rPr>
                <w:rFonts w:ascii="Arial" w:hAnsi="Arial" w:cs="Arial"/>
                <w:i/>
                <w:iCs/>
                <w:sz w:val="16"/>
                <w:szCs w:val="16"/>
              </w:rPr>
            </w:pPr>
            <w:r w:rsidRPr="00573BEF">
              <w:rPr>
                <w:rFonts w:ascii="Arial" w:hAnsi="Arial" w:cs="Arial"/>
                <w:i/>
                <w:iCs/>
                <w:sz w:val="16"/>
                <w:szCs w:val="16"/>
              </w:rPr>
              <w:t>2040</w:t>
            </w:r>
          </w:p>
        </w:tc>
        <w:tc>
          <w:tcPr>
            <w:tcW w:w="849" w:type="dxa"/>
          </w:tcPr>
          <w:p w14:paraId="57A32459" w14:textId="77777777" w:rsidR="00A12786" w:rsidRPr="00573BEF" w:rsidRDefault="00A12786" w:rsidP="00753CCD">
            <w:pPr>
              <w:jc w:val="center"/>
              <w:rPr>
                <w:rFonts w:ascii="Arial" w:hAnsi="Arial" w:cs="Arial"/>
                <w:i/>
                <w:iCs/>
                <w:sz w:val="16"/>
                <w:szCs w:val="16"/>
              </w:rPr>
            </w:pPr>
            <w:r w:rsidRPr="00573BEF">
              <w:rPr>
                <w:rFonts w:ascii="Arial" w:hAnsi="Arial" w:cs="Arial"/>
                <w:sz w:val="16"/>
                <w:szCs w:val="16"/>
              </w:rPr>
              <w:t>Δ</w:t>
            </w:r>
          </w:p>
        </w:tc>
        <w:tc>
          <w:tcPr>
            <w:tcW w:w="847" w:type="dxa"/>
          </w:tcPr>
          <w:p w14:paraId="28B64333" w14:textId="77777777" w:rsidR="00A12786" w:rsidRPr="00573BEF" w:rsidRDefault="00A12786" w:rsidP="00753CCD">
            <w:pPr>
              <w:jc w:val="center"/>
              <w:rPr>
                <w:rFonts w:ascii="Arial" w:hAnsi="Arial" w:cs="Arial"/>
                <w:i/>
                <w:iCs/>
                <w:sz w:val="16"/>
                <w:szCs w:val="16"/>
              </w:rPr>
            </w:pPr>
            <w:r w:rsidRPr="00573BEF">
              <w:rPr>
                <w:rFonts w:ascii="Arial" w:hAnsi="Arial" w:cs="Arial"/>
                <w:i/>
                <w:iCs/>
                <w:sz w:val="16"/>
                <w:szCs w:val="16"/>
              </w:rPr>
              <w:t>2025</w:t>
            </w:r>
          </w:p>
        </w:tc>
        <w:tc>
          <w:tcPr>
            <w:tcW w:w="847" w:type="dxa"/>
          </w:tcPr>
          <w:p w14:paraId="733CBF56" w14:textId="77777777" w:rsidR="00A12786" w:rsidRPr="00573BEF" w:rsidRDefault="00A12786" w:rsidP="00753CCD">
            <w:pPr>
              <w:jc w:val="center"/>
              <w:rPr>
                <w:rFonts w:ascii="Arial" w:hAnsi="Arial" w:cs="Arial"/>
                <w:i/>
                <w:iCs/>
                <w:sz w:val="16"/>
                <w:szCs w:val="16"/>
              </w:rPr>
            </w:pPr>
            <w:r w:rsidRPr="00573BEF">
              <w:rPr>
                <w:rFonts w:ascii="Arial" w:hAnsi="Arial" w:cs="Arial"/>
                <w:i/>
                <w:iCs/>
                <w:sz w:val="16"/>
                <w:szCs w:val="16"/>
              </w:rPr>
              <w:t>2040</w:t>
            </w:r>
          </w:p>
        </w:tc>
        <w:tc>
          <w:tcPr>
            <w:tcW w:w="847" w:type="dxa"/>
            <w:gridSpan w:val="2"/>
          </w:tcPr>
          <w:p w14:paraId="7C852ED7" w14:textId="77777777" w:rsidR="00A12786" w:rsidRPr="00573BEF" w:rsidRDefault="00A12786" w:rsidP="00753CCD">
            <w:pPr>
              <w:jc w:val="center"/>
              <w:rPr>
                <w:rFonts w:ascii="Arial" w:hAnsi="Arial" w:cs="Arial"/>
                <w:i/>
                <w:iCs/>
                <w:sz w:val="16"/>
                <w:szCs w:val="16"/>
              </w:rPr>
            </w:pPr>
            <w:r w:rsidRPr="00573BEF">
              <w:rPr>
                <w:rFonts w:ascii="Arial" w:hAnsi="Arial" w:cs="Arial"/>
                <w:sz w:val="16"/>
                <w:szCs w:val="16"/>
              </w:rPr>
              <w:t>Δ</w:t>
            </w:r>
          </w:p>
        </w:tc>
      </w:tr>
      <w:tr w:rsidR="002D6644" w:rsidRPr="00573BEF" w14:paraId="734150A4" w14:textId="77777777" w:rsidTr="00753CCD">
        <w:tc>
          <w:tcPr>
            <w:tcW w:w="877" w:type="dxa"/>
            <w:vMerge w:val="restart"/>
          </w:tcPr>
          <w:p w14:paraId="17E4BAE7"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CA</w:t>
            </w:r>
          </w:p>
        </w:tc>
        <w:tc>
          <w:tcPr>
            <w:tcW w:w="849" w:type="dxa"/>
            <w:gridSpan w:val="2"/>
            <w:tcBorders>
              <w:top w:val="nil"/>
              <w:left w:val="nil"/>
              <w:bottom w:val="nil"/>
              <w:right w:val="nil"/>
            </w:tcBorders>
            <w:shd w:val="clear" w:color="FFFFFF" w:fill="FFFFFF"/>
            <w:vAlign w:val="bottom"/>
          </w:tcPr>
          <w:p w14:paraId="3CE2DBD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140,514</w:t>
            </w:r>
          </w:p>
        </w:tc>
        <w:tc>
          <w:tcPr>
            <w:tcW w:w="847" w:type="dxa"/>
            <w:tcBorders>
              <w:top w:val="nil"/>
              <w:left w:val="nil"/>
              <w:bottom w:val="nil"/>
              <w:right w:val="nil"/>
            </w:tcBorders>
            <w:shd w:val="clear" w:color="FD8D3C" w:fill="FD8D3C"/>
            <w:vAlign w:val="bottom"/>
          </w:tcPr>
          <w:p w14:paraId="6618186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50%</w:t>
            </w:r>
          </w:p>
        </w:tc>
        <w:tc>
          <w:tcPr>
            <w:tcW w:w="847" w:type="dxa"/>
            <w:tcBorders>
              <w:top w:val="nil"/>
              <w:left w:val="nil"/>
              <w:bottom w:val="nil"/>
              <w:right w:val="nil"/>
            </w:tcBorders>
            <w:shd w:val="clear" w:color="FD8D3C" w:fill="FD8D3C"/>
            <w:vAlign w:val="bottom"/>
          </w:tcPr>
          <w:p w14:paraId="456DE13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67%</w:t>
            </w:r>
          </w:p>
        </w:tc>
        <w:tc>
          <w:tcPr>
            <w:tcW w:w="847" w:type="dxa"/>
            <w:tcBorders>
              <w:top w:val="nil"/>
              <w:left w:val="nil"/>
              <w:bottom w:val="nil"/>
              <w:right w:val="nil"/>
            </w:tcBorders>
            <w:shd w:val="clear" w:color="FD8D3C" w:fill="FD8D3C"/>
            <w:vAlign w:val="bottom"/>
          </w:tcPr>
          <w:p w14:paraId="2365F01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17%</w:t>
            </w:r>
          </w:p>
        </w:tc>
        <w:tc>
          <w:tcPr>
            <w:tcW w:w="849" w:type="dxa"/>
            <w:tcBorders>
              <w:top w:val="nil"/>
              <w:left w:val="nil"/>
              <w:bottom w:val="nil"/>
              <w:right w:val="nil"/>
            </w:tcBorders>
            <w:shd w:val="clear" w:color="FFE7D7" w:fill="FFE7D7"/>
            <w:vAlign w:val="bottom"/>
          </w:tcPr>
          <w:p w14:paraId="18B89EE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70,024</w:t>
            </w:r>
          </w:p>
        </w:tc>
        <w:tc>
          <w:tcPr>
            <w:tcW w:w="849" w:type="dxa"/>
            <w:tcBorders>
              <w:top w:val="nil"/>
              <w:left w:val="nil"/>
              <w:bottom w:val="nil"/>
              <w:right w:val="nil"/>
            </w:tcBorders>
            <w:shd w:val="clear" w:color="FFE7D7" w:fill="FFE7D7"/>
            <w:vAlign w:val="bottom"/>
          </w:tcPr>
          <w:p w14:paraId="7DB43FF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89,408</w:t>
            </w:r>
          </w:p>
        </w:tc>
        <w:tc>
          <w:tcPr>
            <w:tcW w:w="849" w:type="dxa"/>
            <w:tcBorders>
              <w:top w:val="nil"/>
              <w:left w:val="nil"/>
              <w:bottom w:val="nil"/>
              <w:right w:val="nil"/>
            </w:tcBorders>
            <w:shd w:val="clear" w:color="FFE7D7" w:fill="FFE7D7"/>
            <w:vAlign w:val="bottom"/>
          </w:tcPr>
          <w:p w14:paraId="07067D8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19,384</w:t>
            </w:r>
          </w:p>
        </w:tc>
        <w:tc>
          <w:tcPr>
            <w:tcW w:w="847" w:type="dxa"/>
            <w:tcBorders>
              <w:top w:val="nil"/>
              <w:left w:val="nil"/>
              <w:bottom w:val="nil"/>
              <w:right w:val="nil"/>
            </w:tcBorders>
            <w:shd w:val="clear" w:color="FD8D3C" w:fill="FD8D3C"/>
            <w:vAlign w:val="bottom"/>
          </w:tcPr>
          <w:p w14:paraId="1F09C67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54</w:t>
            </w:r>
          </w:p>
        </w:tc>
        <w:tc>
          <w:tcPr>
            <w:tcW w:w="847" w:type="dxa"/>
            <w:tcBorders>
              <w:top w:val="nil"/>
              <w:left w:val="nil"/>
              <w:bottom w:val="nil"/>
              <w:right w:val="nil"/>
            </w:tcBorders>
            <w:shd w:val="clear" w:color="FD8D3C" w:fill="FD8D3C"/>
            <w:vAlign w:val="bottom"/>
          </w:tcPr>
          <w:p w14:paraId="550F555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67</w:t>
            </w:r>
          </w:p>
        </w:tc>
        <w:tc>
          <w:tcPr>
            <w:tcW w:w="847" w:type="dxa"/>
            <w:gridSpan w:val="2"/>
            <w:tcBorders>
              <w:top w:val="nil"/>
              <w:left w:val="nil"/>
              <w:bottom w:val="nil"/>
              <w:right w:val="nil"/>
            </w:tcBorders>
            <w:shd w:val="clear" w:color="FD8D3C" w:fill="FD8D3C"/>
            <w:vAlign w:val="bottom"/>
          </w:tcPr>
          <w:p w14:paraId="484AA8F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13</w:t>
            </w:r>
          </w:p>
        </w:tc>
      </w:tr>
      <w:tr w:rsidR="002D6644" w:rsidRPr="00573BEF" w14:paraId="494D49BE" w14:textId="77777777" w:rsidTr="00753CCD">
        <w:tc>
          <w:tcPr>
            <w:tcW w:w="877" w:type="dxa"/>
            <w:vMerge/>
          </w:tcPr>
          <w:p w14:paraId="2BBF8AE8" w14:textId="77777777" w:rsidR="00A12786" w:rsidRPr="00573BEF" w:rsidRDefault="00A12786" w:rsidP="00753CCD">
            <w:pPr>
              <w:jc w:val="center"/>
              <w:rPr>
                <w:rFonts w:ascii="Arial" w:hAnsi="Arial" w:cs="Arial"/>
                <w:sz w:val="16"/>
                <w:szCs w:val="16"/>
              </w:rPr>
            </w:pPr>
          </w:p>
        </w:tc>
        <w:tc>
          <w:tcPr>
            <w:tcW w:w="849" w:type="dxa"/>
            <w:gridSpan w:val="2"/>
            <w:tcBorders>
              <w:top w:val="nil"/>
              <w:left w:val="nil"/>
              <w:bottom w:val="nil"/>
              <w:right w:val="nil"/>
            </w:tcBorders>
            <w:shd w:val="clear" w:color="FFFFFF" w:fill="FFFFFF"/>
            <w:vAlign w:val="bottom"/>
          </w:tcPr>
          <w:p w14:paraId="6E40AC5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847" w:type="dxa"/>
            <w:tcBorders>
              <w:top w:val="nil"/>
              <w:left w:val="nil"/>
              <w:bottom w:val="nil"/>
              <w:right w:val="nil"/>
            </w:tcBorders>
            <w:shd w:val="clear" w:color="FD8D3C" w:fill="FD8D3C"/>
            <w:vAlign w:val="bottom"/>
          </w:tcPr>
          <w:p w14:paraId="4220591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[47 to 53%]</w:t>
            </w:r>
          </w:p>
        </w:tc>
        <w:tc>
          <w:tcPr>
            <w:tcW w:w="847" w:type="dxa"/>
            <w:tcBorders>
              <w:top w:val="nil"/>
              <w:left w:val="nil"/>
              <w:bottom w:val="nil"/>
              <w:right w:val="nil"/>
            </w:tcBorders>
            <w:shd w:val="clear" w:color="FD8D3C" w:fill="FD8D3C"/>
            <w:vAlign w:val="bottom"/>
          </w:tcPr>
          <w:p w14:paraId="6E06153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[59 to 75%]</w:t>
            </w:r>
          </w:p>
        </w:tc>
        <w:tc>
          <w:tcPr>
            <w:tcW w:w="847" w:type="dxa"/>
            <w:tcBorders>
              <w:top w:val="nil"/>
              <w:left w:val="nil"/>
              <w:bottom w:val="nil"/>
              <w:right w:val="nil"/>
            </w:tcBorders>
            <w:shd w:val="clear" w:color="FD8D3C" w:fill="FD8D3C"/>
            <w:vAlign w:val="bottom"/>
          </w:tcPr>
          <w:p w14:paraId="7A693E6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[11 to 24%]</w:t>
            </w:r>
          </w:p>
        </w:tc>
        <w:tc>
          <w:tcPr>
            <w:tcW w:w="849" w:type="dxa"/>
            <w:tcBorders>
              <w:top w:val="nil"/>
              <w:left w:val="nil"/>
              <w:bottom w:val="nil"/>
              <w:right w:val="nil"/>
            </w:tcBorders>
            <w:shd w:val="clear" w:color="FFE7D7" w:fill="FFE7D7"/>
            <w:vAlign w:val="bottom"/>
          </w:tcPr>
          <w:p w14:paraId="328C5B8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[65,956 to 74,277]</w:t>
            </w:r>
          </w:p>
        </w:tc>
        <w:tc>
          <w:tcPr>
            <w:tcW w:w="849" w:type="dxa"/>
            <w:tcBorders>
              <w:top w:val="nil"/>
              <w:left w:val="nil"/>
              <w:bottom w:val="nil"/>
              <w:right w:val="nil"/>
            </w:tcBorders>
            <w:shd w:val="clear" w:color="FFE7D7" w:fill="FFE7D7"/>
            <w:vAlign w:val="bottom"/>
          </w:tcPr>
          <w:p w14:paraId="4D9FF6A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[78,383 to 100,109]</w:t>
            </w:r>
          </w:p>
        </w:tc>
        <w:tc>
          <w:tcPr>
            <w:tcW w:w="849" w:type="dxa"/>
            <w:tcBorders>
              <w:top w:val="nil"/>
              <w:left w:val="nil"/>
              <w:bottom w:val="nil"/>
              <w:right w:val="nil"/>
            </w:tcBorders>
            <w:shd w:val="clear" w:color="FFE7D7" w:fill="FFE7D7"/>
            <w:vAlign w:val="bottom"/>
          </w:tcPr>
          <w:p w14:paraId="0CC534E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[11,274 to 27,031]</w:t>
            </w:r>
          </w:p>
        </w:tc>
        <w:tc>
          <w:tcPr>
            <w:tcW w:w="847" w:type="dxa"/>
            <w:tcBorders>
              <w:top w:val="nil"/>
              <w:left w:val="nil"/>
              <w:bottom w:val="nil"/>
              <w:right w:val="nil"/>
            </w:tcBorders>
            <w:shd w:val="clear" w:color="FD8D3C" w:fill="FD8D3C"/>
            <w:vAlign w:val="bottom"/>
          </w:tcPr>
          <w:p w14:paraId="048ABD5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[52 to 56]</w:t>
            </w:r>
          </w:p>
        </w:tc>
        <w:tc>
          <w:tcPr>
            <w:tcW w:w="847" w:type="dxa"/>
            <w:tcBorders>
              <w:top w:val="nil"/>
              <w:left w:val="nil"/>
              <w:bottom w:val="nil"/>
              <w:right w:val="nil"/>
            </w:tcBorders>
            <w:shd w:val="clear" w:color="FD8D3C" w:fill="FD8D3C"/>
            <w:vAlign w:val="bottom"/>
          </w:tcPr>
          <w:p w14:paraId="598F448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[63 to 70]</w:t>
            </w:r>
          </w:p>
        </w:tc>
        <w:tc>
          <w:tcPr>
            <w:tcW w:w="847" w:type="dxa"/>
            <w:gridSpan w:val="2"/>
            <w:tcBorders>
              <w:top w:val="nil"/>
              <w:left w:val="nil"/>
              <w:bottom w:val="nil"/>
              <w:right w:val="nil"/>
            </w:tcBorders>
            <w:shd w:val="clear" w:color="FD8D3C" w:fill="FD8D3C"/>
            <w:vAlign w:val="bottom"/>
          </w:tcPr>
          <w:p w14:paraId="6845655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[11 to 16]</w:t>
            </w:r>
          </w:p>
        </w:tc>
      </w:tr>
      <w:tr w:rsidR="002D6644" w:rsidRPr="00573BEF" w14:paraId="4298D48D" w14:textId="77777777" w:rsidTr="00753CCD">
        <w:tc>
          <w:tcPr>
            <w:tcW w:w="877" w:type="dxa"/>
            <w:vMerge w:val="restart"/>
          </w:tcPr>
          <w:p w14:paraId="3512CC06"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FL</w:t>
            </w:r>
          </w:p>
        </w:tc>
        <w:tc>
          <w:tcPr>
            <w:tcW w:w="849" w:type="dxa"/>
            <w:gridSpan w:val="2"/>
            <w:tcBorders>
              <w:top w:val="nil"/>
              <w:left w:val="nil"/>
              <w:bottom w:val="nil"/>
              <w:right w:val="nil"/>
            </w:tcBorders>
            <w:shd w:val="clear" w:color="FFFFFF" w:fill="FFFFFF"/>
            <w:vAlign w:val="bottom"/>
          </w:tcPr>
          <w:p w14:paraId="2D29DF6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126,261</w:t>
            </w:r>
          </w:p>
        </w:tc>
        <w:tc>
          <w:tcPr>
            <w:tcW w:w="847" w:type="dxa"/>
            <w:tcBorders>
              <w:top w:val="nil"/>
              <w:left w:val="nil"/>
              <w:bottom w:val="nil"/>
              <w:right w:val="nil"/>
            </w:tcBorders>
            <w:shd w:val="clear" w:color="FDA15E" w:fill="FDA15E"/>
            <w:vAlign w:val="bottom"/>
          </w:tcPr>
          <w:p w14:paraId="3A6BD7A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51%</w:t>
            </w:r>
          </w:p>
        </w:tc>
        <w:tc>
          <w:tcPr>
            <w:tcW w:w="847" w:type="dxa"/>
            <w:tcBorders>
              <w:top w:val="nil"/>
              <w:left w:val="nil"/>
              <w:bottom w:val="nil"/>
              <w:right w:val="nil"/>
            </w:tcBorders>
            <w:shd w:val="clear" w:color="FDA15E" w:fill="FDA15E"/>
            <w:vAlign w:val="bottom"/>
          </w:tcPr>
          <w:p w14:paraId="563D9AE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65%</w:t>
            </w:r>
          </w:p>
        </w:tc>
        <w:tc>
          <w:tcPr>
            <w:tcW w:w="847" w:type="dxa"/>
            <w:tcBorders>
              <w:top w:val="nil"/>
              <w:left w:val="nil"/>
              <w:bottom w:val="nil"/>
              <w:right w:val="nil"/>
            </w:tcBorders>
            <w:shd w:val="clear" w:color="FDA15E" w:fill="FDA15E"/>
            <w:vAlign w:val="bottom"/>
          </w:tcPr>
          <w:p w14:paraId="146B88D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14%</w:t>
            </w:r>
          </w:p>
        </w:tc>
        <w:tc>
          <w:tcPr>
            <w:tcW w:w="849" w:type="dxa"/>
            <w:tcBorders>
              <w:top w:val="nil"/>
              <w:left w:val="nil"/>
              <w:bottom w:val="nil"/>
              <w:right w:val="nil"/>
            </w:tcBorders>
            <w:shd w:val="clear" w:color="FEDEC7" w:fill="FEDEC7"/>
            <w:vAlign w:val="bottom"/>
          </w:tcPr>
          <w:p w14:paraId="7C6CCD6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64,700</w:t>
            </w:r>
          </w:p>
        </w:tc>
        <w:tc>
          <w:tcPr>
            <w:tcW w:w="849" w:type="dxa"/>
            <w:tcBorders>
              <w:top w:val="nil"/>
              <w:left w:val="nil"/>
              <w:bottom w:val="nil"/>
              <w:right w:val="nil"/>
            </w:tcBorders>
            <w:shd w:val="clear" w:color="FEDEC7" w:fill="FEDEC7"/>
            <w:vAlign w:val="bottom"/>
          </w:tcPr>
          <w:p w14:paraId="7510146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91,496</w:t>
            </w:r>
          </w:p>
        </w:tc>
        <w:tc>
          <w:tcPr>
            <w:tcW w:w="849" w:type="dxa"/>
            <w:tcBorders>
              <w:top w:val="nil"/>
              <w:left w:val="nil"/>
              <w:bottom w:val="nil"/>
              <w:right w:val="nil"/>
            </w:tcBorders>
            <w:shd w:val="clear" w:color="FEDEC7" w:fill="FEDEC7"/>
            <w:vAlign w:val="bottom"/>
          </w:tcPr>
          <w:p w14:paraId="04EC5BC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26,796</w:t>
            </w:r>
          </w:p>
        </w:tc>
        <w:tc>
          <w:tcPr>
            <w:tcW w:w="847" w:type="dxa"/>
            <w:tcBorders>
              <w:top w:val="nil"/>
              <w:left w:val="nil"/>
              <w:bottom w:val="nil"/>
              <w:right w:val="nil"/>
            </w:tcBorders>
            <w:shd w:val="clear" w:color="FDA769" w:fill="FDA769"/>
            <w:vAlign w:val="bottom"/>
          </w:tcPr>
          <w:p w14:paraId="7A890A4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55</w:t>
            </w:r>
          </w:p>
        </w:tc>
        <w:tc>
          <w:tcPr>
            <w:tcW w:w="847" w:type="dxa"/>
            <w:tcBorders>
              <w:top w:val="nil"/>
              <w:left w:val="nil"/>
              <w:bottom w:val="nil"/>
              <w:right w:val="nil"/>
            </w:tcBorders>
            <w:shd w:val="clear" w:color="FDA769" w:fill="FDA769"/>
            <w:vAlign w:val="bottom"/>
          </w:tcPr>
          <w:p w14:paraId="765D0A3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65</w:t>
            </w:r>
          </w:p>
        </w:tc>
        <w:tc>
          <w:tcPr>
            <w:tcW w:w="847" w:type="dxa"/>
            <w:gridSpan w:val="2"/>
            <w:tcBorders>
              <w:top w:val="nil"/>
              <w:left w:val="nil"/>
              <w:bottom w:val="nil"/>
              <w:right w:val="nil"/>
            </w:tcBorders>
            <w:shd w:val="clear" w:color="FDA769" w:fill="FDA769"/>
            <w:vAlign w:val="bottom"/>
          </w:tcPr>
          <w:p w14:paraId="6A5E66C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10</w:t>
            </w:r>
          </w:p>
        </w:tc>
      </w:tr>
      <w:tr w:rsidR="002D6644" w:rsidRPr="00573BEF" w14:paraId="593004F9" w14:textId="77777777" w:rsidTr="00753CCD">
        <w:tc>
          <w:tcPr>
            <w:tcW w:w="877" w:type="dxa"/>
            <w:vMerge/>
          </w:tcPr>
          <w:p w14:paraId="7C1F0846" w14:textId="77777777" w:rsidR="00A12786" w:rsidRPr="00573BEF" w:rsidRDefault="00A12786" w:rsidP="00753CCD">
            <w:pPr>
              <w:jc w:val="center"/>
              <w:rPr>
                <w:rFonts w:ascii="Arial" w:hAnsi="Arial" w:cs="Arial"/>
                <w:sz w:val="16"/>
                <w:szCs w:val="16"/>
              </w:rPr>
            </w:pPr>
          </w:p>
        </w:tc>
        <w:tc>
          <w:tcPr>
            <w:tcW w:w="849" w:type="dxa"/>
            <w:gridSpan w:val="2"/>
            <w:tcBorders>
              <w:top w:val="nil"/>
              <w:left w:val="nil"/>
              <w:bottom w:val="nil"/>
              <w:right w:val="nil"/>
            </w:tcBorders>
            <w:shd w:val="clear" w:color="FFFFFF" w:fill="FFFFFF"/>
            <w:vAlign w:val="bottom"/>
          </w:tcPr>
          <w:p w14:paraId="4D8D6A9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847" w:type="dxa"/>
            <w:tcBorders>
              <w:top w:val="nil"/>
              <w:left w:val="nil"/>
              <w:bottom w:val="nil"/>
              <w:right w:val="nil"/>
            </w:tcBorders>
            <w:shd w:val="clear" w:color="FDA15E" w:fill="FDA15E"/>
            <w:vAlign w:val="bottom"/>
          </w:tcPr>
          <w:p w14:paraId="453E811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[48 to 54%]</w:t>
            </w:r>
          </w:p>
        </w:tc>
        <w:tc>
          <w:tcPr>
            <w:tcW w:w="847" w:type="dxa"/>
            <w:tcBorders>
              <w:top w:val="nil"/>
              <w:left w:val="nil"/>
              <w:bottom w:val="nil"/>
              <w:right w:val="nil"/>
            </w:tcBorders>
            <w:shd w:val="clear" w:color="FDA15E" w:fill="FDA15E"/>
            <w:vAlign w:val="bottom"/>
          </w:tcPr>
          <w:p w14:paraId="09EA1FB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[56 to 75%]</w:t>
            </w:r>
          </w:p>
        </w:tc>
        <w:tc>
          <w:tcPr>
            <w:tcW w:w="847" w:type="dxa"/>
            <w:tcBorders>
              <w:top w:val="nil"/>
              <w:left w:val="nil"/>
              <w:bottom w:val="nil"/>
              <w:right w:val="nil"/>
            </w:tcBorders>
            <w:shd w:val="clear" w:color="FDA15E" w:fill="FDA15E"/>
            <w:vAlign w:val="bottom"/>
          </w:tcPr>
          <w:p w14:paraId="75CFDF0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 to 22%]</w:t>
            </w:r>
          </w:p>
        </w:tc>
        <w:tc>
          <w:tcPr>
            <w:tcW w:w="849" w:type="dxa"/>
            <w:tcBorders>
              <w:top w:val="nil"/>
              <w:left w:val="nil"/>
              <w:bottom w:val="nil"/>
              <w:right w:val="nil"/>
            </w:tcBorders>
            <w:shd w:val="clear" w:color="FEDEC7" w:fill="FEDEC7"/>
            <w:vAlign w:val="bottom"/>
          </w:tcPr>
          <w:p w14:paraId="42AC4C8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[61,181 to 68,566]</w:t>
            </w:r>
          </w:p>
        </w:tc>
        <w:tc>
          <w:tcPr>
            <w:tcW w:w="849" w:type="dxa"/>
            <w:tcBorders>
              <w:top w:val="nil"/>
              <w:left w:val="nil"/>
              <w:bottom w:val="nil"/>
              <w:right w:val="nil"/>
            </w:tcBorders>
            <w:shd w:val="clear" w:color="FEDEC7" w:fill="FEDEC7"/>
            <w:vAlign w:val="bottom"/>
          </w:tcPr>
          <w:p w14:paraId="67001B5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[80,767 to 106,063]</w:t>
            </w:r>
          </w:p>
        </w:tc>
        <w:tc>
          <w:tcPr>
            <w:tcW w:w="849" w:type="dxa"/>
            <w:tcBorders>
              <w:top w:val="nil"/>
              <w:left w:val="nil"/>
              <w:bottom w:val="nil"/>
              <w:right w:val="nil"/>
            </w:tcBorders>
            <w:shd w:val="clear" w:color="FEDEC7" w:fill="FEDEC7"/>
            <w:vAlign w:val="bottom"/>
          </w:tcPr>
          <w:p w14:paraId="0A2521E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[18,299 to 37,780]</w:t>
            </w:r>
          </w:p>
        </w:tc>
        <w:tc>
          <w:tcPr>
            <w:tcW w:w="847" w:type="dxa"/>
            <w:tcBorders>
              <w:top w:val="nil"/>
              <w:left w:val="nil"/>
              <w:bottom w:val="nil"/>
              <w:right w:val="nil"/>
            </w:tcBorders>
            <w:shd w:val="clear" w:color="FDA769" w:fill="FDA769"/>
            <w:vAlign w:val="bottom"/>
          </w:tcPr>
          <w:p w14:paraId="4D92AA8E"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[53 to 57]</w:t>
            </w:r>
          </w:p>
        </w:tc>
        <w:tc>
          <w:tcPr>
            <w:tcW w:w="847" w:type="dxa"/>
            <w:tcBorders>
              <w:top w:val="nil"/>
              <w:left w:val="nil"/>
              <w:bottom w:val="nil"/>
              <w:right w:val="nil"/>
            </w:tcBorders>
            <w:shd w:val="clear" w:color="FDA769" w:fill="FDA769"/>
            <w:vAlign w:val="bottom"/>
          </w:tcPr>
          <w:p w14:paraId="0EA5EB4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[60 to 70]</w:t>
            </w:r>
          </w:p>
        </w:tc>
        <w:tc>
          <w:tcPr>
            <w:tcW w:w="847" w:type="dxa"/>
            <w:gridSpan w:val="2"/>
            <w:tcBorders>
              <w:top w:val="nil"/>
              <w:left w:val="nil"/>
              <w:bottom w:val="nil"/>
              <w:right w:val="nil"/>
            </w:tcBorders>
            <w:shd w:val="clear" w:color="FDA769" w:fill="FDA769"/>
            <w:vAlign w:val="bottom"/>
          </w:tcPr>
          <w:p w14:paraId="0E4070B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 to 14]</w:t>
            </w:r>
          </w:p>
        </w:tc>
      </w:tr>
      <w:tr w:rsidR="002D6644" w:rsidRPr="00573BEF" w14:paraId="36079FBA" w14:textId="77777777" w:rsidTr="00753CCD">
        <w:tc>
          <w:tcPr>
            <w:tcW w:w="877" w:type="dxa"/>
            <w:vMerge w:val="restart"/>
          </w:tcPr>
          <w:p w14:paraId="223BBA06"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NY</w:t>
            </w:r>
          </w:p>
        </w:tc>
        <w:tc>
          <w:tcPr>
            <w:tcW w:w="849" w:type="dxa"/>
            <w:gridSpan w:val="2"/>
            <w:tcBorders>
              <w:top w:val="nil"/>
              <w:left w:val="nil"/>
              <w:bottom w:val="nil"/>
              <w:right w:val="nil"/>
            </w:tcBorders>
            <w:shd w:val="clear" w:color="FFFFFF" w:fill="FFFFFF"/>
            <w:vAlign w:val="bottom"/>
          </w:tcPr>
          <w:p w14:paraId="685C2B6E"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122,642</w:t>
            </w:r>
          </w:p>
        </w:tc>
        <w:tc>
          <w:tcPr>
            <w:tcW w:w="847" w:type="dxa"/>
            <w:tcBorders>
              <w:top w:val="nil"/>
              <w:left w:val="nil"/>
              <w:bottom w:val="nil"/>
              <w:right w:val="nil"/>
            </w:tcBorders>
            <w:shd w:val="clear" w:color="FEC398" w:fill="FEC398"/>
            <w:vAlign w:val="bottom"/>
          </w:tcPr>
          <w:p w14:paraId="32FAFE1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56%</w:t>
            </w:r>
          </w:p>
        </w:tc>
        <w:tc>
          <w:tcPr>
            <w:tcW w:w="847" w:type="dxa"/>
            <w:tcBorders>
              <w:top w:val="nil"/>
              <w:left w:val="nil"/>
              <w:bottom w:val="nil"/>
              <w:right w:val="nil"/>
            </w:tcBorders>
            <w:shd w:val="clear" w:color="FEC398" w:fill="FEC398"/>
            <w:vAlign w:val="bottom"/>
          </w:tcPr>
          <w:p w14:paraId="61F29E1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65%</w:t>
            </w:r>
          </w:p>
        </w:tc>
        <w:tc>
          <w:tcPr>
            <w:tcW w:w="847" w:type="dxa"/>
            <w:tcBorders>
              <w:top w:val="nil"/>
              <w:left w:val="nil"/>
              <w:bottom w:val="nil"/>
              <w:right w:val="nil"/>
            </w:tcBorders>
            <w:shd w:val="clear" w:color="FEC398" w:fill="FEC398"/>
            <w:vAlign w:val="bottom"/>
          </w:tcPr>
          <w:p w14:paraId="33A8654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9%</w:t>
            </w:r>
          </w:p>
        </w:tc>
        <w:tc>
          <w:tcPr>
            <w:tcW w:w="849" w:type="dxa"/>
            <w:tcBorders>
              <w:top w:val="nil"/>
              <w:left w:val="nil"/>
              <w:bottom w:val="nil"/>
              <w:right w:val="nil"/>
            </w:tcBorders>
            <w:shd w:val="clear" w:color="FFF8F2" w:fill="FFF8F2"/>
            <w:vAlign w:val="bottom"/>
          </w:tcPr>
          <w:p w14:paraId="5E4204B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68,852</w:t>
            </w:r>
          </w:p>
        </w:tc>
        <w:tc>
          <w:tcPr>
            <w:tcW w:w="849" w:type="dxa"/>
            <w:tcBorders>
              <w:top w:val="nil"/>
              <w:left w:val="nil"/>
              <w:bottom w:val="nil"/>
              <w:right w:val="nil"/>
            </w:tcBorders>
            <w:shd w:val="clear" w:color="FFF8F2" w:fill="FFF8F2"/>
            <w:vAlign w:val="bottom"/>
          </w:tcPr>
          <w:p w14:paraId="25BCF6D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74,912</w:t>
            </w:r>
          </w:p>
        </w:tc>
        <w:tc>
          <w:tcPr>
            <w:tcW w:w="849" w:type="dxa"/>
            <w:tcBorders>
              <w:top w:val="nil"/>
              <w:left w:val="nil"/>
              <w:bottom w:val="nil"/>
              <w:right w:val="nil"/>
            </w:tcBorders>
            <w:shd w:val="clear" w:color="FFF8F2" w:fill="FFF8F2"/>
            <w:vAlign w:val="bottom"/>
          </w:tcPr>
          <w:p w14:paraId="5D558B3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6,060</w:t>
            </w:r>
          </w:p>
        </w:tc>
        <w:tc>
          <w:tcPr>
            <w:tcW w:w="847" w:type="dxa"/>
            <w:tcBorders>
              <w:top w:val="nil"/>
              <w:left w:val="nil"/>
              <w:bottom w:val="nil"/>
              <w:right w:val="nil"/>
            </w:tcBorders>
            <w:shd w:val="clear" w:color="FEB987" w:fill="FEB987"/>
            <w:vAlign w:val="bottom"/>
          </w:tcPr>
          <w:p w14:paraId="35C9936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58</w:t>
            </w:r>
          </w:p>
        </w:tc>
        <w:tc>
          <w:tcPr>
            <w:tcW w:w="847" w:type="dxa"/>
            <w:tcBorders>
              <w:top w:val="nil"/>
              <w:left w:val="nil"/>
              <w:bottom w:val="nil"/>
              <w:right w:val="nil"/>
            </w:tcBorders>
            <w:shd w:val="clear" w:color="FEB987" w:fill="FEB987"/>
            <w:vAlign w:val="bottom"/>
          </w:tcPr>
          <w:p w14:paraId="112947B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67</w:t>
            </w:r>
          </w:p>
        </w:tc>
        <w:tc>
          <w:tcPr>
            <w:tcW w:w="847" w:type="dxa"/>
            <w:gridSpan w:val="2"/>
            <w:tcBorders>
              <w:top w:val="nil"/>
              <w:left w:val="nil"/>
              <w:bottom w:val="nil"/>
              <w:right w:val="nil"/>
            </w:tcBorders>
            <w:shd w:val="clear" w:color="FEB987" w:fill="FEB987"/>
            <w:vAlign w:val="bottom"/>
          </w:tcPr>
          <w:p w14:paraId="77B0004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8</w:t>
            </w:r>
          </w:p>
        </w:tc>
      </w:tr>
      <w:tr w:rsidR="002D6644" w:rsidRPr="00573BEF" w14:paraId="78438E3A" w14:textId="77777777" w:rsidTr="00753CCD">
        <w:tc>
          <w:tcPr>
            <w:tcW w:w="877" w:type="dxa"/>
            <w:vMerge/>
          </w:tcPr>
          <w:p w14:paraId="5D8766D4" w14:textId="77777777" w:rsidR="00A12786" w:rsidRPr="00573BEF" w:rsidRDefault="00A12786" w:rsidP="00753CCD">
            <w:pPr>
              <w:jc w:val="center"/>
              <w:rPr>
                <w:rFonts w:ascii="Arial" w:hAnsi="Arial" w:cs="Arial"/>
                <w:sz w:val="16"/>
                <w:szCs w:val="16"/>
              </w:rPr>
            </w:pPr>
          </w:p>
        </w:tc>
        <w:tc>
          <w:tcPr>
            <w:tcW w:w="849" w:type="dxa"/>
            <w:gridSpan w:val="2"/>
            <w:tcBorders>
              <w:top w:val="nil"/>
              <w:left w:val="nil"/>
              <w:bottom w:val="nil"/>
              <w:right w:val="nil"/>
            </w:tcBorders>
            <w:shd w:val="clear" w:color="FFFFFF" w:fill="FFFFFF"/>
            <w:vAlign w:val="bottom"/>
          </w:tcPr>
          <w:p w14:paraId="2E80BF1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847" w:type="dxa"/>
            <w:tcBorders>
              <w:top w:val="nil"/>
              <w:left w:val="nil"/>
              <w:bottom w:val="nil"/>
              <w:right w:val="nil"/>
            </w:tcBorders>
            <w:shd w:val="clear" w:color="FEC398" w:fill="FEC398"/>
            <w:vAlign w:val="bottom"/>
          </w:tcPr>
          <w:p w14:paraId="1C2E9FC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[54 to 58%]</w:t>
            </w:r>
          </w:p>
        </w:tc>
        <w:tc>
          <w:tcPr>
            <w:tcW w:w="847" w:type="dxa"/>
            <w:tcBorders>
              <w:top w:val="nil"/>
              <w:left w:val="nil"/>
              <w:bottom w:val="nil"/>
              <w:right w:val="nil"/>
            </w:tcBorders>
            <w:shd w:val="clear" w:color="FEC398" w:fill="FEC398"/>
            <w:vAlign w:val="bottom"/>
          </w:tcPr>
          <w:p w14:paraId="43B5774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[58 to 72%]</w:t>
            </w:r>
          </w:p>
        </w:tc>
        <w:tc>
          <w:tcPr>
            <w:tcW w:w="847" w:type="dxa"/>
            <w:tcBorders>
              <w:top w:val="nil"/>
              <w:left w:val="nil"/>
              <w:bottom w:val="nil"/>
              <w:right w:val="nil"/>
            </w:tcBorders>
            <w:shd w:val="clear" w:color="FEC398" w:fill="FEC398"/>
            <w:vAlign w:val="bottom"/>
          </w:tcPr>
          <w:p w14:paraId="23ACD52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 to 16%]</w:t>
            </w:r>
          </w:p>
        </w:tc>
        <w:tc>
          <w:tcPr>
            <w:tcW w:w="849" w:type="dxa"/>
            <w:tcBorders>
              <w:top w:val="nil"/>
              <w:left w:val="nil"/>
              <w:bottom w:val="nil"/>
              <w:right w:val="nil"/>
            </w:tcBorders>
            <w:shd w:val="clear" w:color="FFF8F2" w:fill="FFF8F2"/>
            <w:vAlign w:val="bottom"/>
          </w:tcPr>
          <w:p w14:paraId="3879F92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[65,678 to 71,994]</w:t>
            </w:r>
          </w:p>
        </w:tc>
        <w:tc>
          <w:tcPr>
            <w:tcW w:w="849" w:type="dxa"/>
            <w:tcBorders>
              <w:top w:val="nil"/>
              <w:left w:val="nil"/>
              <w:bottom w:val="nil"/>
              <w:right w:val="nil"/>
            </w:tcBorders>
            <w:shd w:val="clear" w:color="FFF8F2" w:fill="FFF8F2"/>
            <w:vAlign w:val="bottom"/>
          </w:tcPr>
          <w:p w14:paraId="3A58520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[66,824 to 84,789]</w:t>
            </w:r>
          </w:p>
        </w:tc>
        <w:tc>
          <w:tcPr>
            <w:tcW w:w="849" w:type="dxa"/>
            <w:tcBorders>
              <w:top w:val="nil"/>
              <w:left w:val="nil"/>
              <w:bottom w:val="nil"/>
              <w:right w:val="nil"/>
            </w:tcBorders>
            <w:shd w:val="clear" w:color="FFF8F2" w:fill="FFF8F2"/>
            <w:vAlign w:val="bottom"/>
          </w:tcPr>
          <w:p w14:paraId="694F3F2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[-676 to 14,310]</w:t>
            </w:r>
          </w:p>
        </w:tc>
        <w:tc>
          <w:tcPr>
            <w:tcW w:w="847" w:type="dxa"/>
            <w:tcBorders>
              <w:top w:val="nil"/>
              <w:left w:val="nil"/>
              <w:bottom w:val="nil"/>
              <w:right w:val="nil"/>
            </w:tcBorders>
            <w:shd w:val="clear" w:color="FEB987" w:fill="FEB987"/>
            <w:vAlign w:val="bottom"/>
          </w:tcPr>
          <w:p w14:paraId="203714B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[57 to 60]</w:t>
            </w:r>
          </w:p>
        </w:tc>
        <w:tc>
          <w:tcPr>
            <w:tcW w:w="847" w:type="dxa"/>
            <w:tcBorders>
              <w:top w:val="nil"/>
              <w:left w:val="nil"/>
              <w:bottom w:val="nil"/>
              <w:right w:val="nil"/>
            </w:tcBorders>
            <w:shd w:val="clear" w:color="FEB987" w:fill="FEB987"/>
            <w:vAlign w:val="bottom"/>
          </w:tcPr>
          <w:p w14:paraId="7C21630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[63 to 70]</w:t>
            </w:r>
          </w:p>
        </w:tc>
        <w:tc>
          <w:tcPr>
            <w:tcW w:w="847" w:type="dxa"/>
            <w:gridSpan w:val="2"/>
            <w:tcBorders>
              <w:top w:val="nil"/>
              <w:left w:val="nil"/>
              <w:bottom w:val="nil"/>
              <w:right w:val="nil"/>
            </w:tcBorders>
            <w:shd w:val="clear" w:color="FEB987" w:fill="FEB987"/>
            <w:vAlign w:val="bottom"/>
          </w:tcPr>
          <w:p w14:paraId="27E0DB2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 to 11]</w:t>
            </w:r>
          </w:p>
        </w:tc>
      </w:tr>
      <w:tr w:rsidR="002D6644" w:rsidRPr="00573BEF" w14:paraId="71CE202A" w14:textId="77777777" w:rsidTr="00753CCD">
        <w:tc>
          <w:tcPr>
            <w:tcW w:w="877" w:type="dxa"/>
            <w:vMerge w:val="restart"/>
          </w:tcPr>
          <w:p w14:paraId="52B42FF8"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TX</w:t>
            </w:r>
          </w:p>
        </w:tc>
        <w:tc>
          <w:tcPr>
            <w:tcW w:w="849" w:type="dxa"/>
            <w:gridSpan w:val="2"/>
            <w:tcBorders>
              <w:top w:val="nil"/>
              <w:left w:val="nil"/>
              <w:bottom w:val="nil"/>
              <w:right w:val="nil"/>
            </w:tcBorders>
            <w:shd w:val="clear" w:color="FFFFFF" w:fill="FFFFFF"/>
            <w:vAlign w:val="bottom"/>
          </w:tcPr>
          <w:p w14:paraId="65A1225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107,200</w:t>
            </w:r>
          </w:p>
        </w:tc>
        <w:tc>
          <w:tcPr>
            <w:tcW w:w="847" w:type="dxa"/>
            <w:tcBorders>
              <w:top w:val="nil"/>
              <w:left w:val="nil"/>
              <w:bottom w:val="nil"/>
              <w:right w:val="nil"/>
            </w:tcBorders>
            <w:shd w:val="clear" w:color="FEB581" w:fill="FEB581"/>
            <w:vAlign w:val="bottom"/>
          </w:tcPr>
          <w:p w14:paraId="71AE8CD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36%</w:t>
            </w:r>
          </w:p>
        </w:tc>
        <w:tc>
          <w:tcPr>
            <w:tcW w:w="847" w:type="dxa"/>
            <w:tcBorders>
              <w:top w:val="nil"/>
              <w:left w:val="nil"/>
              <w:bottom w:val="nil"/>
              <w:right w:val="nil"/>
            </w:tcBorders>
            <w:shd w:val="clear" w:color="FEB581" w:fill="FEB581"/>
            <w:vAlign w:val="bottom"/>
          </w:tcPr>
          <w:p w14:paraId="505DE0E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47%</w:t>
            </w:r>
          </w:p>
        </w:tc>
        <w:tc>
          <w:tcPr>
            <w:tcW w:w="847" w:type="dxa"/>
            <w:tcBorders>
              <w:top w:val="nil"/>
              <w:left w:val="nil"/>
              <w:bottom w:val="nil"/>
              <w:right w:val="nil"/>
            </w:tcBorders>
            <w:shd w:val="clear" w:color="FEB581" w:fill="FEB581"/>
            <w:vAlign w:val="bottom"/>
          </w:tcPr>
          <w:p w14:paraId="3C8A052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11%</w:t>
            </w:r>
          </w:p>
        </w:tc>
        <w:tc>
          <w:tcPr>
            <w:tcW w:w="849" w:type="dxa"/>
            <w:tcBorders>
              <w:top w:val="nil"/>
              <w:left w:val="nil"/>
              <w:bottom w:val="nil"/>
              <w:right w:val="nil"/>
            </w:tcBorders>
            <w:shd w:val="clear" w:color="FFE6D4" w:fill="FFE6D4"/>
            <w:vAlign w:val="bottom"/>
          </w:tcPr>
          <w:p w14:paraId="15F4F0C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38,685</w:t>
            </w:r>
          </w:p>
        </w:tc>
        <w:tc>
          <w:tcPr>
            <w:tcW w:w="849" w:type="dxa"/>
            <w:tcBorders>
              <w:top w:val="nil"/>
              <w:left w:val="nil"/>
              <w:bottom w:val="nil"/>
              <w:right w:val="nil"/>
            </w:tcBorders>
            <w:shd w:val="clear" w:color="FFE6D4" w:fill="FFE6D4"/>
            <w:vAlign w:val="bottom"/>
          </w:tcPr>
          <w:p w14:paraId="70C5D7E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59,400</w:t>
            </w:r>
          </w:p>
        </w:tc>
        <w:tc>
          <w:tcPr>
            <w:tcW w:w="849" w:type="dxa"/>
            <w:tcBorders>
              <w:top w:val="nil"/>
              <w:left w:val="nil"/>
              <w:bottom w:val="nil"/>
              <w:right w:val="nil"/>
            </w:tcBorders>
            <w:shd w:val="clear" w:color="FFE6D4" w:fill="FFE6D4"/>
            <w:vAlign w:val="bottom"/>
          </w:tcPr>
          <w:p w14:paraId="70F9DD4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20,715</w:t>
            </w:r>
          </w:p>
        </w:tc>
        <w:tc>
          <w:tcPr>
            <w:tcW w:w="847" w:type="dxa"/>
            <w:tcBorders>
              <w:top w:val="nil"/>
              <w:left w:val="nil"/>
              <w:bottom w:val="nil"/>
              <w:right w:val="nil"/>
            </w:tcBorders>
            <w:shd w:val="clear" w:color="FFE5D2" w:fill="FFE5D2"/>
            <w:vAlign w:val="bottom"/>
          </w:tcPr>
          <w:p w14:paraId="3CAA53D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46</w:t>
            </w:r>
          </w:p>
        </w:tc>
        <w:tc>
          <w:tcPr>
            <w:tcW w:w="847" w:type="dxa"/>
            <w:tcBorders>
              <w:top w:val="nil"/>
              <w:left w:val="nil"/>
              <w:bottom w:val="nil"/>
              <w:right w:val="nil"/>
            </w:tcBorders>
            <w:shd w:val="clear" w:color="FFE5D2" w:fill="FFE5D2"/>
            <w:vAlign w:val="bottom"/>
          </w:tcPr>
          <w:p w14:paraId="6D5F4CB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49</w:t>
            </w:r>
          </w:p>
        </w:tc>
        <w:tc>
          <w:tcPr>
            <w:tcW w:w="847" w:type="dxa"/>
            <w:gridSpan w:val="2"/>
            <w:tcBorders>
              <w:top w:val="nil"/>
              <w:left w:val="nil"/>
              <w:bottom w:val="nil"/>
              <w:right w:val="nil"/>
            </w:tcBorders>
            <w:shd w:val="clear" w:color="FFE5D2" w:fill="FFE5D2"/>
            <w:vAlign w:val="bottom"/>
          </w:tcPr>
          <w:p w14:paraId="7C0F4B7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w:t>
            </w:r>
          </w:p>
        </w:tc>
      </w:tr>
      <w:tr w:rsidR="002D6644" w:rsidRPr="00573BEF" w14:paraId="42610759" w14:textId="77777777" w:rsidTr="00753CCD">
        <w:tc>
          <w:tcPr>
            <w:tcW w:w="877" w:type="dxa"/>
            <w:vMerge/>
          </w:tcPr>
          <w:p w14:paraId="0BB4DDAD" w14:textId="77777777" w:rsidR="00A12786" w:rsidRPr="00573BEF" w:rsidRDefault="00A12786" w:rsidP="00753CCD">
            <w:pPr>
              <w:jc w:val="center"/>
              <w:rPr>
                <w:rFonts w:ascii="Arial" w:hAnsi="Arial" w:cs="Arial"/>
                <w:sz w:val="16"/>
                <w:szCs w:val="16"/>
              </w:rPr>
            </w:pPr>
          </w:p>
        </w:tc>
        <w:tc>
          <w:tcPr>
            <w:tcW w:w="849" w:type="dxa"/>
            <w:gridSpan w:val="2"/>
            <w:tcBorders>
              <w:top w:val="nil"/>
              <w:left w:val="nil"/>
              <w:bottom w:val="nil"/>
              <w:right w:val="nil"/>
            </w:tcBorders>
            <w:shd w:val="clear" w:color="FFFFFF" w:fill="FFFFFF"/>
            <w:vAlign w:val="bottom"/>
          </w:tcPr>
          <w:p w14:paraId="34A8F76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847" w:type="dxa"/>
            <w:tcBorders>
              <w:top w:val="nil"/>
              <w:left w:val="nil"/>
              <w:bottom w:val="nil"/>
              <w:right w:val="nil"/>
            </w:tcBorders>
            <w:shd w:val="clear" w:color="FEB581" w:fill="FEB581"/>
            <w:vAlign w:val="bottom"/>
          </w:tcPr>
          <w:p w14:paraId="51284E8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[34 to 38%]</w:t>
            </w:r>
          </w:p>
        </w:tc>
        <w:tc>
          <w:tcPr>
            <w:tcW w:w="847" w:type="dxa"/>
            <w:tcBorders>
              <w:top w:val="nil"/>
              <w:left w:val="nil"/>
              <w:bottom w:val="nil"/>
              <w:right w:val="nil"/>
            </w:tcBorders>
            <w:shd w:val="clear" w:color="FEB581" w:fill="FEB581"/>
            <w:vAlign w:val="bottom"/>
          </w:tcPr>
          <w:p w14:paraId="1258C97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[39 to 58%]</w:t>
            </w:r>
          </w:p>
        </w:tc>
        <w:tc>
          <w:tcPr>
            <w:tcW w:w="847" w:type="dxa"/>
            <w:tcBorders>
              <w:top w:val="nil"/>
              <w:left w:val="nil"/>
              <w:bottom w:val="nil"/>
              <w:right w:val="nil"/>
            </w:tcBorders>
            <w:shd w:val="clear" w:color="FEB581" w:fill="FEB581"/>
            <w:vAlign w:val="bottom"/>
          </w:tcPr>
          <w:p w14:paraId="7336885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 to 20%]</w:t>
            </w:r>
          </w:p>
        </w:tc>
        <w:tc>
          <w:tcPr>
            <w:tcW w:w="849" w:type="dxa"/>
            <w:tcBorders>
              <w:top w:val="nil"/>
              <w:left w:val="nil"/>
              <w:bottom w:val="nil"/>
              <w:right w:val="nil"/>
            </w:tcBorders>
            <w:shd w:val="clear" w:color="FFE6D4" w:fill="FFE6D4"/>
            <w:vAlign w:val="bottom"/>
          </w:tcPr>
          <w:p w14:paraId="0E1959D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[35,915 to 41,236]</w:t>
            </w:r>
          </w:p>
        </w:tc>
        <w:tc>
          <w:tcPr>
            <w:tcW w:w="849" w:type="dxa"/>
            <w:tcBorders>
              <w:top w:val="nil"/>
              <w:left w:val="nil"/>
              <w:bottom w:val="nil"/>
              <w:right w:val="nil"/>
            </w:tcBorders>
            <w:shd w:val="clear" w:color="FFE6D4" w:fill="FFE6D4"/>
            <w:vAlign w:val="bottom"/>
          </w:tcPr>
          <w:p w14:paraId="7D980D5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[50,022 to 71,931]</w:t>
            </w:r>
          </w:p>
        </w:tc>
        <w:tc>
          <w:tcPr>
            <w:tcW w:w="849" w:type="dxa"/>
            <w:tcBorders>
              <w:top w:val="nil"/>
              <w:left w:val="nil"/>
              <w:bottom w:val="nil"/>
              <w:right w:val="nil"/>
            </w:tcBorders>
            <w:shd w:val="clear" w:color="FFE6D4" w:fill="FFE6D4"/>
            <w:vAlign w:val="bottom"/>
          </w:tcPr>
          <w:p w14:paraId="4D443E4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[13,258 to 31,171]</w:t>
            </w:r>
          </w:p>
        </w:tc>
        <w:tc>
          <w:tcPr>
            <w:tcW w:w="847" w:type="dxa"/>
            <w:tcBorders>
              <w:top w:val="nil"/>
              <w:left w:val="nil"/>
              <w:bottom w:val="nil"/>
              <w:right w:val="nil"/>
            </w:tcBorders>
            <w:shd w:val="clear" w:color="FFE5D2" w:fill="FFE5D2"/>
            <w:vAlign w:val="bottom"/>
          </w:tcPr>
          <w:p w14:paraId="4E1555C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[45 to 47]</w:t>
            </w:r>
          </w:p>
        </w:tc>
        <w:tc>
          <w:tcPr>
            <w:tcW w:w="847" w:type="dxa"/>
            <w:tcBorders>
              <w:top w:val="nil"/>
              <w:left w:val="nil"/>
              <w:bottom w:val="nil"/>
              <w:right w:val="nil"/>
            </w:tcBorders>
            <w:shd w:val="clear" w:color="FFE5D2" w:fill="FFE5D2"/>
            <w:vAlign w:val="bottom"/>
          </w:tcPr>
          <w:p w14:paraId="23895B9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[42 to 61]</w:t>
            </w:r>
          </w:p>
        </w:tc>
        <w:tc>
          <w:tcPr>
            <w:tcW w:w="847" w:type="dxa"/>
            <w:gridSpan w:val="2"/>
            <w:tcBorders>
              <w:top w:val="nil"/>
              <w:left w:val="nil"/>
              <w:bottom w:val="nil"/>
              <w:right w:val="nil"/>
            </w:tcBorders>
            <w:shd w:val="clear" w:color="FFE5D2" w:fill="FFE5D2"/>
            <w:vAlign w:val="bottom"/>
          </w:tcPr>
          <w:p w14:paraId="678A5EB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 to 14]</w:t>
            </w:r>
          </w:p>
        </w:tc>
      </w:tr>
      <w:tr w:rsidR="002D6644" w:rsidRPr="00573BEF" w14:paraId="601E97FC" w14:textId="77777777" w:rsidTr="00753CCD">
        <w:tc>
          <w:tcPr>
            <w:tcW w:w="877" w:type="dxa"/>
            <w:vMerge w:val="restart"/>
          </w:tcPr>
          <w:p w14:paraId="1F63ABE3"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GA</w:t>
            </w:r>
          </w:p>
        </w:tc>
        <w:tc>
          <w:tcPr>
            <w:tcW w:w="849" w:type="dxa"/>
            <w:gridSpan w:val="2"/>
            <w:tcBorders>
              <w:top w:val="nil"/>
              <w:left w:val="nil"/>
              <w:bottom w:val="nil"/>
              <w:right w:val="nil"/>
            </w:tcBorders>
            <w:shd w:val="clear" w:color="FFFFFF" w:fill="FFFFFF"/>
            <w:vAlign w:val="bottom"/>
          </w:tcPr>
          <w:p w14:paraId="4DC5F30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63,841</w:t>
            </w:r>
          </w:p>
        </w:tc>
        <w:tc>
          <w:tcPr>
            <w:tcW w:w="847" w:type="dxa"/>
            <w:tcBorders>
              <w:top w:val="nil"/>
              <w:left w:val="nil"/>
              <w:bottom w:val="nil"/>
              <w:right w:val="nil"/>
            </w:tcBorders>
            <w:shd w:val="clear" w:color="FEC9A3" w:fill="FEC9A3"/>
            <w:vAlign w:val="bottom"/>
          </w:tcPr>
          <w:p w14:paraId="3E099CB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37%</w:t>
            </w:r>
          </w:p>
        </w:tc>
        <w:tc>
          <w:tcPr>
            <w:tcW w:w="847" w:type="dxa"/>
            <w:tcBorders>
              <w:top w:val="nil"/>
              <w:left w:val="nil"/>
              <w:bottom w:val="nil"/>
              <w:right w:val="nil"/>
            </w:tcBorders>
            <w:shd w:val="clear" w:color="FEC9A3" w:fill="FEC9A3"/>
            <w:vAlign w:val="bottom"/>
          </w:tcPr>
          <w:p w14:paraId="11CE5A1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45%</w:t>
            </w:r>
          </w:p>
        </w:tc>
        <w:tc>
          <w:tcPr>
            <w:tcW w:w="847" w:type="dxa"/>
            <w:tcBorders>
              <w:top w:val="nil"/>
              <w:left w:val="nil"/>
              <w:bottom w:val="nil"/>
              <w:right w:val="nil"/>
            </w:tcBorders>
            <w:shd w:val="clear" w:color="FEC9A3" w:fill="FEC9A3"/>
            <w:vAlign w:val="bottom"/>
          </w:tcPr>
          <w:p w14:paraId="3463325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8%</w:t>
            </w:r>
          </w:p>
        </w:tc>
        <w:tc>
          <w:tcPr>
            <w:tcW w:w="849" w:type="dxa"/>
            <w:tcBorders>
              <w:top w:val="nil"/>
              <w:left w:val="nil"/>
              <w:bottom w:val="nil"/>
              <w:right w:val="nil"/>
            </w:tcBorders>
            <w:shd w:val="clear" w:color="FFF4EC" w:fill="FFF4EC"/>
            <w:vAlign w:val="bottom"/>
          </w:tcPr>
          <w:p w14:paraId="5C8F3BD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23,875</w:t>
            </w:r>
          </w:p>
        </w:tc>
        <w:tc>
          <w:tcPr>
            <w:tcW w:w="849" w:type="dxa"/>
            <w:tcBorders>
              <w:top w:val="nil"/>
              <w:left w:val="nil"/>
              <w:bottom w:val="nil"/>
              <w:right w:val="nil"/>
            </w:tcBorders>
            <w:shd w:val="clear" w:color="FFF4EC" w:fill="FFF4EC"/>
            <w:vAlign w:val="bottom"/>
          </w:tcPr>
          <w:p w14:paraId="7DF6F00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32,831</w:t>
            </w:r>
          </w:p>
        </w:tc>
        <w:tc>
          <w:tcPr>
            <w:tcW w:w="849" w:type="dxa"/>
            <w:tcBorders>
              <w:top w:val="nil"/>
              <w:left w:val="nil"/>
              <w:bottom w:val="nil"/>
              <w:right w:val="nil"/>
            </w:tcBorders>
            <w:shd w:val="clear" w:color="FFF4EC" w:fill="FFF4EC"/>
            <w:vAlign w:val="bottom"/>
          </w:tcPr>
          <w:p w14:paraId="05634FB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8,957</w:t>
            </w:r>
          </w:p>
        </w:tc>
        <w:tc>
          <w:tcPr>
            <w:tcW w:w="847" w:type="dxa"/>
            <w:tcBorders>
              <w:top w:val="nil"/>
              <w:left w:val="nil"/>
              <w:bottom w:val="nil"/>
              <w:right w:val="nil"/>
            </w:tcBorders>
            <w:shd w:val="clear" w:color="FFEDE1" w:fill="FFEDE1"/>
            <w:vAlign w:val="bottom"/>
          </w:tcPr>
          <w:p w14:paraId="4DF57C5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45</w:t>
            </w:r>
          </w:p>
        </w:tc>
        <w:tc>
          <w:tcPr>
            <w:tcW w:w="847" w:type="dxa"/>
            <w:tcBorders>
              <w:top w:val="nil"/>
              <w:left w:val="nil"/>
              <w:bottom w:val="nil"/>
              <w:right w:val="nil"/>
            </w:tcBorders>
            <w:shd w:val="clear" w:color="FFEDE1" w:fill="FFEDE1"/>
            <w:vAlign w:val="bottom"/>
          </w:tcPr>
          <w:p w14:paraId="5DAFE82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47</w:t>
            </w:r>
          </w:p>
        </w:tc>
        <w:tc>
          <w:tcPr>
            <w:tcW w:w="847" w:type="dxa"/>
            <w:gridSpan w:val="2"/>
            <w:tcBorders>
              <w:top w:val="nil"/>
              <w:left w:val="nil"/>
              <w:bottom w:val="nil"/>
              <w:right w:val="nil"/>
            </w:tcBorders>
            <w:shd w:val="clear" w:color="FFEDE1" w:fill="FFEDE1"/>
            <w:vAlign w:val="bottom"/>
          </w:tcPr>
          <w:p w14:paraId="406AE6A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w:t>
            </w:r>
          </w:p>
        </w:tc>
      </w:tr>
      <w:tr w:rsidR="002D6644" w:rsidRPr="00573BEF" w14:paraId="09E25C7E" w14:textId="77777777" w:rsidTr="00753CCD">
        <w:tc>
          <w:tcPr>
            <w:tcW w:w="877" w:type="dxa"/>
            <w:vMerge/>
          </w:tcPr>
          <w:p w14:paraId="10B99529" w14:textId="77777777" w:rsidR="00A12786" w:rsidRPr="00573BEF" w:rsidRDefault="00A12786" w:rsidP="00753CCD">
            <w:pPr>
              <w:jc w:val="center"/>
              <w:rPr>
                <w:rFonts w:ascii="Arial" w:hAnsi="Arial" w:cs="Arial"/>
                <w:sz w:val="16"/>
                <w:szCs w:val="16"/>
              </w:rPr>
            </w:pPr>
          </w:p>
        </w:tc>
        <w:tc>
          <w:tcPr>
            <w:tcW w:w="849" w:type="dxa"/>
            <w:gridSpan w:val="2"/>
            <w:tcBorders>
              <w:top w:val="nil"/>
              <w:left w:val="nil"/>
              <w:bottom w:val="nil"/>
              <w:right w:val="nil"/>
            </w:tcBorders>
            <w:shd w:val="clear" w:color="FFFFFF" w:fill="FFFFFF"/>
            <w:vAlign w:val="bottom"/>
          </w:tcPr>
          <w:p w14:paraId="3A9C0DF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847" w:type="dxa"/>
            <w:tcBorders>
              <w:top w:val="nil"/>
              <w:left w:val="nil"/>
              <w:bottom w:val="nil"/>
              <w:right w:val="nil"/>
            </w:tcBorders>
            <w:shd w:val="clear" w:color="FEC9A3" w:fill="FEC9A3"/>
            <w:vAlign w:val="bottom"/>
          </w:tcPr>
          <w:p w14:paraId="0FD0FF9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[34 to 41%]</w:t>
            </w:r>
          </w:p>
        </w:tc>
        <w:tc>
          <w:tcPr>
            <w:tcW w:w="847" w:type="dxa"/>
            <w:tcBorders>
              <w:top w:val="nil"/>
              <w:left w:val="nil"/>
              <w:bottom w:val="nil"/>
              <w:right w:val="nil"/>
            </w:tcBorders>
            <w:shd w:val="clear" w:color="FEC9A3" w:fill="FEC9A3"/>
            <w:vAlign w:val="bottom"/>
          </w:tcPr>
          <w:p w14:paraId="5FEB3B6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[35 to 58%]</w:t>
            </w:r>
          </w:p>
        </w:tc>
        <w:tc>
          <w:tcPr>
            <w:tcW w:w="847" w:type="dxa"/>
            <w:tcBorders>
              <w:top w:val="nil"/>
              <w:left w:val="nil"/>
              <w:bottom w:val="nil"/>
              <w:right w:val="nil"/>
            </w:tcBorders>
            <w:shd w:val="clear" w:color="FEC9A3" w:fill="FEC9A3"/>
            <w:vAlign w:val="bottom"/>
          </w:tcPr>
          <w:p w14:paraId="5E527A3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 to 17%]</w:t>
            </w:r>
          </w:p>
        </w:tc>
        <w:tc>
          <w:tcPr>
            <w:tcW w:w="849" w:type="dxa"/>
            <w:tcBorders>
              <w:top w:val="nil"/>
              <w:left w:val="nil"/>
              <w:bottom w:val="nil"/>
              <w:right w:val="nil"/>
            </w:tcBorders>
            <w:shd w:val="clear" w:color="FFF4EC" w:fill="FFF4EC"/>
            <w:vAlign w:val="bottom"/>
          </w:tcPr>
          <w:p w14:paraId="1D2778B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[21,933 to 26,114]</w:t>
            </w:r>
          </w:p>
        </w:tc>
        <w:tc>
          <w:tcPr>
            <w:tcW w:w="849" w:type="dxa"/>
            <w:tcBorders>
              <w:top w:val="nil"/>
              <w:left w:val="nil"/>
              <w:bottom w:val="nil"/>
              <w:right w:val="nil"/>
            </w:tcBorders>
            <w:shd w:val="clear" w:color="FFF4EC" w:fill="FFF4EC"/>
            <w:vAlign w:val="bottom"/>
          </w:tcPr>
          <w:p w14:paraId="0E4F753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[25,816 to 39,222]</w:t>
            </w:r>
          </w:p>
        </w:tc>
        <w:tc>
          <w:tcPr>
            <w:tcW w:w="849" w:type="dxa"/>
            <w:tcBorders>
              <w:top w:val="nil"/>
              <w:left w:val="nil"/>
              <w:bottom w:val="nil"/>
              <w:right w:val="nil"/>
            </w:tcBorders>
            <w:shd w:val="clear" w:color="FFF4EC" w:fill="FFF4EC"/>
            <w:vAlign w:val="bottom"/>
          </w:tcPr>
          <w:p w14:paraId="1950FD0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[3,603 to 14,183]</w:t>
            </w:r>
          </w:p>
        </w:tc>
        <w:tc>
          <w:tcPr>
            <w:tcW w:w="847" w:type="dxa"/>
            <w:tcBorders>
              <w:top w:val="nil"/>
              <w:left w:val="nil"/>
              <w:bottom w:val="nil"/>
              <w:right w:val="nil"/>
            </w:tcBorders>
            <w:shd w:val="clear" w:color="FFEDE1" w:fill="FFEDE1"/>
            <w:vAlign w:val="bottom"/>
          </w:tcPr>
          <w:p w14:paraId="5306B50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[44 to 47]</w:t>
            </w:r>
          </w:p>
        </w:tc>
        <w:tc>
          <w:tcPr>
            <w:tcW w:w="847" w:type="dxa"/>
            <w:tcBorders>
              <w:top w:val="nil"/>
              <w:left w:val="nil"/>
              <w:bottom w:val="nil"/>
              <w:right w:val="nil"/>
            </w:tcBorders>
            <w:shd w:val="clear" w:color="FFEDE1" w:fill="FFEDE1"/>
            <w:vAlign w:val="bottom"/>
          </w:tcPr>
          <w:p w14:paraId="435C9B9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[41 to 64]</w:t>
            </w:r>
          </w:p>
        </w:tc>
        <w:tc>
          <w:tcPr>
            <w:tcW w:w="847" w:type="dxa"/>
            <w:gridSpan w:val="2"/>
            <w:tcBorders>
              <w:top w:val="nil"/>
              <w:left w:val="nil"/>
              <w:bottom w:val="nil"/>
              <w:right w:val="nil"/>
            </w:tcBorders>
            <w:shd w:val="clear" w:color="FFEDE1" w:fill="FFEDE1"/>
            <w:vAlign w:val="bottom"/>
          </w:tcPr>
          <w:p w14:paraId="52C926C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 to 17]</w:t>
            </w:r>
          </w:p>
        </w:tc>
      </w:tr>
      <w:tr w:rsidR="002D6644" w:rsidRPr="00573BEF" w14:paraId="09AB2C65" w14:textId="77777777" w:rsidTr="00753CCD">
        <w:tc>
          <w:tcPr>
            <w:tcW w:w="877" w:type="dxa"/>
            <w:vMerge w:val="restart"/>
          </w:tcPr>
          <w:p w14:paraId="4C031554"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IL</w:t>
            </w:r>
          </w:p>
        </w:tc>
        <w:tc>
          <w:tcPr>
            <w:tcW w:w="849" w:type="dxa"/>
            <w:gridSpan w:val="2"/>
            <w:tcBorders>
              <w:top w:val="nil"/>
              <w:left w:val="nil"/>
              <w:bottom w:val="nil"/>
              <w:right w:val="nil"/>
            </w:tcBorders>
            <w:shd w:val="clear" w:color="FFFFFF" w:fill="FFFFFF"/>
            <w:vAlign w:val="bottom"/>
          </w:tcPr>
          <w:p w14:paraId="2D56234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35,682</w:t>
            </w:r>
          </w:p>
        </w:tc>
        <w:tc>
          <w:tcPr>
            <w:tcW w:w="847" w:type="dxa"/>
            <w:tcBorders>
              <w:top w:val="nil"/>
              <w:left w:val="nil"/>
              <w:bottom w:val="nil"/>
              <w:right w:val="nil"/>
            </w:tcBorders>
            <w:shd w:val="clear" w:color="FDA15E" w:fill="FDA15E"/>
            <w:vAlign w:val="bottom"/>
          </w:tcPr>
          <w:p w14:paraId="5C93A2D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43%</w:t>
            </w:r>
          </w:p>
        </w:tc>
        <w:tc>
          <w:tcPr>
            <w:tcW w:w="847" w:type="dxa"/>
            <w:tcBorders>
              <w:top w:val="nil"/>
              <w:left w:val="nil"/>
              <w:bottom w:val="nil"/>
              <w:right w:val="nil"/>
            </w:tcBorders>
            <w:shd w:val="clear" w:color="FDA15E" w:fill="FDA15E"/>
            <w:vAlign w:val="bottom"/>
          </w:tcPr>
          <w:p w14:paraId="26DA383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56%</w:t>
            </w:r>
          </w:p>
        </w:tc>
        <w:tc>
          <w:tcPr>
            <w:tcW w:w="847" w:type="dxa"/>
            <w:tcBorders>
              <w:top w:val="nil"/>
              <w:left w:val="nil"/>
              <w:bottom w:val="nil"/>
              <w:right w:val="nil"/>
            </w:tcBorders>
            <w:shd w:val="clear" w:color="FDA15E" w:fill="FDA15E"/>
            <w:vAlign w:val="bottom"/>
          </w:tcPr>
          <w:p w14:paraId="1CAA8AD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14%</w:t>
            </w:r>
          </w:p>
        </w:tc>
        <w:tc>
          <w:tcPr>
            <w:tcW w:w="849" w:type="dxa"/>
            <w:tcBorders>
              <w:top w:val="nil"/>
              <w:left w:val="nil"/>
              <w:bottom w:val="nil"/>
              <w:right w:val="nil"/>
            </w:tcBorders>
            <w:shd w:val="clear" w:color="FFFCFA" w:fill="FFFCFA"/>
            <w:vAlign w:val="bottom"/>
          </w:tcPr>
          <w:p w14:paraId="559D282E"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15,209</w:t>
            </w:r>
          </w:p>
        </w:tc>
        <w:tc>
          <w:tcPr>
            <w:tcW w:w="849" w:type="dxa"/>
            <w:tcBorders>
              <w:top w:val="nil"/>
              <w:left w:val="nil"/>
              <w:bottom w:val="nil"/>
              <w:right w:val="nil"/>
            </w:tcBorders>
            <w:shd w:val="clear" w:color="FFFCFA" w:fill="FFFCFA"/>
            <w:vAlign w:val="bottom"/>
          </w:tcPr>
          <w:p w14:paraId="091B50E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17,807</w:t>
            </w:r>
          </w:p>
        </w:tc>
        <w:tc>
          <w:tcPr>
            <w:tcW w:w="849" w:type="dxa"/>
            <w:tcBorders>
              <w:top w:val="nil"/>
              <w:left w:val="nil"/>
              <w:bottom w:val="nil"/>
              <w:right w:val="nil"/>
            </w:tcBorders>
            <w:shd w:val="clear" w:color="FFFCFA" w:fill="FFFCFA"/>
            <w:vAlign w:val="bottom"/>
          </w:tcPr>
          <w:p w14:paraId="77FB0F0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2,598</w:t>
            </w:r>
          </w:p>
        </w:tc>
        <w:tc>
          <w:tcPr>
            <w:tcW w:w="847" w:type="dxa"/>
            <w:tcBorders>
              <w:top w:val="nil"/>
              <w:left w:val="nil"/>
              <w:bottom w:val="nil"/>
              <w:right w:val="nil"/>
            </w:tcBorders>
            <w:shd w:val="clear" w:color="FD9F5A" w:fill="FD9F5A"/>
            <w:vAlign w:val="bottom"/>
          </w:tcPr>
          <w:p w14:paraId="757D1F7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48</w:t>
            </w:r>
          </w:p>
        </w:tc>
        <w:tc>
          <w:tcPr>
            <w:tcW w:w="847" w:type="dxa"/>
            <w:tcBorders>
              <w:top w:val="nil"/>
              <w:left w:val="nil"/>
              <w:bottom w:val="nil"/>
              <w:right w:val="nil"/>
            </w:tcBorders>
            <w:shd w:val="clear" w:color="FD9F5A" w:fill="FD9F5A"/>
            <w:vAlign w:val="bottom"/>
          </w:tcPr>
          <w:p w14:paraId="5C2E006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59</w:t>
            </w:r>
          </w:p>
        </w:tc>
        <w:tc>
          <w:tcPr>
            <w:tcW w:w="847" w:type="dxa"/>
            <w:gridSpan w:val="2"/>
            <w:tcBorders>
              <w:top w:val="nil"/>
              <w:left w:val="nil"/>
              <w:bottom w:val="nil"/>
              <w:right w:val="nil"/>
            </w:tcBorders>
            <w:shd w:val="clear" w:color="FD9F5A" w:fill="FD9F5A"/>
            <w:vAlign w:val="bottom"/>
          </w:tcPr>
          <w:p w14:paraId="6BD29BA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11</w:t>
            </w:r>
          </w:p>
        </w:tc>
      </w:tr>
      <w:tr w:rsidR="002D6644" w:rsidRPr="00573BEF" w14:paraId="4C2B8063" w14:textId="77777777" w:rsidTr="00753CCD">
        <w:tc>
          <w:tcPr>
            <w:tcW w:w="877" w:type="dxa"/>
            <w:vMerge/>
          </w:tcPr>
          <w:p w14:paraId="06D2CB94" w14:textId="77777777" w:rsidR="00A12786" w:rsidRPr="00573BEF" w:rsidRDefault="00A12786" w:rsidP="00753CCD">
            <w:pPr>
              <w:jc w:val="center"/>
              <w:rPr>
                <w:rFonts w:ascii="Arial" w:hAnsi="Arial" w:cs="Arial"/>
                <w:sz w:val="16"/>
                <w:szCs w:val="16"/>
              </w:rPr>
            </w:pPr>
          </w:p>
        </w:tc>
        <w:tc>
          <w:tcPr>
            <w:tcW w:w="849" w:type="dxa"/>
            <w:gridSpan w:val="2"/>
            <w:tcBorders>
              <w:top w:val="nil"/>
              <w:left w:val="nil"/>
              <w:bottom w:val="nil"/>
              <w:right w:val="nil"/>
            </w:tcBorders>
            <w:shd w:val="clear" w:color="FFFFFF" w:fill="FFFFFF"/>
            <w:vAlign w:val="bottom"/>
          </w:tcPr>
          <w:p w14:paraId="5FD898A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847" w:type="dxa"/>
            <w:tcBorders>
              <w:top w:val="nil"/>
              <w:left w:val="nil"/>
              <w:bottom w:val="nil"/>
              <w:right w:val="nil"/>
            </w:tcBorders>
            <w:shd w:val="clear" w:color="FDA15E" w:fill="FDA15E"/>
            <w:vAlign w:val="bottom"/>
          </w:tcPr>
          <w:p w14:paraId="1365E94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[40 to 46%]</w:t>
            </w:r>
          </w:p>
        </w:tc>
        <w:tc>
          <w:tcPr>
            <w:tcW w:w="847" w:type="dxa"/>
            <w:tcBorders>
              <w:top w:val="nil"/>
              <w:left w:val="nil"/>
              <w:bottom w:val="nil"/>
              <w:right w:val="nil"/>
            </w:tcBorders>
            <w:shd w:val="clear" w:color="FDA15E" w:fill="FDA15E"/>
            <w:vAlign w:val="bottom"/>
          </w:tcPr>
          <w:p w14:paraId="47B25C9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[47 to 70%]</w:t>
            </w:r>
          </w:p>
        </w:tc>
        <w:tc>
          <w:tcPr>
            <w:tcW w:w="847" w:type="dxa"/>
            <w:tcBorders>
              <w:top w:val="nil"/>
              <w:left w:val="nil"/>
              <w:bottom w:val="nil"/>
              <w:right w:val="nil"/>
            </w:tcBorders>
            <w:shd w:val="clear" w:color="FDA15E" w:fill="FDA15E"/>
            <w:vAlign w:val="bottom"/>
          </w:tcPr>
          <w:p w14:paraId="2097285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 to 24%]</w:t>
            </w:r>
          </w:p>
        </w:tc>
        <w:tc>
          <w:tcPr>
            <w:tcW w:w="849" w:type="dxa"/>
            <w:tcBorders>
              <w:top w:val="nil"/>
              <w:left w:val="nil"/>
              <w:bottom w:val="nil"/>
              <w:right w:val="nil"/>
            </w:tcBorders>
            <w:shd w:val="clear" w:color="FFFCFA" w:fill="FFFCFA"/>
            <w:vAlign w:val="bottom"/>
          </w:tcPr>
          <w:p w14:paraId="61F31B0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[14,206 to 16,345]</w:t>
            </w:r>
          </w:p>
        </w:tc>
        <w:tc>
          <w:tcPr>
            <w:tcW w:w="849" w:type="dxa"/>
            <w:tcBorders>
              <w:top w:val="nil"/>
              <w:left w:val="nil"/>
              <w:bottom w:val="nil"/>
              <w:right w:val="nil"/>
            </w:tcBorders>
            <w:shd w:val="clear" w:color="FFFCFA" w:fill="FFFCFA"/>
            <w:vAlign w:val="bottom"/>
          </w:tcPr>
          <w:p w14:paraId="466170D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[15,471 to 20,933]</w:t>
            </w:r>
          </w:p>
        </w:tc>
        <w:tc>
          <w:tcPr>
            <w:tcW w:w="849" w:type="dxa"/>
            <w:tcBorders>
              <w:top w:val="nil"/>
              <w:left w:val="nil"/>
              <w:bottom w:val="nil"/>
              <w:right w:val="nil"/>
            </w:tcBorders>
            <w:shd w:val="clear" w:color="FFFCFA" w:fill="FFFCFA"/>
            <w:vAlign w:val="bottom"/>
          </w:tcPr>
          <w:p w14:paraId="23333EB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[516 to 4,859]</w:t>
            </w:r>
          </w:p>
        </w:tc>
        <w:tc>
          <w:tcPr>
            <w:tcW w:w="847" w:type="dxa"/>
            <w:tcBorders>
              <w:top w:val="nil"/>
              <w:left w:val="nil"/>
              <w:bottom w:val="nil"/>
              <w:right w:val="nil"/>
            </w:tcBorders>
            <w:shd w:val="clear" w:color="FD9F5A" w:fill="FD9F5A"/>
            <w:vAlign w:val="bottom"/>
          </w:tcPr>
          <w:p w14:paraId="7FF93B4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[47 to 50]</w:t>
            </w:r>
          </w:p>
        </w:tc>
        <w:tc>
          <w:tcPr>
            <w:tcW w:w="847" w:type="dxa"/>
            <w:tcBorders>
              <w:top w:val="nil"/>
              <w:left w:val="nil"/>
              <w:bottom w:val="nil"/>
              <w:right w:val="nil"/>
            </w:tcBorders>
            <w:shd w:val="clear" w:color="FD9F5A" w:fill="FD9F5A"/>
            <w:vAlign w:val="bottom"/>
          </w:tcPr>
          <w:p w14:paraId="176331D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[46 to 68]</w:t>
            </w:r>
          </w:p>
        </w:tc>
        <w:tc>
          <w:tcPr>
            <w:tcW w:w="847" w:type="dxa"/>
            <w:gridSpan w:val="2"/>
            <w:tcBorders>
              <w:top w:val="nil"/>
              <w:left w:val="nil"/>
              <w:bottom w:val="nil"/>
              <w:right w:val="nil"/>
            </w:tcBorders>
            <w:shd w:val="clear" w:color="FD9F5A" w:fill="FD9F5A"/>
            <w:vAlign w:val="bottom"/>
          </w:tcPr>
          <w:p w14:paraId="537BB71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 to 18]</w:t>
            </w:r>
          </w:p>
        </w:tc>
      </w:tr>
      <w:tr w:rsidR="002D6644" w:rsidRPr="00573BEF" w14:paraId="31ECC822" w14:textId="77777777" w:rsidTr="00753CCD">
        <w:tc>
          <w:tcPr>
            <w:tcW w:w="877" w:type="dxa"/>
            <w:vMerge w:val="restart"/>
          </w:tcPr>
          <w:p w14:paraId="3BE9350D"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LA</w:t>
            </w:r>
          </w:p>
        </w:tc>
        <w:tc>
          <w:tcPr>
            <w:tcW w:w="849" w:type="dxa"/>
            <w:gridSpan w:val="2"/>
            <w:tcBorders>
              <w:top w:val="nil"/>
              <w:left w:val="nil"/>
              <w:bottom w:val="nil"/>
              <w:right w:val="nil"/>
            </w:tcBorders>
            <w:shd w:val="clear" w:color="FFFFFF" w:fill="FFFFFF"/>
            <w:vAlign w:val="bottom"/>
          </w:tcPr>
          <w:p w14:paraId="7CA4FA7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22,298</w:t>
            </w:r>
          </w:p>
        </w:tc>
        <w:tc>
          <w:tcPr>
            <w:tcW w:w="847" w:type="dxa"/>
            <w:tcBorders>
              <w:top w:val="nil"/>
              <w:left w:val="nil"/>
              <w:bottom w:val="nil"/>
              <w:right w:val="nil"/>
            </w:tcBorders>
            <w:shd w:val="clear" w:color="FDA86A" w:fill="FDA86A"/>
            <w:vAlign w:val="bottom"/>
          </w:tcPr>
          <w:p w14:paraId="60291FF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39%</w:t>
            </w:r>
          </w:p>
        </w:tc>
        <w:tc>
          <w:tcPr>
            <w:tcW w:w="847" w:type="dxa"/>
            <w:tcBorders>
              <w:top w:val="nil"/>
              <w:left w:val="nil"/>
              <w:bottom w:val="nil"/>
              <w:right w:val="nil"/>
            </w:tcBorders>
            <w:shd w:val="clear" w:color="FDA86A" w:fill="FDA86A"/>
            <w:vAlign w:val="bottom"/>
          </w:tcPr>
          <w:p w14:paraId="24BC08E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52%</w:t>
            </w:r>
          </w:p>
        </w:tc>
        <w:tc>
          <w:tcPr>
            <w:tcW w:w="847" w:type="dxa"/>
            <w:tcBorders>
              <w:top w:val="nil"/>
              <w:left w:val="nil"/>
              <w:bottom w:val="nil"/>
              <w:right w:val="nil"/>
            </w:tcBorders>
            <w:shd w:val="clear" w:color="FDA86A" w:fill="FDA86A"/>
            <w:vAlign w:val="bottom"/>
          </w:tcPr>
          <w:p w14:paraId="5CADFB9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13%</w:t>
            </w:r>
          </w:p>
        </w:tc>
        <w:tc>
          <w:tcPr>
            <w:tcW w:w="849" w:type="dxa"/>
            <w:tcBorders>
              <w:top w:val="nil"/>
              <w:left w:val="nil"/>
              <w:bottom w:val="nil"/>
              <w:right w:val="nil"/>
            </w:tcBorders>
            <w:shd w:val="clear" w:color="FFFAF6" w:fill="FFFAF6"/>
            <w:vAlign w:val="bottom"/>
          </w:tcPr>
          <w:p w14:paraId="1999340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8,637</w:t>
            </w:r>
          </w:p>
        </w:tc>
        <w:tc>
          <w:tcPr>
            <w:tcW w:w="849" w:type="dxa"/>
            <w:tcBorders>
              <w:top w:val="nil"/>
              <w:left w:val="nil"/>
              <w:bottom w:val="nil"/>
              <w:right w:val="nil"/>
            </w:tcBorders>
            <w:shd w:val="clear" w:color="FFFAF6" w:fill="FFFAF6"/>
            <w:vAlign w:val="bottom"/>
          </w:tcPr>
          <w:p w14:paraId="256EEE6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12,937</w:t>
            </w:r>
          </w:p>
        </w:tc>
        <w:tc>
          <w:tcPr>
            <w:tcW w:w="849" w:type="dxa"/>
            <w:tcBorders>
              <w:top w:val="nil"/>
              <w:left w:val="nil"/>
              <w:bottom w:val="nil"/>
              <w:right w:val="nil"/>
            </w:tcBorders>
            <w:shd w:val="clear" w:color="FFFAF6" w:fill="FFFAF6"/>
            <w:vAlign w:val="bottom"/>
          </w:tcPr>
          <w:p w14:paraId="2BBBCB4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4,299</w:t>
            </w:r>
          </w:p>
        </w:tc>
        <w:tc>
          <w:tcPr>
            <w:tcW w:w="847" w:type="dxa"/>
            <w:tcBorders>
              <w:top w:val="nil"/>
              <w:left w:val="nil"/>
              <w:bottom w:val="nil"/>
              <w:right w:val="nil"/>
            </w:tcBorders>
            <w:shd w:val="clear" w:color="FEC296" w:fill="FEC296"/>
            <w:vAlign w:val="bottom"/>
          </w:tcPr>
          <w:p w14:paraId="5E72BDB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47</w:t>
            </w:r>
          </w:p>
        </w:tc>
        <w:tc>
          <w:tcPr>
            <w:tcW w:w="847" w:type="dxa"/>
            <w:tcBorders>
              <w:top w:val="nil"/>
              <w:left w:val="nil"/>
              <w:bottom w:val="nil"/>
              <w:right w:val="nil"/>
            </w:tcBorders>
            <w:shd w:val="clear" w:color="FEC296" w:fill="FEC296"/>
            <w:vAlign w:val="bottom"/>
          </w:tcPr>
          <w:p w14:paraId="72E5A5B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54</w:t>
            </w:r>
          </w:p>
        </w:tc>
        <w:tc>
          <w:tcPr>
            <w:tcW w:w="847" w:type="dxa"/>
            <w:gridSpan w:val="2"/>
            <w:tcBorders>
              <w:top w:val="nil"/>
              <w:left w:val="nil"/>
              <w:bottom w:val="nil"/>
              <w:right w:val="nil"/>
            </w:tcBorders>
            <w:shd w:val="clear" w:color="FEC296" w:fill="FEC296"/>
            <w:vAlign w:val="bottom"/>
          </w:tcPr>
          <w:p w14:paraId="6F1273AE"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w:t>
            </w:r>
          </w:p>
        </w:tc>
      </w:tr>
      <w:tr w:rsidR="002D6644" w:rsidRPr="00573BEF" w14:paraId="4FA54923" w14:textId="77777777" w:rsidTr="00753CCD">
        <w:tc>
          <w:tcPr>
            <w:tcW w:w="877" w:type="dxa"/>
            <w:vMerge/>
          </w:tcPr>
          <w:p w14:paraId="63C685CF" w14:textId="77777777" w:rsidR="00A12786" w:rsidRPr="00573BEF" w:rsidRDefault="00A12786" w:rsidP="00753CCD">
            <w:pPr>
              <w:jc w:val="center"/>
              <w:rPr>
                <w:rFonts w:ascii="Arial" w:hAnsi="Arial" w:cs="Arial"/>
                <w:sz w:val="16"/>
                <w:szCs w:val="16"/>
              </w:rPr>
            </w:pPr>
          </w:p>
        </w:tc>
        <w:tc>
          <w:tcPr>
            <w:tcW w:w="849" w:type="dxa"/>
            <w:gridSpan w:val="2"/>
            <w:tcBorders>
              <w:top w:val="nil"/>
              <w:left w:val="nil"/>
              <w:bottom w:val="nil"/>
              <w:right w:val="nil"/>
            </w:tcBorders>
            <w:shd w:val="clear" w:color="FFFFFF" w:fill="FFFFFF"/>
            <w:vAlign w:val="bottom"/>
          </w:tcPr>
          <w:p w14:paraId="52083EA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847" w:type="dxa"/>
            <w:tcBorders>
              <w:top w:val="nil"/>
              <w:left w:val="nil"/>
              <w:bottom w:val="nil"/>
              <w:right w:val="nil"/>
            </w:tcBorders>
            <w:shd w:val="clear" w:color="FDA86A" w:fill="FDA86A"/>
            <w:vAlign w:val="bottom"/>
          </w:tcPr>
          <w:p w14:paraId="2158481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[36 to 42%]</w:t>
            </w:r>
          </w:p>
        </w:tc>
        <w:tc>
          <w:tcPr>
            <w:tcW w:w="847" w:type="dxa"/>
            <w:tcBorders>
              <w:top w:val="nil"/>
              <w:left w:val="nil"/>
              <w:bottom w:val="nil"/>
              <w:right w:val="nil"/>
            </w:tcBorders>
            <w:shd w:val="clear" w:color="FDA86A" w:fill="FDA86A"/>
            <w:vAlign w:val="bottom"/>
          </w:tcPr>
          <w:p w14:paraId="52D24F6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[40 to 65%]</w:t>
            </w:r>
          </w:p>
        </w:tc>
        <w:tc>
          <w:tcPr>
            <w:tcW w:w="847" w:type="dxa"/>
            <w:tcBorders>
              <w:top w:val="nil"/>
              <w:left w:val="nil"/>
              <w:bottom w:val="nil"/>
              <w:right w:val="nil"/>
            </w:tcBorders>
            <w:shd w:val="clear" w:color="FDA86A" w:fill="FDA86A"/>
            <w:vAlign w:val="bottom"/>
          </w:tcPr>
          <w:p w14:paraId="693D135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 to 24%]</w:t>
            </w:r>
          </w:p>
        </w:tc>
        <w:tc>
          <w:tcPr>
            <w:tcW w:w="849" w:type="dxa"/>
            <w:tcBorders>
              <w:top w:val="nil"/>
              <w:left w:val="nil"/>
              <w:bottom w:val="nil"/>
              <w:right w:val="nil"/>
            </w:tcBorders>
            <w:shd w:val="clear" w:color="FFFAF6" w:fill="FFFAF6"/>
            <w:vAlign w:val="bottom"/>
          </w:tcPr>
          <w:p w14:paraId="671B99D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[7,909 to 9,406]</w:t>
            </w:r>
          </w:p>
        </w:tc>
        <w:tc>
          <w:tcPr>
            <w:tcW w:w="849" w:type="dxa"/>
            <w:tcBorders>
              <w:top w:val="nil"/>
              <w:left w:val="nil"/>
              <w:bottom w:val="nil"/>
              <w:right w:val="nil"/>
            </w:tcBorders>
            <w:shd w:val="clear" w:color="FFFAF6" w:fill="FFFAF6"/>
            <w:vAlign w:val="bottom"/>
          </w:tcPr>
          <w:p w14:paraId="28E8BD0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[10,189 to 16,089]</w:t>
            </w:r>
          </w:p>
        </w:tc>
        <w:tc>
          <w:tcPr>
            <w:tcW w:w="849" w:type="dxa"/>
            <w:tcBorders>
              <w:top w:val="nil"/>
              <w:left w:val="nil"/>
              <w:bottom w:val="nil"/>
              <w:right w:val="nil"/>
            </w:tcBorders>
            <w:shd w:val="clear" w:color="FFFAF6" w:fill="FFFAF6"/>
            <w:vAlign w:val="bottom"/>
          </w:tcPr>
          <w:p w14:paraId="03A8375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[2,252 to 6,750]</w:t>
            </w:r>
          </w:p>
        </w:tc>
        <w:tc>
          <w:tcPr>
            <w:tcW w:w="847" w:type="dxa"/>
            <w:tcBorders>
              <w:top w:val="nil"/>
              <w:left w:val="nil"/>
              <w:bottom w:val="nil"/>
              <w:right w:val="nil"/>
            </w:tcBorders>
            <w:shd w:val="clear" w:color="FEC296" w:fill="FEC296"/>
            <w:vAlign w:val="bottom"/>
          </w:tcPr>
          <w:p w14:paraId="675FEC3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[45 to 48]</w:t>
            </w:r>
          </w:p>
        </w:tc>
        <w:tc>
          <w:tcPr>
            <w:tcW w:w="847" w:type="dxa"/>
            <w:tcBorders>
              <w:top w:val="nil"/>
              <w:left w:val="nil"/>
              <w:bottom w:val="nil"/>
              <w:right w:val="nil"/>
            </w:tcBorders>
            <w:shd w:val="clear" w:color="FEC296" w:fill="FEC296"/>
            <w:vAlign w:val="bottom"/>
          </w:tcPr>
          <w:p w14:paraId="65F6754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[43 to 65]</w:t>
            </w:r>
          </w:p>
        </w:tc>
        <w:tc>
          <w:tcPr>
            <w:tcW w:w="847" w:type="dxa"/>
            <w:gridSpan w:val="2"/>
            <w:tcBorders>
              <w:top w:val="nil"/>
              <w:left w:val="nil"/>
              <w:bottom w:val="nil"/>
              <w:right w:val="nil"/>
            </w:tcBorders>
            <w:shd w:val="clear" w:color="FEC296" w:fill="FEC296"/>
            <w:vAlign w:val="bottom"/>
          </w:tcPr>
          <w:p w14:paraId="3AFE7A4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 to 17]</w:t>
            </w:r>
          </w:p>
        </w:tc>
      </w:tr>
      <w:tr w:rsidR="002D6644" w:rsidRPr="00573BEF" w14:paraId="2543D73E" w14:textId="77777777" w:rsidTr="00753CCD">
        <w:tc>
          <w:tcPr>
            <w:tcW w:w="877" w:type="dxa"/>
            <w:vMerge w:val="restart"/>
          </w:tcPr>
          <w:p w14:paraId="12F393AB"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AL</w:t>
            </w:r>
          </w:p>
        </w:tc>
        <w:tc>
          <w:tcPr>
            <w:tcW w:w="849" w:type="dxa"/>
            <w:gridSpan w:val="2"/>
            <w:tcBorders>
              <w:top w:val="nil"/>
              <w:left w:val="nil"/>
              <w:bottom w:val="nil"/>
              <w:right w:val="nil"/>
            </w:tcBorders>
            <w:shd w:val="clear" w:color="FFFFFF" w:fill="FFFFFF"/>
            <w:vAlign w:val="bottom"/>
          </w:tcPr>
          <w:p w14:paraId="2574B35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15,021</w:t>
            </w:r>
          </w:p>
        </w:tc>
        <w:tc>
          <w:tcPr>
            <w:tcW w:w="847" w:type="dxa"/>
            <w:tcBorders>
              <w:top w:val="nil"/>
              <w:left w:val="nil"/>
              <w:bottom w:val="nil"/>
              <w:right w:val="nil"/>
            </w:tcBorders>
            <w:shd w:val="clear" w:color="F2F7FB" w:fill="F2F7FB"/>
            <w:vAlign w:val="bottom"/>
          </w:tcPr>
          <w:p w14:paraId="09107DC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34%</w:t>
            </w:r>
          </w:p>
        </w:tc>
        <w:tc>
          <w:tcPr>
            <w:tcW w:w="847" w:type="dxa"/>
            <w:tcBorders>
              <w:top w:val="nil"/>
              <w:left w:val="nil"/>
              <w:bottom w:val="nil"/>
              <w:right w:val="nil"/>
            </w:tcBorders>
            <w:shd w:val="clear" w:color="F2F7FB" w:fill="F2F7FB"/>
            <w:vAlign w:val="bottom"/>
          </w:tcPr>
          <w:p w14:paraId="58B6E49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33%</w:t>
            </w:r>
          </w:p>
        </w:tc>
        <w:tc>
          <w:tcPr>
            <w:tcW w:w="847" w:type="dxa"/>
            <w:tcBorders>
              <w:top w:val="nil"/>
              <w:left w:val="nil"/>
              <w:bottom w:val="nil"/>
              <w:right w:val="nil"/>
            </w:tcBorders>
            <w:shd w:val="clear" w:color="F2F7FB" w:fill="F2F7FB"/>
            <w:vAlign w:val="bottom"/>
          </w:tcPr>
          <w:p w14:paraId="7B6D04E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w:t>
            </w:r>
          </w:p>
        </w:tc>
        <w:tc>
          <w:tcPr>
            <w:tcW w:w="849" w:type="dxa"/>
            <w:tcBorders>
              <w:top w:val="nil"/>
              <w:left w:val="nil"/>
              <w:bottom w:val="nil"/>
              <w:right w:val="nil"/>
            </w:tcBorders>
            <w:shd w:val="clear" w:color="FFFEFD" w:fill="FFFEFD"/>
            <w:vAlign w:val="bottom"/>
          </w:tcPr>
          <w:p w14:paraId="206299D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5,045</w:t>
            </w:r>
          </w:p>
        </w:tc>
        <w:tc>
          <w:tcPr>
            <w:tcW w:w="849" w:type="dxa"/>
            <w:tcBorders>
              <w:top w:val="nil"/>
              <w:left w:val="nil"/>
              <w:bottom w:val="nil"/>
              <w:right w:val="nil"/>
            </w:tcBorders>
            <w:shd w:val="clear" w:color="FFFEFD" w:fill="FFFEFD"/>
            <w:vAlign w:val="bottom"/>
          </w:tcPr>
          <w:p w14:paraId="01B3B6E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6,150</w:t>
            </w:r>
          </w:p>
        </w:tc>
        <w:tc>
          <w:tcPr>
            <w:tcW w:w="849" w:type="dxa"/>
            <w:tcBorders>
              <w:top w:val="nil"/>
              <w:left w:val="nil"/>
              <w:bottom w:val="nil"/>
              <w:right w:val="nil"/>
            </w:tcBorders>
            <w:shd w:val="clear" w:color="FFFEFD" w:fill="FFFEFD"/>
            <w:vAlign w:val="bottom"/>
          </w:tcPr>
          <w:p w14:paraId="667B81F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1,105</w:t>
            </w:r>
          </w:p>
        </w:tc>
        <w:tc>
          <w:tcPr>
            <w:tcW w:w="847" w:type="dxa"/>
            <w:tcBorders>
              <w:top w:val="nil"/>
              <w:left w:val="nil"/>
              <w:bottom w:val="nil"/>
              <w:right w:val="nil"/>
            </w:tcBorders>
            <w:shd w:val="clear" w:color="CCDEEE" w:fill="CCDEEE"/>
            <w:vAlign w:val="bottom"/>
          </w:tcPr>
          <w:p w14:paraId="2B35013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44</w:t>
            </w:r>
          </w:p>
        </w:tc>
        <w:tc>
          <w:tcPr>
            <w:tcW w:w="847" w:type="dxa"/>
            <w:tcBorders>
              <w:top w:val="nil"/>
              <w:left w:val="nil"/>
              <w:bottom w:val="nil"/>
              <w:right w:val="nil"/>
            </w:tcBorders>
            <w:shd w:val="clear" w:color="CCDEEE" w:fill="CCDEEE"/>
            <w:vAlign w:val="bottom"/>
          </w:tcPr>
          <w:p w14:paraId="2B7BDBA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41</w:t>
            </w:r>
          </w:p>
        </w:tc>
        <w:tc>
          <w:tcPr>
            <w:tcW w:w="847" w:type="dxa"/>
            <w:gridSpan w:val="2"/>
            <w:tcBorders>
              <w:top w:val="nil"/>
              <w:left w:val="nil"/>
              <w:bottom w:val="nil"/>
              <w:right w:val="nil"/>
            </w:tcBorders>
            <w:shd w:val="clear" w:color="CCDEEE" w:fill="CCDEEE"/>
            <w:vAlign w:val="bottom"/>
          </w:tcPr>
          <w:p w14:paraId="49A6F64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w:t>
            </w:r>
          </w:p>
        </w:tc>
      </w:tr>
      <w:tr w:rsidR="002D6644" w:rsidRPr="00573BEF" w14:paraId="2CF38CD6" w14:textId="77777777" w:rsidTr="00753CCD">
        <w:tc>
          <w:tcPr>
            <w:tcW w:w="877" w:type="dxa"/>
            <w:vMerge/>
          </w:tcPr>
          <w:p w14:paraId="36A5353F" w14:textId="77777777" w:rsidR="00A12786" w:rsidRPr="00573BEF" w:rsidRDefault="00A12786" w:rsidP="00753CCD">
            <w:pPr>
              <w:jc w:val="center"/>
              <w:rPr>
                <w:rFonts w:ascii="Arial" w:hAnsi="Arial" w:cs="Arial"/>
                <w:sz w:val="16"/>
                <w:szCs w:val="16"/>
              </w:rPr>
            </w:pPr>
          </w:p>
        </w:tc>
        <w:tc>
          <w:tcPr>
            <w:tcW w:w="849" w:type="dxa"/>
            <w:gridSpan w:val="2"/>
            <w:tcBorders>
              <w:top w:val="nil"/>
              <w:left w:val="nil"/>
              <w:bottom w:val="nil"/>
              <w:right w:val="nil"/>
            </w:tcBorders>
            <w:shd w:val="clear" w:color="FFFFFF" w:fill="FFFFFF"/>
            <w:vAlign w:val="bottom"/>
          </w:tcPr>
          <w:p w14:paraId="7AF895E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847" w:type="dxa"/>
            <w:tcBorders>
              <w:top w:val="nil"/>
              <w:left w:val="nil"/>
              <w:bottom w:val="nil"/>
              <w:right w:val="nil"/>
            </w:tcBorders>
            <w:shd w:val="clear" w:color="F2F7FB" w:fill="F2F7FB"/>
            <w:vAlign w:val="bottom"/>
          </w:tcPr>
          <w:p w14:paraId="2D9C1EA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[30 to 37%]</w:t>
            </w:r>
          </w:p>
        </w:tc>
        <w:tc>
          <w:tcPr>
            <w:tcW w:w="847" w:type="dxa"/>
            <w:tcBorders>
              <w:top w:val="nil"/>
              <w:left w:val="nil"/>
              <w:bottom w:val="nil"/>
              <w:right w:val="nil"/>
            </w:tcBorders>
            <w:shd w:val="clear" w:color="F2F7FB" w:fill="F2F7FB"/>
            <w:vAlign w:val="bottom"/>
          </w:tcPr>
          <w:p w14:paraId="5950D53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[25 to 47%]</w:t>
            </w:r>
          </w:p>
        </w:tc>
        <w:tc>
          <w:tcPr>
            <w:tcW w:w="847" w:type="dxa"/>
            <w:tcBorders>
              <w:top w:val="nil"/>
              <w:left w:val="nil"/>
              <w:bottom w:val="nil"/>
              <w:right w:val="nil"/>
            </w:tcBorders>
            <w:shd w:val="clear" w:color="F2F7FB" w:fill="F2F7FB"/>
            <w:vAlign w:val="bottom"/>
          </w:tcPr>
          <w:p w14:paraId="0D0FA18E"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 to 10%]</w:t>
            </w:r>
          </w:p>
        </w:tc>
        <w:tc>
          <w:tcPr>
            <w:tcW w:w="849" w:type="dxa"/>
            <w:tcBorders>
              <w:top w:val="nil"/>
              <w:left w:val="nil"/>
              <w:bottom w:val="nil"/>
              <w:right w:val="nil"/>
            </w:tcBorders>
            <w:shd w:val="clear" w:color="FFFEFD" w:fill="FFFEFD"/>
            <w:vAlign w:val="bottom"/>
          </w:tcPr>
          <w:p w14:paraId="2BB5758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[4,570 to 5,474]</w:t>
            </w:r>
          </w:p>
        </w:tc>
        <w:tc>
          <w:tcPr>
            <w:tcW w:w="849" w:type="dxa"/>
            <w:tcBorders>
              <w:top w:val="nil"/>
              <w:left w:val="nil"/>
              <w:bottom w:val="nil"/>
              <w:right w:val="nil"/>
            </w:tcBorders>
            <w:shd w:val="clear" w:color="FFFEFD" w:fill="FFFEFD"/>
            <w:vAlign w:val="bottom"/>
          </w:tcPr>
          <w:p w14:paraId="6B6A13E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[4,767 to 8,168]</w:t>
            </w:r>
          </w:p>
        </w:tc>
        <w:tc>
          <w:tcPr>
            <w:tcW w:w="849" w:type="dxa"/>
            <w:tcBorders>
              <w:top w:val="nil"/>
              <w:left w:val="nil"/>
              <w:bottom w:val="nil"/>
              <w:right w:val="nil"/>
            </w:tcBorders>
            <w:shd w:val="clear" w:color="FFFEFD" w:fill="FFFEFD"/>
            <w:vAlign w:val="bottom"/>
          </w:tcPr>
          <w:p w14:paraId="5F89912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[47 to 2,886]</w:t>
            </w:r>
          </w:p>
        </w:tc>
        <w:tc>
          <w:tcPr>
            <w:tcW w:w="847" w:type="dxa"/>
            <w:tcBorders>
              <w:top w:val="nil"/>
              <w:left w:val="nil"/>
              <w:bottom w:val="nil"/>
              <w:right w:val="nil"/>
            </w:tcBorders>
            <w:shd w:val="clear" w:color="CCDEEE" w:fill="CCDEEE"/>
            <w:vAlign w:val="bottom"/>
          </w:tcPr>
          <w:p w14:paraId="3B926D1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[43 to 46]</w:t>
            </w:r>
          </w:p>
        </w:tc>
        <w:tc>
          <w:tcPr>
            <w:tcW w:w="847" w:type="dxa"/>
            <w:tcBorders>
              <w:top w:val="nil"/>
              <w:left w:val="nil"/>
              <w:bottom w:val="nil"/>
              <w:right w:val="nil"/>
            </w:tcBorders>
            <w:shd w:val="clear" w:color="CCDEEE" w:fill="CCDEEE"/>
            <w:vAlign w:val="bottom"/>
          </w:tcPr>
          <w:p w14:paraId="7B70091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[38 to 46]</w:t>
            </w:r>
          </w:p>
        </w:tc>
        <w:tc>
          <w:tcPr>
            <w:tcW w:w="847" w:type="dxa"/>
            <w:gridSpan w:val="2"/>
            <w:tcBorders>
              <w:top w:val="nil"/>
              <w:left w:val="nil"/>
              <w:bottom w:val="nil"/>
              <w:right w:val="nil"/>
            </w:tcBorders>
            <w:shd w:val="clear" w:color="CCDEEE" w:fill="CCDEEE"/>
            <w:vAlign w:val="bottom"/>
          </w:tcPr>
          <w:p w14:paraId="141962E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 to 1]</w:t>
            </w:r>
          </w:p>
        </w:tc>
      </w:tr>
      <w:tr w:rsidR="002D6644" w:rsidRPr="00573BEF" w14:paraId="54F68FDD" w14:textId="77777777" w:rsidTr="00753CCD">
        <w:tc>
          <w:tcPr>
            <w:tcW w:w="877" w:type="dxa"/>
            <w:vMerge w:val="restart"/>
          </w:tcPr>
          <w:p w14:paraId="166EB693"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MO</w:t>
            </w:r>
          </w:p>
        </w:tc>
        <w:tc>
          <w:tcPr>
            <w:tcW w:w="849" w:type="dxa"/>
            <w:gridSpan w:val="2"/>
            <w:tcBorders>
              <w:top w:val="nil"/>
              <w:left w:val="nil"/>
              <w:bottom w:val="nil"/>
              <w:right w:val="nil"/>
            </w:tcBorders>
            <w:shd w:val="clear" w:color="FFFFFF" w:fill="FFFFFF"/>
            <w:vAlign w:val="bottom"/>
          </w:tcPr>
          <w:p w14:paraId="305EEE2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13,812</w:t>
            </w:r>
          </w:p>
        </w:tc>
        <w:tc>
          <w:tcPr>
            <w:tcW w:w="847" w:type="dxa"/>
            <w:tcBorders>
              <w:top w:val="nil"/>
              <w:left w:val="nil"/>
              <w:bottom w:val="nil"/>
              <w:right w:val="nil"/>
            </w:tcBorders>
            <w:shd w:val="clear" w:color="FFEBDD" w:fill="FFEBDD"/>
            <w:vAlign w:val="bottom"/>
          </w:tcPr>
          <w:p w14:paraId="44E35CAE"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43%</w:t>
            </w:r>
          </w:p>
        </w:tc>
        <w:tc>
          <w:tcPr>
            <w:tcW w:w="847" w:type="dxa"/>
            <w:tcBorders>
              <w:top w:val="nil"/>
              <w:left w:val="nil"/>
              <w:bottom w:val="nil"/>
              <w:right w:val="nil"/>
            </w:tcBorders>
            <w:shd w:val="clear" w:color="FFEBDD" w:fill="FFEBDD"/>
            <w:vAlign w:val="bottom"/>
          </w:tcPr>
          <w:p w14:paraId="61676B7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47%</w:t>
            </w:r>
          </w:p>
        </w:tc>
        <w:tc>
          <w:tcPr>
            <w:tcW w:w="847" w:type="dxa"/>
            <w:tcBorders>
              <w:top w:val="nil"/>
              <w:left w:val="nil"/>
              <w:bottom w:val="nil"/>
              <w:right w:val="nil"/>
            </w:tcBorders>
            <w:shd w:val="clear" w:color="FFEBDD" w:fill="FFEBDD"/>
            <w:vAlign w:val="bottom"/>
          </w:tcPr>
          <w:p w14:paraId="5793399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w:t>
            </w:r>
          </w:p>
        </w:tc>
        <w:tc>
          <w:tcPr>
            <w:tcW w:w="849" w:type="dxa"/>
            <w:tcBorders>
              <w:top w:val="nil"/>
              <w:left w:val="nil"/>
              <w:bottom w:val="nil"/>
              <w:right w:val="nil"/>
            </w:tcBorders>
            <w:shd w:val="clear" w:color="FFFDFC" w:fill="FFFDFC"/>
            <w:vAlign w:val="bottom"/>
          </w:tcPr>
          <w:p w14:paraId="4614D22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5,964</w:t>
            </w:r>
          </w:p>
        </w:tc>
        <w:tc>
          <w:tcPr>
            <w:tcW w:w="849" w:type="dxa"/>
            <w:tcBorders>
              <w:top w:val="nil"/>
              <w:left w:val="nil"/>
              <w:bottom w:val="nil"/>
              <w:right w:val="nil"/>
            </w:tcBorders>
            <w:shd w:val="clear" w:color="FFFDFC" w:fill="FFFDFC"/>
            <w:vAlign w:val="bottom"/>
          </w:tcPr>
          <w:p w14:paraId="27D032B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7,366</w:t>
            </w:r>
          </w:p>
        </w:tc>
        <w:tc>
          <w:tcPr>
            <w:tcW w:w="849" w:type="dxa"/>
            <w:tcBorders>
              <w:top w:val="nil"/>
              <w:left w:val="nil"/>
              <w:bottom w:val="nil"/>
              <w:right w:val="nil"/>
            </w:tcBorders>
            <w:shd w:val="clear" w:color="FFFDFC" w:fill="FFFDFC"/>
            <w:vAlign w:val="bottom"/>
          </w:tcPr>
          <w:p w14:paraId="7937321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1,402</w:t>
            </w:r>
          </w:p>
        </w:tc>
        <w:tc>
          <w:tcPr>
            <w:tcW w:w="847" w:type="dxa"/>
            <w:tcBorders>
              <w:top w:val="nil"/>
              <w:left w:val="nil"/>
              <w:bottom w:val="nil"/>
              <w:right w:val="nil"/>
            </w:tcBorders>
            <w:shd w:val="clear" w:color="EEF4F9" w:fill="EEF4F9"/>
            <w:vAlign w:val="bottom"/>
          </w:tcPr>
          <w:p w14:paraId="55893D0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48</w:t>
            </w:r>
          </w:p>
        </w:tc>
        <w:tc>
          <w:tcPr>
            <w:tcW w:w="847" w:type="dxa"/>
            <w:tcBorders>
              <w:top w:val="nil"/>
              <w:left w:val="nil"/>
              <w:bottom w:val="nil"/>
              <w:right w:val="nil"/>
            </w:tcBorders>
            <w:shd w:val="clear" w:color="EEF4F9" w:fill="EEF4F9"/>
            <w:vAlign w:val="bottom"/>
          </w:tcPr>
          <w:p w14:paraId="0CF6F08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48</w:t>
            </w:r>
          </w:p>
        </w:tc>
        <w:tc>
          <w:tcPr>
            <w:tcW w:w="847" w:type="dxa"/>
            <w:gridSpan w:val="2"/>
            <w:tcBorders>
              <w:top w:val="nil"/>
              <w:left w:val="nil"/>
              <w:bottom w:val="nil"/>
              <w:right w:val="nil"/>
            </w:tcBorders>
            <w:shd w:val="clear" w:color="EEF4F9" w:fill="EEF4F9"/>
            <w:vAlign w:val="bottom"/>
          </w:tcPr>
          <w:p w14:paraId="7875A98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w:t>
            </w:r>
          </w:p>
        </w:tc>
      </w:tr>
      <w:tr w:rsidR="002D6644" w:rsidRPr="00573BEF" w14:paraId="4CAA3728" w14:textId="77777777" w:rsidTr="00753CCD">
        <w:tc>
          <w:tcPr>
            <w:tcW w:w="877" w:type="dxa"/>
            <w:vMerge/>
          </w:tcPr>
          <w:p w14:paraId="11FA050D" w14:textId="77777777" w:rsidR="00A12786" w:rsidRPr="00573BEF" w:rsidRDefault="00A12786" w:rsidP="00753CCD">
            <w:pPr>
              <w:jc w:val="center"/>
              <w:rPr>
                <w:rFonts w:ascii="Arial" w:hAnsi="Arial" w:cs="Arial"/>
                <w:sz w:val="16"/>
                <w:szCs w:val="16"/>
              </w:rPr>
            </w:pPr>
          </w:p>
        </w:tc>
        <w:tc>
          <w:tcPr>
            <w:tcW w:w="849" w:type="dxa"/>
            <w:gridSpan w:val="2"/>
            <w:tcBorders>
              <w:top w:val="nil"/>
              <w:left w:val="nil"/>
              <w:bottom w:val="nil"/>
              <w:right w:val="nil"/>
            </w:tcBorders>
            <w:shd w:val="clear" w:color="FFFFFF" w:fill="FFFFFF"/>
            <w:vAlign w:val="bottom"/>
          </w:tcPr>
          <w:p w14:paraId="3FA08F8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847" w:type="dxa"/>
            <w:tcBorders>
              <w:top w:val="nil"/>
              <w:left w:val="nil"/>
              <w:bottom w:val="nil"/>
              <w:right w:val="nil"/>
            </w:tcBorders>
            <w:shd w:val="clear" w:color="FFEBDD" w:fill="FFEBDD"/>
            <w:vAlign w:val="bottom"/>
          </w:tcPr>
          <w:p w14:paraId="0DAFE72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[40 to 47%]</w:t>
            </w:r>
          </w:p>
        </w:tc>
        <w:tc>
          <w:tcPr>
            <w:tcW w:w="847" w:type="dxa"/>
            <w:tcBorders>
              <w:top w:val="nil"/>
              <w:left w:val="nil"/>
              <w:bottom w:val="nil"/>
              <w:right w:val="nil"/>
            </w:tcBorders>
            <w:shd w:val="clear" w:color="FFEBDD" w:fill="FFEBDD"/>
            <w:vAlign w:val="bottom"/>
          </w:tcPr>
          <w:p w14:paraId="3044396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[35 to 59%]</w:t>
            </w:r>
          </w:p>
        </w:tc>
        <w:tc>
          <w:tcPr>
            <w:tcW w:w="847" w:type="dxa"/>
            <w:tcBorders>
              <w:top w:val="nil"/>
              <w:left w:val="nil"/>
              <w:bottom w:val="nil"/>
              <w:right w:val="nil"/>
            </w:tcBorders>
            <w:shd w:val="clear" w:color="FFEBDD" w:fill="FFEBDD"/>
            <w:vAlign w:val="bottom"/>
          </w:tcPr>
          <w:p w14:paraId="445A397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 to 14%]</w:t>
            </w:r>
          </w:p>
        </w:tc>
        <w:tc>
          <w:tcPr>
            <w:tcW w:w="849" w:type="dxa"/>
            <w:tcBorders>
              <w:top w:val="nil"/>
              <w:left w:val="nil"/>
              <w:bottom w:val="nil"/>
              <w:right w:val="nil"/>
            </w:tcBorders>
            <w:shd w:val="clear" w:color="FFFDFC" w:fill="FFFDFC"/>
            <w:vAlign w:val="bottom"/>
          </w:tcPr>
          <w:p w14:paraId="545C8F4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[5,473 to 6,456]</w:t>
            </w:r>
          </w:p>
        </w:tc>
        <w:tc>
          <w:tcPr>
            <w:tcW w:w="849" w:type="dxa"/>
            <w:tcBorders>
              <w:top w:val="nil"/>
              <w:left w:val="nil"/>
              <w:bottom w:val="nil"/>
              <w:right w:val="nil"/>
            </w:tcBorders>
            <w:shd w:val="clear" w:color="FFFDFC" w:fill="FFFDFC"/>
            <w:vAlign w:val="bottom"/>
          </w:tcPr>
          <w:p w14:paraId="7DF0B3C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[6,015 to 8,672]</w:t>
            </w:r>
          </w:p>
        </w:tc>
        <w:tc>
          <w:tcPr>
            <w:tcW w:w="849" w:type="dxa"/>
            <w:tcBorders>
              <w:top w:val="nil"/>
              <w:left w:val="nil"/>
              <w:bottom w:val="nil"/>
              <w:right w:val="nil"/>
            </w:tcBorders>
            <w:shd w:val="clear" w:color="FFFDFC" w:fill="FFFDFC"/>
            <w:vAlign w:val="bottom"/>
          </w:tcPr>
          <w:p w14:paraId="162F0E6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[429 to 2,381]</w:t>
            </w:r>
          </w:p>
        </w:tc>
        <w:tc>
          <w:tcPr>
            <w:tcW w:w="847" w:type="dxa"/>
            <w:tcBorders>
              <w:top w:val="nil"/>
              <w:left w:val="nil"/>
              <w:bottom w:val="nil"/>
              <w:right w:val="nil"/>
            </w:tcBorders>
            <w:shd w:val="clear" w:color="EEF4F9" w:fill="EEF4F9"/>
            <w:vAlign w:val="bottom"/>
          </w:tcPr>
          <w:p w14:paraId="264939C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[46 to 51]</w:t>
            </w:r>
          </w:p>
        </w:tc>
        <w:tc>
          <w:tcPr>
            <w:tcW w:w="847" w:type="dxa"/>
            <w:tcBorders>
              <w:top w:val="nil"/>
              <w:left w:val="nil"/>
              <w:bottom w:val="nil"/>
              <w:right w:val="nil"/>
            </w:tcBorders>
            <w:shd w:val="clear" w:color="EEF4F9" w:fill="EEF4F9"/>
            <w:vAlign w:val="bottom"/>
          </w:tcPr>
          <w:p w14:paraId="62393F8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[39 to 64]</w:t>
            </w:r>
          </w:p>
        </w:tc>
        <w:tc>
          <w:tcPr>
            <w:tcW w:w="847" w:type="dxa"/>
            <w:gridSpan w:val="2"/>
            <w:tcBorders>
              <w:top w:val="nil"/>
              <w:left w:val="nil"/>
              <w:bottom w:val="nil"/>
              <w:right w:val="nil"/>
            </w:tcBorders>
            <w:shd w:val="clear" w:color="EEF4F9" w:fill="EEF4F9"/>
            <w:vAlign w:val="bottom"/>
          </w:tcPr>
          <w:p w14:paraId="49473ADE"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[-8 to 14]</w:t>
            </w:r>
          </w:p>
        </w:tc>
      </w:tr>
      <w:tr w:rsidR="002D6644" w:rsidRPr="00573BEF" w14:paraId="14F5DD78" w14:textId="77777777" w:rsidTr="00753CCD">
        <w:tc>
          <w:tcPr>
            <w:tcW w:w="877" w:type="dxa"/>
            <w:vMerge w:val="restart"/>
          </w:tcPr>
          <w:p w14:paraId="3912D193"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MS</w:t>
            </w:r>
          </w:p>
        </w:tc>
        <w:tc>
          <w:tcPr>
            <w:tcW w:w="849" w:type="dxa"/>
            <w:gridSpan w:val="2"/>
            <w:tcBorders>
              <w:top w:val="nil"/>
              <w:left w:val="nil"/>
              <w:bottom w:val="nil"/>
              <w:right w:val="nil"/>
            </w:tcBorders>
            <w:shd w:val="clear" w:color="FFFFFF" w:fill="FFFFFF"/>
            <w:vAlign w:val="bottom"/>
          </w:tcPr>
          <w:p w14:paraId="21FEB84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10,154</w:t>
            </w:r>
          </w:p>
        </w:tc>
        <w:tc>
          <w:tcPr>
            <w:tcW w:w="847" w:type="dxa"/>
            <w:tcBorders>
              <w:top w:val="nil"/>
              <w:left w:val="nil"/>
              <w:bottom w:val="nil"/>
              <w:right w:val="nil"/>
            </w:tcBorders>
            <w:shd w:val="clear" w:color="FED7BA" w:fill="FED7BA"/>
            <w:vAlign w:val="bottom"/>
          </w:tcPr>
          <w:p w14:paraId="43F0B81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38%</w:t>
            </w:r>
          </w:p>
        </w:tc>
        <w:tc>
          <w:tcPr>
            <w:tcW w:w="847" w:type="dxa"/>
            <w:tcBorders>
              <w:top w:val="nil"/>
              <w:left w:val="nil"/>
              <w:bottom w:val="nil"/>
              <w:right w:val="nil"/>
            </w:tcBorders>
            <w:shd w:val="clear" w:color="FED7BA" w:fill="FED7BA"/>
            <w:vAlign w:val="bottom"/>
          </w:tcPr>
          <w:p w14:paraId="04D30F9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44%</w:t>
            </w:r>
          </w:p>
        </w:tc>
        <w:tc>
          <w:tcPr>
            <w:tcW w:w="847" w:type="dxa"/>
            <w:tcBorders>
              <w:top w:val="nil"/>
              <w:left w:val="nil"/>
              <w:bottom w:val="nil"/>
              <w:right w:val="nil"/>
            </w:tcBorders>
            <w:shd w:val="clear" w:color="FED7BA" w:fill="FED7BA"/>
            <w:vAlign w:val="bottom"/>
          </w:tcPr>
          <w:p w14:paraId="3009E76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w:t>
            </w:r>
          </w:p>
        </w:tc>
        <w:tc>
          <w:tcPr>
            <w:tcW w:w="849" w:type="dxa"/>
            <w:tcBorders>
              <w:top w:val="nil"/>
              <w:left w:val="nil"/>
              <w:bottom w:val="nil"/>
              <w:right w:val="nil"/>
            </w:tcBorders>
            <w:shd w:val="clear" w:color="FFFDFC" w:fill="FFFDFC"/>
            <w:vAlign w:val="bottom"/>
          </w:tcPr>
          <w:p w14:paraId="06FF223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3,853</w:t>
            </w:r>
          </w:p>
        </w:tc>
        <w:tc>
          <w:tcPr>
            <w:tcW w:w="849" w:type="dxa"/>
            <w:tcBorders>
              <w:top w:val="nil"/>
              <w:left w:val="nil"/>
              <w:bottom w:val="nil"/>
              <w:right w:val="nil"/>
            </w:tcBorders>
            <w:shd w:val="clear" w:color="FFFDFC" w:fill="FFFDFC"/>
            <w:vAlign w:val="bottom"/>
          </w:tcPr>
          <w:p w14:paraId="04CFD8D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5,292</w:t>
            </w:r>
          </w:p>
        </w:tc>
        <w:tc>
          <w:tcPr>
            <w:tcW w:w="849" w:type="dxa"/>
            <w:tcBorders>
              <w:top w:val="nil"/>
              <w:left w:val="nil"/>
              <w:bottom w:val="nil"/>
              <w:right w:val="nil"/>
            </w:tcBorders>
            <w:shd w:val="clear" w:color="FFFDFC" w:fill="FFFDFC"/>
            <w:vAlign w:val="bottom"/>
          </w:tcPr>
          <w:p w14:paraId="34BD9F0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1,439</w:t>
            </w:r>
          </w:p>
        </w:tc>
        <w:tc>
          <w:tcPr>
            <w:tcW w:w="847" w:type="dxa"/>
            <w:tcBorders>
              <w:top w:val="nil"/>
              <w:left w:val="nil"/>
              <w:bottom w:val="nil"/>
              <w:right w:val="nil"/>
            </w:tcBorders>
            <w:shd w:val="clear" w:color="FFFFFF" w:fill="FFFFFF"/>
            <w:vAlign w:val="bottom"/>
          </w:tcPr>
          <w:p w14:paraId="698B500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47</w:t>
            </w:r>
          </w:p>
        </w:tc>
        <w:tc>
          <w:tcPr>
            <w:tcW w:w="847" w:type="dxa"/>
            <w:tcBorders>
              <w:top w:val="nil"/>
              <w:left w:val="nil"/>
              <w:bottom w:val="nil"/>
              <w:right w:val="nil"/>
            </w:tcBorders>
            <w:shd w:val="clear" w:color="FFFFFF" w:fill="FFFFFF"/>
            <w:vAlign w:val="bottom"/>
          </w:tcPr>
          <w:p w14:paraId="2089C6A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47</w:t>
            </w:r>
          </w:p>
        </w:tc>
        <w:tc>
          <w:tcPr>
            <w:tcW w:w="847" w:type="dxa"/>
            <w:gridSpan w:val="2"/>
            <w:tcBorders>
              <w:top w:val="nil"/>
              <w:left w:val="nil"/>
              <w:bottom w:val="nil"/>
              <w:right w:val="nil"/>
            </w:tcBorders>
            <w:shd w:val="clear" w:color="FFFFFF" w:fill="FFFFFF"/>
            <w:vAlign w:val="bottom"/>
          </w:tcPr>
          <w:p w14:paraId="6096D1A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0</w:t>
            </w:r>
          </w:p>
        </w:tc>
      </w:tr>
      <w:tr w:rsidR="002D6644" w:rsidRPr="00573BEF" w14:paraId="309A8306" w14:textId="77777777" w:rsidTr="00753CCD">
        <w:tc>
          <w:tcPr>
            <w:tcW w:w="877" w:type="dxa"/>
            <w:vMerge/>
          </w:tcPr>
          <w:p w14:paraId="373E0A5A" w14:textId="77777777" w:rsidR="00A12786" w:rsidRPr="00573BEF" w:rsidRDefault="00A12786" w:rsidP="00753CCD">
            <w:pPr>
              <w:jc w:val="center"/>
              <w:rPr>
                <w:rFonts w:ascii="Arial" w:hAnsi="Arial" w:cs="Arial"/>
                <w:sz w:val="16"/>
                <w:szCs w:val="16"/>
              </w:rPr>
            </w:pPr>
          </w:p>
        </w:tc>
        <w:tc>
          <w:tcPr>
            <w:tcW w:w="849" w:type="dxa"/>
            <w:gridSpan w:val="2"/>
            <w:tcBorders>
              <w:top w:val="nil"/>
              <w:left w:val="nil"/>
              <w:bottom w:val="nil"/>
              <w:right w:val="nil"/>
            </w:tcBorders>
            <w:shd w:val="clear" w:color="FFFFFF" w:fill="FFFFFF"/>
            <w:vAlign w:val="bottom"/>
          </w:tcPr>
          <w:p w14:paraId="621FFCA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847" w:type="dxa"/>
            <w:tcBorders>
              <w:top w:val="nil"/>
              <w:left w:val="nil"/>
              <w:bottom w:val="nil"/>
              <w:right w:val="nil"/>
            </w:tcBorders>
            <w:shd w:val="clear" w:color="FED7BA" w:fill="FED7BA"/>
            <w:vAlign w:val="bottom"/>
          </w:tcPr>
          <w:p w14:paraId="002C8A5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[35 to 41%]</w:t>
            </w:r>
          </w:p>
        </w:tc>
        <w:tc>
          <w:tcPr>
            <w:tcW w:w="847" w:type="dxa"/>
            <w:tcBorders>
              <w:top w:val="nil"/>
              <w:left w:val="nil"/>
              <w:bottom w:val="nil"/>
              <w:right w:val="nil"/>
            </w:tcBorders>
            <w:shd w:val="clear" w:color="FED7BA" w:fill="FED7BA"/>
            <w:vAlign w:val="bottom"/>
          </w:tcPr>
          <w:p w14:paraId="47C3956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[38 to 53%]</w:t>
            </w:r>
          </w:p>
        </w:tc>
        <w:tc>
          <w:tcPr>
            <w:tcW w:w="847" w:type="dxa"/>
            <w:tcBorders>
              <w:top w:val="nil"/>
              <w:left w:val="nil"/>
              <w:bottom w:val="nil"/>
              <w:right w:val="nil"/>
            </w:tcBorders>
            <w:shd w:val="clear" w:color="FED7BA" w:fill="FED7BA"/>
            <w:vAlign w:val="bottom"/>
          </w:tcPr>
          <w:p w14:paraId="3548596E"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 to 13%]</w:t>
            </w:r>
          </w:p>
        </w:tc>
        <w:tc>
          <w:tcPr>
            <w:tcW w:w="849" w:type="dxa"/>
            <w:tcBorders>
              <w:top w:val="nil"/>
              <w:left w:val="nil"/>
              <w:bottom w:val="nil"/>
              <w:right w:val="nil"/>
            </w:tcBorders>
            <w:shd w:val="clear" w:color="FFFDFC" w:fill="FFFDFC"/>
            <w:vAlign w:val="bottom"/>
          </w:tcPr>
          <w:p w14:paraId="339BA93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[3,532 to 4,172]</w:t>
            </w:r>
          </w:p>
        </w:tc>
        <w:tc>
          <w:tcPr>
            <w:tcW w:w="849" w:type="dxa"/>
            <w:tcBorders>
              <w:top w:val="nil"/>
              <w:left w:val="nil"/>
              <w:bottom w:val="nil"/>
              <w:right w:val="nil"/>
            </w:tcBorders>
            <w:shd w:val="clear" w:color="FFFDFC" w:fill="FFFDFC"/>
            <w:vAlign w:val="bottom"/>
          </w:tcPr>
          <w:p w14:paraId="75B7EED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[4,325 to 6,461]</w:t>
            </w:r>
          </w:p>
        </w:tc>
        <w:tc>
          <w:tcPr>
            <w:tcW w:w="849" w:type="dxa"/>
            <w:tcBorders>
              <w:top w:val="nil"/>
              <w:left w:val="nil"/>
              <w:bottom w:val="nil"/>
              <w:right w:val="nil"/>
            </w:tcBorders>
            <w:shd w:val="clear" w:color="FFFDFC" w:fill="FFFDFC"/>
            <w:vAlign w:val="bottom"/>
          </w:tcPr>
          <w:p w14:paraId="2C53512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[744 to 2,342]</w:t>
            </w:r>
          </w:p>
        </w:tc>
        <w:tc>
          <w:tcPr>
            <w:tcW w:w="847" w:type="dxa"/>
            <w:tcBorders>
              <w:top w:val="nil"/>
              <w:left w:val="nil"/>
              <w:bottom w:val="nil"/>
              <w:right w:val="nil"/>
            </w:tcBorders>
            <w:shd w:val="clear" w:color="FFFFFF" w:fill="FFFFFF"/>
            <w:vAlign w:val="bottom"/>
          </w:tcPr>
          <w:p w14:paraId="135C255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[46 to 48]</w:t>
            </w:r>
          </w:p>
        </w:tc>
        <w:tc>
          <w:tcPr>
            <w:tcW w:w="847" w:type="dxa"/>
            <w:tcBorders>
              <w:top w:val="nil"/>
              <w:left w:val="nil"/>
              <w:bottom w:val="nil"/>
              <w:right w:val="nil"/>
            </w:tcBorders>
            <w:shd w:val="clear" w:color="FFFFFF" w:fill="FFFFFF"/>
            <w:vAlign w:val="bottom"/>
          </w:tcPr>
          <w:p w14:paraId="5111905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[43 to 57]</w:t>
            </w:r>
          </w:p>
        </w:tc>
        <w:tc>
          <w:tcPr>
            <w:tcW w:w="847" w:type="dxa"/>
            <w:gridSpan w:val="2"/>
            <w:tcBorders>
              <w:top w:val="nil"/>
              <w:left w:val="nil"/>
              <w:bottom w:val="nil"/>
              <w:right w:val="nil"/>
            </w:tcBorders>
            <w:shd w:val="clear" w:color="FFFFFF" w:fill="FFFFFF"/>
            <w:vAlign w:val="bottom"/>
          </w:tcPr>
          <w:p w14:paraId="29DA23C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 to 10]</w:t>
            </w:r>
          </w:p>
        </w:tc>
      </w:tr>
      <w:tr w:rsidR="002D6644" w:rsidRPr="00573BEF" w14:paraId="3A26B793" w14:textId="77777777" w:rsidTr="00753CCD">
        <w:tc>
          <w:tcPr>
            <w:tcW w:w="877" w:type="dxa"/>
            <w:vMerge w:val="restart"/>
          </w:tcPr>
          <w:p w14:paraId="32A143D7"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WI</w:t>
            </w:r>
          </w:p>
        </w:tc>
        <w:tc>
          <w:tcPr>
            <w:tcW w:w="849" w:type="dxa"/>
            <w:gridSpan w:val="2"/>
            <w:tcBorders>
              <w:top w:val="nil"/>
              <w:left w:val="nil"/>
              <w:bottom w:val="nil"/>
              <w:right w:val="nil"/>
            </w:tcBorders>
            <w:shd w:val="clear" w:color="FFFFFF" w:fill="FFFFFF"/>
            <w:vAlign w:val="bottom"/>
          </w:tcPr>
          <w:p w14:paraId="6FB44D9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7,259</w:t>
            </w:r>
          </w:p>
        </w:tc>
        <w:tc>
          <w:tcPr>
            <w:tcW w:w="847" w:type="dxa"/>
            <w:tcBorders>
              <w:top w:val="nil"/>
              <w:left w:val="nil"/>
              <w:bottom w:val="nil"/>
              <w:right w:val="nil"/>
            </w:tcBorders>
            <w:shd w:val="clear" w:color="F2F7FB" w:fill="F2F7FB"/>
            <w:vAlign w:val="bottom"/>
          </w:tcPr>
          <w:p w14:paraId="7311ACC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44%</w:t>
            </w:r>
          </w:p>
        </w:tc>
        <w:tc>
          <w:tcPr>
            <w:tcW w:w="847" w:type="dxa"/>
            <w:tcBorders>
              <w:top w:val="nil"/>
              <w:left w:val="nil"/>
              <w:bottom w:val="nil"/>
              <w:right w:val="nil"/>
            </w:tcBorders>
            <w:shd w:val="clear" w:color="F2F7FB" w:fill="F2F7FB"/>
            <w:vAlign w:val="bottom"/>
          </w:tcPr>
          <w:p w14:paraId="081EA2DE"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43%</w:t>
            </w:r>
          </w:p>
        </w:tc>
        <w:tc>
          <w:tcPr>
            <w:tcW w:w="847" w:type="dxa"/>
            <w:tcBorders>
              <w:top w:val="nil"/>
              <w:left w:val="nil"/>
              <w:bottom w:val="nil"/>
              <w:right w:val="nil"/>
            </w:tcBorders>
            <w:shd w:val="clear" w:color="F2F7FB" w:fill="F2F7FB"/>
            <w:vAlign w:val="bottom"/>
          </w:tcPr>
          <w:p w14:paraId="1A5ADE4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w:t>
            </w:r>
          </w:p>
        </w:tc>
        <w:tc>
          <w:tcPr>
            <w:tcW w:w="849" w:type="dxa"/>
            <w:tcBorders>
              <w:top w:val="nil"/>
              <w:left w:val="nil"/>
              <w:bottom w:val="nil"/>
              <w:right w:val="nil"/>
            </w:tcBorders>
            <w:shd w:val="clear" w:color="FFFEFD" w:fill="FFFEFD"/>
            <w:vAlign w:val="bottom"/>
          </w:tcPr>
          <w:p w14:paraId="2B0D925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3,185</w:t>
            </w:r>
          </w:p>
        </w:tc>
        <w:tc>
          <w:tcPr>
            <w:tcW w:w="849" w:type="dxa"/>
            <w:tcBorders>
              <w:top w:val="nil"/>
              <w:left w:val="nil"/>
              <w:bottom w:val="nil"/>
              <w:right w:val="nil"/>
            </w:tcBorders>
            <w:shd w:val="clear" w:color="FFFEFD" w:fill="FFFEFD"/>
            <w:vAlign w:val="bottom"/>
          </w:tcPr>
          <w:p w14:paraId="42B42A4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4,221</w:t>
            </w:r>
          </w:p>
        </w:tc>
        <w:tc>
          <w:tcPr>
            <w:tcW w:w="849" w:type="dxa"/>
            <w:tcBorders>
              <w:top w:val="nil"/>
              <w:left w:val="nil"/>
              <w:bottom w:val="nil"/>
              <w:right w:val="nil"/>
            </w:tcBorders>
            <w:shd w:val="clear" w:color="FFFEFD" w:fill="FFFEFD"/>
            <w:vAlign w:val="bottom"/>
          </w:tcPr>
          <w:p w14:paraId="14C7171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1,036</w:t>
            </w:r>
          </w:p>
        </w:tc>
        <w:tc>
          <w:tcPr>
            <w:tcW w:w="847" w:type="dxa"/>
            <w:tcBorders>
              <w:top w:val="nil"/>
              <w:left w:val="nil"/>
              <w:bottom w:val="nil"/>
              <w:right w:val="nil"/>
            </w:tcBorders>
            <w:shd w:val="clear" w:color="87B3D7" w:fill="87B3D7"/>
            <w:vAlign w:val="bottom"/>
          </w:tcPr>
          <w:p w14:paraId="34CD049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49</w:t>
            </w:r>
          </w:p>
        </w:tc>
        <w:tc>
          <w:tcPr>
            <w:tcW w:w="847" w:type="dxa"/>
            <w:tcBorders>
              <w:top w:val="nil"/>
              <w:left w:val="nil"/>
              <w:bottom w:val="nil"/>
              <w:right w:val="nil"/>
            </w:tcBorders>
            <w:shd w:val="clear" w:color="87B3D7" w:fill="87B3D7"/>
            <w:vAlign w:val="bottom"/>
          </w:tcPr>
          <w:p w14:paraId="3836537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41</w:t>
            </w:r>
          </w:p>
        </w:tc>
        <w:tc>
          <w:tcPr>
            <w:tcW w:w="847" w:type="dxa"/>
            <w:gridSpan w:val="2"/>
            <w:tcBorders>
              <w:top w:val="nil"/>
              <w:left w:val="nil"/>
              <w:bottom w:val="nil"/>
              <w:right w:val="nil"/>
            </w:tcBorders>
            <w:shd w:val="clear" w:color="87B3D7" w:fill="87B3D7"/>
            <w:vAlign w:val="bottom"/>
          </w:tcPr>
          <w:p w14:paraId="172D266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w:t>
            </w:r>
          </w:p>
        </w:tc>
      </w:tr>
      <w:tr w:rsidR="002D6644" w:rsidRPr="00573BEF" w14:paraId="58628B46" w14:textId="77777777" w:rsidTr="00753CCD">
        <w:tc>
          <w:tcPr>
            <w:tcW w:w="877" w:type="dxa"/>
            <w:vMerge/>
          </w:tcPr>
          <w:p w14:paraId="7A5D55CB" w14:textId="77777777" w:rsidR="00A12786" w:rsidRPr="00573BEF" w:rsidRDefault="00A12786" w:rsidP="00753CCD">
            <w:pPr>
              <w:jc w:val="center"/>
              <w:rPr>
                <w:rFonts w:ascii="Arial" w:hAnsi="Arial" w:cs="Arial"/>
                <w:sz w:val="16"/>
                <w:szCs w:val="16"/>
              </w:rPr>
            </w:pPr>
          </w:p>
        </w:tc>
        <w:tc>
          <w:tcPr>
            <w:tcW w:w="849" w:type="dxa"/>
            <w:gridSpan w:val="2"/>
            <w:tcBorders>
              <w:top w:val="nil"/>
              <w:left w:val="nil"/>
              <w:bottom w:val="nil"/>
              <w:right w:val="nil"/>
            </w:tcBorders>
            <w:shd w:val="clear" w:color="FFFFFF" w:fill="FFFFFF"/>
            <w:vAlign w:val="bottom"/>
          </w:tcPr>
          <w:p w14:paraId="69B1535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847" w:type="dxa"/>
            <w:tcBorders>
              <w:top w:val="nil"/>
              <w:left w:val="nil"/>
              <w:bottom w:val="nil"/>
              <w:right w:val="nil"/>
            </w:tcBorders>
            <w:shd w:val="clear" w:color="F2F7FB" w:fill="F2F7FB"/>
            <w:vAlign w:val="bottom"/>
          </w:tcPr>
          <w:p w14:paraId="52D62CF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[41 to 47%]</w:t>
            </w:r>
          </w:p>
        </w:tc>
        <w:tc>
          <w:tcPr>
            <w:tcW w:w="847" w:type="dxa"/>
            <w:tcBorders>
              <w:top w:val="nil"/>
              <w:left w:val="nil"/>
              <w:bottom w:val="nil"/>
              <w:right w:val="nil"/>
            </w:tcBorders>
            <w:shd w:val="clear" w:color="F2F7FB" w:fill="F2F7FB"/>
            <w:vAlign w:val="bottom"/>
          </w:tcPr>
          <w:p w14:paraId="7D87875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[37 to 53%]</w:t>
            </w:r>
          </w:p>
        </w:tc>
        <w:tc>
          <w:tcPr>
            <w:tcW w:w="847" w:type="dxa"/>
            <w:tcBorders>
              <w:top w:val="nil"/>
              <w:left w:val="nil"/>
              <w:bottom w:val="nil"/>
              <w:right w:val="nil"/>
            </w:tcBorders>
            <w:shd w:val="clear" w:color="F2F7FB" w:fill="F2F7FB"/>
            <w:vAlign w:val="bottom"/>
          </w:tcPr>
          <w:p w14:paraId="5361359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 to 7%]</w:t>
            </w:r>
          </w:p>
        </w:tc>
        <w:tc>
          <w:tcPr>
            <w:tcW w:w="849" w:type="dxa"/>
            <w:tcBorders>
              <w:top w:val="nil"/>
              <w:left w:val="nil"/>
              <w:bottom w:val="nil"/>
              <w:right w:val="nil"/>
            </w:tcBorders>
            <w:shd w:val="clear" w:color="FFFEFD" w:fill="FFFEFD"/>
            <w:vAlign w:val="bottom"/>
          </w:tcPr>
          <w:p w14:paraId="5351688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[2,976 to 3,409]</w:t>
            </w:r>
          </w:p>
        </w:tc>
        <w:tc>
          <w:tcPr>
            <w:tcW w:w="849" w:type="dxa"/>
            <w:tcBorders>
              <w:top w:val="nil"/>
              <w:left w:val="nil"/>
              <w:bottom w:val="nil"/>
              <w:right w:val="nil"/>
            </w:tcBorders>
            <w:shd w:val="clear" w:color="FFFEFD" w:fill="FFFEFD"/>
            <w:vAlign w:val="bottom"/>
          </w:tcPr>
          <w:p w14:paraId="7523BCE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[3,700 to 4,774]</w:t>
            </w:r>
          </w:p>
        </w:tc>
        <w:tc>
          <w:tcPr>
            <w:tcW w:w="849" w:type="dxa"/>
            <w:tcBorders>
              <w:top w:val="nil"/>
              <w:left w:val="nil"/>
              <w:bottom w:val="nil"/>
              <w:right w:val="nil"/>
            </w:tcBorders>
            <w:shd w:val="clear" w:color="FFFEFD" w:fill="FFFEFD"/>
            <w:vAlign w:val="bottom"/>
          </w:tcPr>
          <w:p w14:paraId="771232FE"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[664 to 1,461]</w:t>
            </w:r>
          </w:p>
        </w:tc>
        <w:tc>
          <w:tcPr>
            <w:tcW w:w="847" w:type="dxa"/>
            <w:tcBorders>
              <w:top w:val="nil"/>
              <w:left w:val="nil"/>
              <w:bottom w:val="nil"/>
              <w:right w:val="nil"/>
            </w:tcBorders>
            <w:shd w:val="clear" w:color="87B3D7" w:fill="87B3D7"/>
            <w:vAlign w:val="bottom"/>
          </w:tcPr>
          <w:p w14:paraId="103B351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[47 to 51]</w:t>
            </w:r>
          </w:p>
        </w:tc>
        <w:tc>
          <w:tcPr>
            <w:tcW w:w="847" w:type="dxa"/>
            <w:tcBorders>
              <w:top w:val="nil"/>
              <w:left w:val="nil"/>
              <w:bottom w:val="nil"/>
              <w:right w:val="nil"/>
            </w:tcBorders>
            <w:shd w:val="clear" w:color="87B3D7" w:fill="87B3D7"/>
            <w:vAlign w:val="bottom"/>
          </w:tcPr>
          <w:p w14:paraId="4A70356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[38 to 60]</w:t>
            </w:r>
          </w:p>
        </w:tc>
        <w:tc>
          <w:tcPr>
            <w:tcW w:w="847" w:type="dxa"/>
            <w:gridSpan w:val="2"/>
            <w:tcBorders>
              <w:top w:val="nil"/>
              <w:left w:val="nil"/>
              <w:bottom w:val="nil"/>
              <w:right w:val="nil"/>
            </w:tcBorders>
            <w:shd w:val="clear" w:color="87B3D7" w:fill="87B3D7"/>
            <w:vAlign w:val="bottom"/>
          </w:tcPr>
          <w:p w14:paraId="4DBCA06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[-10 to 10]</w:t>
            </w:r>
          </w:p>
        </w:tc>
      </w:tr>
      <w:tr w:rsidR="002D6644" w:rsidRPr="00573BEF" w14:paraId="7CF5D43F" w14:textId="77777777" w:rsidTr="00753CCD">
        <w:tc>
          <w:tcPr>
            <w:tcW w:w="877" w:type="dxa"/>
            <w:vMerge w:val="restart"/>
          </w:tcPr>
          <w:p w14:paraId="5785DFEF" w14:textId="77777777" w:rsidR="00A12786" w:rsidRPr="00573BEF" w:rsidRDefault="00A12786" w:rsidP="00753CCD">
            <w:pPr>
              <w:jc w:val="center"/>
              <w:rPr>
                <w:rFonts w:ascii="Arial" w:hAnsi="Arial" w:cs="Arial"/>
                <w:i/>
                <w:iCs/>
                <w:sz w:val="16"/>
                <w:szCs w:val="16"/>
              </w:rPr>
            </w:pPr>
            <w:r w:rsidRPr="00573BEF">
              <w:rPr>
                <w:rFonts w:ascii="Arial" w:hAnsi="Arial" w:cs="Arial"/>
                <w:i/>
                <w:iCs/>
                <w:sz w:val="16"/>
                <w:szCs w:val="16"/>
              </w:rPr>
              <w:t>Total</w:t>
            </w:r>
          </w:p>
        </w:tc>
        <w:tc>
          <w:tcPr>
            <w:tcW w:w="849" w:type="dxa"/>
            <w:gridSpan w:val="2"/>
            <w:tcBorders>
              <w:top w:val="nil"/>
              <w:left w:val="nil"/>
              <w:bottom w:val="nil"/>
              <w:right w:val="nil"/>
            </w:tcBorders>
            <w:shd w:val="clear" w:color="FFFFFF" w:fill="FFFFFF"/>
            <w:vAlign w:val="bottom"/>
          </w:tcPr>
          <w:p w14:paraId="45ECB60E"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664,684</w:t>
            </w:r>
          </w:p>
        </w:tc>
        <w:tc>
          <w:tcPr>
            <w:tcW w:w="847" w:type="dxa"/>
            <w:tcBorders>
              <w:top w:val="nil"/>
              <w:left w:val="nil"/>
              <w:bottom w:val="nil"/>
              <w:right w:val="nil"/>
            </w:tcBorders>
            <w:shd w:val="clear" w:color="FEB581" w:fill="FEB581"/>
            <w:vAlign w:val="bottom"/>
          </w:tcPr>
          <w:p w14:paraId="251115F2"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46%</w:t>
            </w:r>
          </w:p>
        </w:tc>
        <w:tc>
          <w:tcPr>
            <w:tcW w:w="847" w:type="dxa"/>
            <w:tcBorders>
              <w:top w:val="nil"/>
              <w:left w:val="nil"/>
              <w:bottom w:val="nil"/>
              <w:right w:val="nil"/>
            </w:tcBorders>
            <w:shd w:val="clear" w:color="FEB581" w:fill="FEB581"/>
            <w:vAlign w:val="bottom"/>
          </w:tcPr>
          <w:p w14:paraId="1B83BD1B"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57%</w:t>
            </w:r>
          </w:p>
        </w:tc>
        <w:tc>
          <w:tcPr>
            <w:tcW w:w="847" w:type="dxa"/>
            <w:tcBorders>
              <w:top w:val="nil"/>
              <w:left w:val="nil"/>
              <w:bottom w:val="nil"/>
              <w:right w:val="nil"/>
            </w:tcBorders>
            <w:shd w:val="clear" w:color="FEB581" w:fill="FEB581"/>
            <w:vAlign w:val="bottom"/>
          </w:tcPr>
          <w:p w14:paraId="27FA86A2"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11%</w:t>
            </w:r>
          </w:p>
        </w:tc>
        <w:tc>
          <w:tcPr>
            <w:tcW w:w="849" w:type="dxa"/>
            <w:tcBorders>
              <w:top w:val="nil"/>
              <w:left w:val="nil"/>
              <w:bottom w:val="nil"/>
              <w:right w:val="nil"/>
            </w:tcBorders>
            <w:shd w:val="clear" w:color="FD8D3C" w:fill="FD8D3C"/>
            <w:vAlign w:val="bottom"/>
          </w:tcPr>
          <w:p w14:paraId="510BB5D0"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308,028</w:t>
            </w:r>
          </w:p>
        </w:tc>
        <w:tc>
          <w:tcPr>
            <w:tcW w:w="849" w:type="dxa"/>
            <w:tcBorders>
              <w:top w:val="nil"/>
              <w:left w:val="nil"/>
              <w:bottom w:val="nil"/>
              <w:right w:val="nil"/>
            </w:tcBorders>
            <w:shd w:val="clear" w:color="FD8D3C" w:fill="FD8D3C"/>
            <w:vAlign w:val="bottom"/>
          </w:tcPr>
          <w:p w14:paraId="494AD8E9"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401,820</w:t>
            </w:r>
          </w:p>
        </w:tc>
        <w:tc>
          <w:tcPr>
            <w:tcW w:w="849" w:type="dxa"/>
            <w:tcBorders>
              <w:top w:val="nil"/>
              <w:left w:val="nil"/>
              <w:bottom w:val="nil"/>
              <w:right w:val="nil"/>
            </w:tcBorders>
            <w:shd w:val="clear" w:color="FD8D3C" w:fill="FD8D3C"/>
            <w:vAlign w:val="bottom"/>
          </w:tcPr>
          <w:p w14:paraId="57702F25"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93,791</w:t>
            </w:r>
          </w:p>
        </w:tc>
        <w:tc>
          <w:tcPr>
            <w:tcW w:w="847" w:type="dxa"/>
            <w:tcBorders>
              <w:top w:val="nil"/>
              <w:left w:val="nil"/>
              <w:bottom w:val="nil"/>
              <w:right w:val="nil"/>
            </w:tcBorders>
            <w:shd w:val="clear" w:color="FDA769" w:fill="FDA769"/>
            <w:vAlign w:val="bottom"/>
          </w:tcPr>
          <w:p w14:paraId="05CD89BE"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51</w:t>
            </w:r>
          </w:p>
        </w:tc>
        <w:tc>
          <w:tcPr>
            <w:tcW w:w="847" w:type="dxa"/>
            <w:tcBorders>
              <w:top w:val="nil"/>
              <w:left w:val="nil"/>
              <w:bottom w:val="nil"/>
              <w:right w:val="nil"/>
            </w:tcBorders>
            <w:shd w:val="clear" w:color="FDA769" w:fill="FDA769"/>
            <w:vAlign w:val="bottom"/>
          </w:tcPr>
          <w:p w14:paraId="3929F5B2"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61</w:t>
            </w:r>
          </w:p>
        </w:tc>
        <w:tc>
          <w:tcPr>
            <w:tcW w:w="847" w:type="dxa"/>
            <w:gridSpan w:val="2"/>
            <w:tcBorders>
              <w:top w:val="nil"/>
              <w:left w:val="nil"/>
              <w:bottom w:val="nil"/>
              <w:right w:val="nil"/>
            </w:tcBorders>
            <w:shd w:val="clear" w:color="FDA769" w:fill="FDA769"/>
            <w:vAlign w:val="bottom"/>
          </w:tcPr>
          <w:p w14:paraId="19C385EF"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10</w:t>
            </w:r>
          </w:p>
        </w:tc>
      </w:tr>
      <w:tr w:rsidR="002D6644" w:rsidRPr="00573BEF" w14:paraId="55C0C5CF" w14:textId="77777777" w:rsidTr="00753CCD">
        <w:tc>
          <w:tcPr>
            <w:tcW w:w="877" w:type="dxa"/>
            <w:vMerge/>
          </w:tcPr>
          <w:p w14:paraId="7DDC7E74" w14:textId="77777777" w:rsidR="00A12786" w:rsidRPr="00573BEF" w:rsidRDefault="00A12786" w:rsidP="00753CCD">
            <w:pPr>
              <w:jc w:val="center"/>
              <w:rPr>
                <w:rFonts w:ascii="Arial" w:hAnsi="Arial" w:cs="Arial"/>
                <w:sz w:val="16"/>
                <w:szCs w:val="16"/>
              </w:rPr>
            </w:pPr>
          </w:p>
        </w:tc>
        <w:tc>
          <w:tcPr>
            <w:tcW w:w="849" w:type="dxa"/>
            <w:gridSpan w:val="2"/>
            <w:tcBorders>
              <w:top w:val="nil"/>
              <w:left w:val="nil"/>
              <w:bottom w:val="nil"/>
              <w:right w:val="nil"/>
            </w:tcBorders>
            <w:shd w:val="clear" w:color="FFFFFF" w:fill="FFFFFF"/>
            <w:vAlign w:val="bottom"/>
          </w:tcPr>
          <w:p w14:paraId="0EEC14D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847" w:type="dxa"/>
            <w:tcBorders>
              <w:top w:val="nil"/>
              <w:left w:val="nil"/>
              <w:bottom w:val="nil"/>
              <w:right w:val="nil"/>
            </w:tcBorders>
            <w:shd w:val="clear" w:color="FEB581" w:fill="FEB581"/>
            <w:vAlign w:val="bottom"/>
          </w:tcPr>
          <w:p w14:paraId="11E92B58"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[45 to 47%]</w:t>
            </w:r>
          </w:p>
        </w:tc>
        <w:tc>
          <w:tcPr>
            <w:tcW w:w="847" w:type="dxa"/>
            <w:tcBorders>
              <w:top w:val="nil"/>
              <w:left w:val="nil"/>
              <w:bottom w:val="nil"/>
              <w:right w:val="nil"/>
            </w:tcBorders>
            <w:shd w:val="clear" w:color="FEB581" w:fill="FEB581"/>
            <w:vAlign w:val="bottom"/>
          </w:tcPr>
          <w:p w14:paraId="39308644"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[54 to 60%]</w:t>
            </w:r>
          </w:p>
        </w:tc>
        <w:tc>
          <w:tcPr>
            <w:tcW w:w="847" w:type="dxa"/>
            <w:tcBorders>
              <w:top w:val="nil"/>
              <w:left w:val="nil"/>
              <w:bottom w:val="nil"/>
              <w:right w:val="nil"/>
            </w:tcBorders>
            <w:shd w:val="clear" w:color="FEB581" w:fill="FEB581"/>
            <w:vAlign w:val="bottom"/>
          </w:tcPr>
          <w:p w14:paraId="159BBA7E"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[8 to 14%]</w:t>
            </w:r>
          </w:p>
        </w:tc>
        <w:tc>
          <w:tcPr>
            <w:tcW w:w="849" w:type="dxa"/>
            <w:tcBorders>
              <w:top w:val="nil"/>
              <w:left w:val="nil"/>
              <w:bottom w:val="nil"/>
              <w:right w:val="nil"/>
            </w:tcBorders>
            <w:shd w:val="clear" w:color="FD8D3C" w:fill="FD8D3C"/>
            <w:vAlign w:val="bottom"/>
          </w:tcPr>
          <w:p w14:paraId="124E3ACF"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[301,733 to 314,764]</w:t>
            </w:r>
          </w:p>
        </w:tc>
        <w:tc>
          <w:tcPr>
            <w:tcW w:w="849" w:type="dxa"/>
            <w:tcBorders>
              <w:top w:val="nil"/>
              <w:left w:val="nil"/>
              <w:bottom w:val="nil"/>
              <w:right w:val="nil"/>
            </w:tcBorders>
            <w:shd w:val="clear" w:color="FD8D3C" w:fill="FD8D3C"/>
            <w:vAlign w:val="bottom"/>
          </w:tcPr>
          <w:p w14:paraId="5E32D22B"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[379,206 to 425,756]</w:t>
            </w:r>
          </w:p>
        </w:tc>
        <w:tc>
          <w:tcPr>
            <w:tcW w:w="849" w:type="dxa"/>
            <w:tcBorders>
              <w:top w:val="nil"/>
              <w:left w:val="nil"/>
              <w:bottom w:val="nil"/>
              <w:right w:val="nil"/>
            </w:tcBorders>
            <w:shd w:val="clear" w:color="FD8D3C" w:fill="FD8D3C"/>
            <w:vAlign w:val="bottom"/>
          </w:tcPr>
          <w:p w14:paraId="5EB59396"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[75,052 to 113,903]</w:t>
            </w:r>
          </w:p>
        </w:tc>
        <w:tc>
          <w:tcPr>
            <w:tcW w:w="847" w:type="dxa"/>
            <w:tcBorders>
              <w:top w:val="nil"/>
              <w:left w:val="nil"/>
              <w:bottom w:val="nil"/>
              <w:right w:val="nil"/>
            </w:tcBorders>
            <w:shd w:val="clear" w:color="FDA769" w:fill="FDA769"/>
            <w:vAlign w:val="bottom"/>
          </w:tcPr>
          <w:p w14:paraId="76EBC4C5"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[51 to 52]</w:t>
            </w:r>
          </w:p>
        </w:tc>
        <w:tc>
          <w:tcPr>
            <w:tcW w:w="847" w:type="dxa"/>
            <w:tcBorders>
              <w:top w:val="nil"/>
              <w:left w:val="nil"/>
              <w:bottom w:val="nil"/>
              <w:right w:val="nil"/>
            </w:tcBorders>
            <w:shd w:val="clear" w:color="FDA769" w:fill="FDA769"/>
            <w:vAlign w:val="bottom"/>
          </w:tcPr>
          <w:p w14:paraId="4DE8AD41"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[58 to 63]</w:t>
            </w:r>
          </w:p>
        </w:tc>
        <w:tc>
          <w:tcPr>
            <w:tcW w:w="847" w:type="dxa"/>
            <w:gridSpan w:val="2"/>
            <w:tcBorders>
              <w:top w:val="nil"/>
              <w:left w:val="nil"/>
              <w:bottom w:val="nil"/>
              <w:right w:val="nil"/>
            </w:tcBorders>
            <w:shd w:val="clear" w:color="FDA769" w:fill="FDA769"/>
            <w:vAlign w:val="bottom"/>
          </w:tcPr>
          <w:p w14:paraId="724B81D5"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[7 to 12]</w:t>
            </w:r>
          </w:p>
        </w:tc>
      </w:tr>
      <w:tr w:rsidR="0047153C" w:rsidRPr="001C2A6D" w14:paraId="6F9100F5" w14:textId="77777777" w:rsidTr="0047153C">
        <w:tblPrEx>
          <w:jc w:val="center"/>
          <w:tblCellMar>
            <w:left w:w="29" w:type="dxa"/>
            <w:right w:w="29" w:type="dxa"/>
          </w:tblCellMar>
        </w:tblPrEx>
        <w:trPr>
          <w:gridAfter w:val="1"/>
          <w:wAfter w:w="68" w:type="dxa"/>
          <w:trHeight w:val="144"/>
          <w:jc w:val="center"/>
        </w:trPr>
        <w:tc>
          <w:tcPr>
            <w:tcW w:w="1617" w:type="dxa"/>
            <w:gridSpan w:val="2"/>
            <w:tcBorders>
              <w:top w:val="single" w:sz="4" w:space="0" w:color="auto"/>
              <w:left w:val="nil"/>
              <w:bottom w:val="nil"/>
              <w:right w:val="single" w:sz="4" w:space="0" w:color="auto"/>
            </w:tcBorders>
            <w:vAlign w:val="center"/>
          </w:tcPr>
          <w:p w14:paraId="4907FF2F" w14:textId="77777777" w:rsidR="0047153C" w:rsidRPr="00423C5D" w:rsidRDefault="0047153C" w:rsidP="00753CCD">
            <w:pPr>
              <w:spacing w:line="204" w:lineRule="auto"/>
              <w:jc w:val="center"/>
              <w:rPr>
                <w:rFonts w:eastAsia="Times New Roman"/>
                <w:color w:val="000000"/>
                <w:sz w:val="14"/>
                <w:szCs w:val="14"/>
              </w:rPr>
            </w:pPr>
          </w:p>
        </w:tc>
        <w:tc>
          <w:tcPr>
            <w:tcW w:w="7675" w:type="dxa"/>
            <w:gridSpan w:val="10"/>
            <w:tcBorders>
              <w:left w:val="single" w:sz="4" w:space="0" w:color="auto"/>
              <w:bottom w:val="single" w:sz="4" w:space="0" w:color="auto"/>
              <w:right w:val="single" w:sz="4" w:space="0" w:color="auto"/>
            </w:tcBorders>
            <w:vAlign w:val="center"/>
          </w:tcPr>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0"/>
              <w:gridCol w:w="4330"/>
              <w:gridCol w:w="1034"/>
            </w:tblGrid>
            <w:tr w:rsidR="0047153C" w14:paraId="3553CAA3" w14:textId="77777777" w:rsidTr="00753CCD">
              <w:trPr>
                <w:trHeight w:val="360"/>
              </w:trPr>
              <w:tc>
                <w:tcPr>
                  <w:tcW w:w="1060" w:type="dxa"/>
                  <w:vAlign w:val="center"/>
                </w:tcPr>
                <w:p w14:paraId="52D57ED9" w14:textId="77777777" w:rsidR="0047153C" w:rsidRDefault="0047153C" w:rsidP="00753CCD">
                  <w:pPr>
                    <w:spacing w:line="204" w:lineRule="auto"/>
                    <w:jc w:val="right"/>
                    <w:rPr>
                      <w:rFonts w:eastAsia="Times New Roman"/>
                      <w:color w:val="000000"/>
                      <w:sz w:val="16"/>
                      <w:szCs w:val="16"/>
                    </w:rPr>
                  </w:pPr>
                  <w:commentRangeStart w:id="496"/>
                  <w:r>
                    <w:rPr>
                      <w:rFonts w:eastAsia="Times New Roman"/>
                      <w:color w:val="000000"/>
                      <w:sz w:val="16"/>
                      <w:szCs w:val="16"/>
                    </w:rPr>
                    <w:t>0%</w:t>
                  </w:r>
                  <w:commentRangeEnd w:id="496"/>
                  <w:r>
                    <w:rPr>
                      <w:rStyle w:val="CommentReference"/>
                      <w:rFonts w:asciiTheme="minorHAnsi" w:eastAsiaTheme="minorHAnsi" w:hAnsiTheme="minorHAnsi" w:cstheme="minorBidi"/>
                      <w:kern w:val="2"/>
                      <w:lang w:val="en-US" w:eastAsia="en-US"/>
                      <w14:ligatures w14:val="standardContextual"/>
                    </w:rPr>
                    <w:commentReference w:id="496"/>
                  </w:r>
                </w:p>
              </w:tc>
              <w:tc>
                <w:tcPr>
                  <w:tcW w:w="4330" w:type="dxa"/>
                  <w:vAlign w:val="center"/>
                </w:tcPr>
                <w:p w14:paraId="63701D54" w14:textId="77777777" w:rsidR="0047153C" w:rsidRDefault="0047153C" w:rsidP="00753CCD">
                  <w:pPr>
                    <w:spacing w:line="204" w:lineRule="auto"/>
                    <w:jc w:val="center"/>
                    <w:rPr>
                      <w:rFonts w:eastAsia="Times New Roman"/>
                      <w:color w:val="000000"/>
                      <w:sz w:val="16"/>
                      <w:szCs w:val="16"/>
                    </w:rPr>
                  </w:pPr>
                  <w:r>
                    <w:rPr>
                      <w:noProof/>
                    </w:rPr>
                    <w:drawing>
                      <wp:inline distT="0" distB="0" distL="0" distR="0" wp14:anchorId="28DE9B69" wp14:editId="7EFCCDE7">
                        <wp:extent cx="2735902" cy="196875"/>
                        <wp:effectExtent l="0" t="0" r="7620" b="0"/>
                        <wp:docPr id="1143586641" name="Picture 2" descr="A yellow and orang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78043" name="Picture 2" descr="A yellow and orange rectangular object&#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t="-3147" b="60800"/>
                                <a:stretch/>
                              </pic:blipFill>
                              <pic:spPr bwMode="auto">
                                <a:xfrm>
                                  <a:off x="0" y="0"/>
                                  <a:ext cx="2759862" cy="19859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034" w:type="dxa"/>
                  <w:vAlign w:val="center"/>
                </w:tcPr>
                <w:p w14:paraId="5F21F8D4" w14:textId="77777777" w:rsidR="0047153C" w:rsidRDefault="0047153C" w:rsidP="00753CCD">
                  <w:pPr>
                    <w:spacing w:line="204" w:lineRule="auto"/>
                    <w:rPr>
                      <w:rFonts w:eastAsia="Times New Roman"/>
                      <w:color w:val="000000"/>
                      <w:sz w:val="16"/>
                      <w:szCs w:val="16"/>
                    </w:rPr>
                  </w:pPr>
                  <w:r>
                    <w:rPr>
                      <w:rFonts w:eastAsia="Times New Roman"/>
                      <w:color w:val="000000"/>
                      <w:sz w:val="16"/>
                      <w:szCs w:val="16"/>
                    </w:rPr>
                    <w:t>100%</w:t>
                  </w:r>
                </w:p>
              </w:tc>
            </w:tr>
          </w:tbl>
          <w:p w14:paraId="6A919F16" w14:textId="77777777" w:rsidR="0047153C" w:rsidRPr="001C2A6D" w:rsidRDefault="0047153C" w:rsidP="00753CCD">
            <w:pPr>
              <w:spacing w:line="204" w:lineRule="auto"/>
              <w:jc w:val="center"/>
              <w:rPr>
                <w:rFonts w:eastAsia="Times New Roman"/>
                <w:color w:val="000000"/>
                <w:sz w:val="16"/>
                <w:szCs w:val="16"/>
              </w:rPr>
            </w:pPr>
          </w:p>
        </w:tc>
      </w:tr>
    </w:tbl>
    <w:p w14:paraId="5F7172BC" w14:textId="451FE39B" w:rsidR="00A12786" w:rsidRPr="0047153C" w:rsidRDefault="0047153C" w:rsidP="00A12786">
      <w:pPr>
        <w:jc w:val="both"/>
        <w:rPr>
          <w:rFonts w:ascii="Arial" w:hAnsi="Arial" w:cs="Arial"/>
          <w:sz w:val="18"/>
          <w:szCs w:val="18"/>
        </w:rPr>
      </w:pPr>
      <w:commentRangeStart w:id="497"/>
      <w:r>
        <w:rPr>
          <w:rFonts w:ascii="Arial" w:hAnsi="Arial" w:cs="Arial"/>
          <w:sz w:val="18"/>
          <w:szCs w:val="18"/>
        </w:rPr>
        <w:t>Values</w:t>
      </w:r>
      <w:commentRangeEnd w:id="497"/>
      <w:r>
        <w:rPr>
          <w:rStyle w:val="CommentReference"/>
        </w:rPr>
        <w:commentReference w:id="497"/>
      </w:r>
      <w:r>
        <w:rPr>
          <w:rFonts w:ascii="Arial" w:hAnsi="Arial" w:cs="Arial"/>
          <w:sz w:val="18"/>
          <w:szCs w:val="18"/>
        </w:rPr>
        <w:t xml:space="preserve"> given are the mean model projections and 95% credible intervals across 1,000 simulations. S</w:t>
      </w:r>
      <w:r w:rsidR="00096DA2">
        <w:rPr>
          <w:rFonts w:ascii="Arial" w:hAnsi="Arial" w:cs="Arial"/>
          <w:sz w:val="18"/>
          <w:szCs w:val="18"/>
        </w:rPr>
        <w:t xml:space="preserve">tates are ordered by the 2025 diagnosed prevalence among all adults over age 13. </w:t>
      </w:r>
      <w:r>
        <w:rPr>
          <w:rFonts w:ascii="Arial" w:hAnsi="Arial" w:cs="Arial"/>
          <w:sz w:val="18"/>
          <w:szCs w:val="18"/>
        </w:rPr>
        <w:t xml:space="preserve">Proportions age 55+ and 65+ indicate the proportion of all diagnosed adults living with HIV who fall into these age categories, with values for 2025, 2040, and the change between these two years. The median age is for all adults with diagnosed HIV, with values for 2025, 2040 and the change between these two years. Cells are shaded according to the relative change in proportion age 55+, with darker orange values indicating states with greater aging and darker blue values indicating states with increasingly younger populations. </w:t>
      </w:r>
    </w:p>
    <w:p w14:paraId="66E79019" w14:textId="1E4B7CA7" w:rsidR="00A12786" w:rsidRDefault="00A12786">
      <w:pPr>
        <w:rPr>
          <w:rFonts w:ascii="Arial" w:hAnsi="Arial" w:cs="Arial"/>
        </w:rPr>
      </w:pPr>
      <w:r>
        <w:rPr>
          <w:rFonts w:ascii="Arial" w:hAnsi="Arial" w:cs="Arial"/>
        </w:rPr>
        <w:br w:type="page"/>
      </w:r>
    </w:p>
    <w:p w14:paraId="1609772B" w14:textId="41CDCC8B" w:rsidR="00A12786" w:rsidRPr="00E56717" w:rsidRDefault="00A12786" w:rsidP="00A12786">
      <w:pPr>
        <w:jc w:val="both"/>
        <w:rPr>
          <w:rFonts w:ascii="Arial" w:hAnsi="Arial" w:cs="Arial"/>
          <w:b/>
          <w:bCs/>
        </w:rPr>
      </w:pPr>
      <w:commentRangeStart w:id="498"/>
      <w:r w:rsidRPr="00E56717">
        <w:rPr>
          <w:rFonts w:ascii="Arial" w:hAnsi="Arial" w:cs="Arial"/>
          <w:b/>
          <w:bCs/>
        </w:rPr>
        <w:lastRenderedPageBreak/>
        <w:t>Figure</w:t>
      </w:r>
      <w:commentRangeEnd w:id="498"/>
      <w:r w:rsidR="0047153C">
        <w:rPr>
          <w:rStyle w:val="CommentReference"/>
        </w:rPr>
        <w:commentReference w:id="498"/>
      </w:r>
      <w:r w:rsidRPr="00E56717">
        <w:rPr>
          <w:rFonts w:ascii="Arial" w:hAnsi="Arial" w:cs="Arial"/>
          <w:b/>
          <w:bCs/>
        </w:rPr>
        <w:t xml:space="preserve"> </w:t>
      </w:r>
      <w:r w:rsidR="00554AF2">
        <w:rPr>
          <w:rFonts w:ascii="Arial" w:hAnsi="Arial" w:cs="Arial"/>
          <w:b/>
          <w:bCs/>
        </w:rPr>
        <w:t>3</w:t>
      </w:r>
      <w:r>
        <w:rPr>
          <w:rFonts w:ascii="Arial" w:hAnsi="Arial" w:cs="Arial"/>
          <w:b/>
          <w:bCs/>
        </w:rPr>
        <w:t>:</w:t>
      </w:r>
      <w:r w:rsidRPr="00E56717">
        <w:rPr>
          <w:rFonts w:ascii="Arial" w:hAnsi="Arial" w:cs="Arial"/>
          <w:b/>
          <w:bCs/>
        </w:rPr>
        <w:t xml:space="preserve"> Diagnosed prevalence projections stratified by age group.</w:t>
      </w:r>
    </w:p>
    <w:p w14:paraId="042D723C" w14:textId="77777777" w:rsidR="00A12786" w:rsidRPr="00573BEF" w:rsidRDefault="00A12786" w:rsidP="00A12786">
      <w:pPr>
        <w:jc w:val="both"/>
        <w:rPr>
          <w:rFonts w:ascii="Arial" w:hAnsi="Arial" w:cs="Arial"/>
        </w:rPr>
      </w:pPr>
      <w:r w:rsidRPr="00573BEF">
        <w:rPr>
          <w:rFonts w:ascii="Arial" w:hAnsi="Arial" w:cs="Arial"/>
          <w:noProof/>
        </w:rPr>
        <w:drawing>
          <wp:inline distT="0" distB="0" distL="0" distR="0" wp14:anchorId="5E841175" wp14:editId="0B9E8F0C">
            <wp:extent cx="5886450" cy="4748591"/>
            <wp:effectExtent l="0" t="0" r="0" b="0"/>
            <wp:docPr id="2" name="Picture 2"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lines&#10;&#10;Description automatically generated"/>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3596" cy="4778556"/>
                    </a:xfrm>
                    <a:prstGeom prst="rect">
                      <a:avLst/>
                    </a:prstGeom>
                    <a:noFill/>
                  </pic:spPr>
                </pic:pic>
              </a:graphicData>
            </a:graphic>
          </wp:inline>
        </w:drawing>
      </w:r>
    </w:p>
    <w:p w14:paraId="50F9CACA" w14:textId="4520C8B1" w:rsidR="00A12786" w:rsidRDefault="00A12786">
      <w:pPr>
        <w:rPr>
          <w:rFonts w:ascii="Arial" w:hAnsi="Arial" w:cs="Arial"/>
        </w:rPr>
      </w:pPr>
      <w:r>
        <w:rPr>
          <w:rFonts w:ascii="Arial" w:hAnsi="Arial" w:cs="Arial"/>
        </w:rPr>
        <w:br w:type="page"/>
      </w:r>
    </w:p>
    <w:p w14:paraId="047DADD0" w14:textId="6525A6D8" w:rsidR="00A12786" w:rsidRPr="00BC7520" w:rsidRDefault="00A12786" w:rsidP="00A12786">
      <w:pPr>
        <w:rPr>
          <w:rFonts w:ascii="Arial" w:hAnsi="Arial" w:cs="Arial"/>
          <w:b/>
          <w:bCs/>
        </w:rPr>
      </w:pPr>
      <w:commentRangeStart w:id="499"/>
      <w:r w:rsidRPr="00267C3A">
        <w:rPr>
          <w:rFonts w:ascii="Arial" w:hAnsi="Arial" w:cs="Arial"/>
          <w:b/>
          <w:bCs/>
        </w:rPr>
        <w:lastRenderedPageBreak/>
        <w:t>Figure</w:t>
      </w:r>
      <w:commentRangeEnd w:id="499"/>
      <w:r w:rsidR="0047153C">
        <w:rPr>
          <w:rStyle w:val="CommentReference"/>
        </w:rPr>
        <w:commentReference w:id="499"/>
      </w:r>
      <w:r w:rsidRPr="00267C3A">
        <w:rPr>
          <w:rFonts w:ascii="Arial" w:hAnsi="Arial" w:cs="Arial"/>
          <w:b/>
          <w:bCs/>
        </w:rPr>
        <w:t xml:space="preserve"> </w:t>
      </w:r>
      <w:r w:rsidR="00554AF2">
        <w:rPr>
          <w:rFonts w:ascii="Arial" w:hAnsi="Arial" w:cs="Arial"/>
          <w:b/>
          <w:bCs/>
        </w:rPr>
        <w:t>4</w:t>
      </w:r>
      <w:r w:rsidRPr="00267C3A">
        <w:rPr>
          <w:rFonts w:ascii="Arial" w:hAnsi="Arial" w:cs="Arial"/>
          <w:b/>
          <w:bCs/>
        </w:rPr>
        <w:t>: Diagnosed prevalence projections with estimated populations of PWDH age 65+.</w:t>
      </w:r>
    </w:p>
    <w:tbl>
      <w:tblPr>
        <w:tblStyle w:val="TableGrid"/>
        <w:tblW w:w="6875" w:type="dxa"/>
        <w:tblLook w:val="04A0" w:firstRow="1" w:lastRow="0" w:firstColumn="1" w:lastColumn="0" w:noHBand="0" w:noVBand="1"/>
      </w:tblPr>
      <w:tblGrid>
        <w:gridCol w:w="947"/>
        <w:gridCol w:w="940"/>
        <w:gridCol w:w="665"/>
        <w:gridCol w:w="665"/>
        <w:gridCol w:w="664"/>
        <w:gridCol w:w="998"/>
        <w:gridCol w:w="998"/>
        <w:gridCol w:w="998"/>
      </w:tblGrid>
      <w:tr w:rsidR="00A12786" w:rsidRPr="00573BEF" w14:paraId="388367FF" w14:textId="77777777" w:rsidTr="00753CCD">
        <w:trPr>
          <w:cantSplit/>
        </w:trPr>
        <w:tc>
          <w:tcPr>
            <w:tcW w:w="928" w:type="dxa"/>
          </w:tcPr>
          <w:p w14:paraId="6481B4D0" w14:textId="77777777" w:rsidR="00A12786" w:rsidRPr="00573BEF" w:rsidRDefault="00A12786" w:rsidP="00753CCD">
            <w:pPr>
              <w:jc w:val="center"/>
              <w:rPr>
                <w:rFonts w:ascii="Arial" w:hAnsi="Arial" w:cs="Arial"/>
                <w:sz w:val="16"/>
                <w:szCs w:val="16"/>
              </w:rPr>
            </w:pPr>
            <w:r w:rsidRPr="00573BEF">
              <w:rPr>
                <w:rFonts w:ascii="Arial" w:hAnsi="Arial" w:cs="Arial"/>
                <w:b/>
                <w:bCs/>
                <w:sz w:val="18"/>
                <w:szCs w:val="18"/>
              </w:rPr>
              <w:t>Measure</w:t>
            </w:r>
          </w:p>
        </w:tc>
        <w:tc>
          <w:tcPr>
            <w:tcW w:w="943" w:type="dxa"/>
          </w:tcPr>
          <w:p w14:paraId="5F028EDD" w14:textId="77777777" w:rsidR="00A12786" w:rsidRPr="00573BEF" w:rsidRDefault="00A12786" w:rsidP="00753CCD">
            <w:pPr>
              <w:jc w:val="center"/>
              <w:rPr>
                <w:rFonts w:ascii="Arial" w:hAnsi="Arial" w:cs="Arial"/>
                <w:b/>
                <w:bCs/>
                <w:sz w:val="18"/>
                <w:szCs w:val="18"/>
              </w:rPr>
            </w:pPr>
            <w:r w:rsidRPr="00573BEF">
              <w:rPr>
                <w:rFonts w:ascii="Arial" w:hAnsi="Arial" w:cs="Arial"/>
                <w:b/>
                <w:bCs/>
                <w:sz w:val="18"/>
                <w:szCs w:val="18"/>
              </w:rPr>
              <w:t>Total</w:t>
            </w:r>
          </w:p>
        </w:tc>
        <w:tc>
          <w:tcPr>
            <w:tcW w:w="1998" w:type="dxa"/>
            <w:gridSpan w:val="3"/>
          </w:tcPr>
          <w:p w14:paraId="002FA56E" w14:textId="77777777" w:rsidR="00A12786" w:rsidRPr="00573BEF" w:rsidRDefault="00A12786" w:rsidP="00753CCD">
            <w:pPr>
              <w:jc w:val="center"/>
              <w:rPr>
                <w:rFonts w:ascii="Arial" w:hAnsi="Arial" w:cs="Arial"/>
                <w:sz w:val="16"/>
                <w:szCs w:val="16"/>
              </w:rPr>
            </w:pPr>
            <w:r w:rsidRPr="00573BEF">
              <w:rPr>
                <w:rFonts w:ascii="Arial" w:hAnsi="Arial" w:cs="Arial"/>
                <w:b/>
                <w:bCs/>
                <w:sz w:val="18"/>
                <w:szCs w:val="18"/>
              </w:rPr>
              <w:t>Proportion Age 65+</w:t>
            </w:r>
          </w:p>
        </w:tc>
        <w:tc>
          <w:tcPr>
            <w:tcW w:w="3006" w:type="dxa"/>
            <w:gridSpan w:val="3"/>
          </w:tcPr>
          <w:p w14:paraId="3EEA2B14" w14:textId="77777777" w:rsidR="00A12786" w:rsidRPr="00573BEF" w:rsidRDefault="00A12786" w:rsidP="00753CCD">
            <w:pPr>
              <w:jc w:val="center"/>
              <w:rPr>
                <w:rFonts w:ascii="Arial" w:hAnsi="Arial" w:cs="Arial"/>
                <w:sz w:val="16"/>
                <w:szCs w:val="16"/>
              </w:rPr>
            </w:pPr>
            <w:r w:rsidRPr="00573BEF">
              <w:rPr>
                <w:rFonts w:ascii="Arial" w:hAnsi="Arial" w:cs="Arial"/>
                <w:b/>
                <w:bCs/>
                <w:sz w:val="18"/>
                <w:szCs w:val="18"/>
              </w:rPr>
              <w:t>Number Age 65+</w:t>
            </w:r>
          </w:p>
        </w:tc>
      </w:tr>
      <w:tr w:rsidR="00A12786" w:rsidRPr="00573BEF" w14:paraId="3E1CA0D4" w14:textId="77777777" w:rsidTr="00753CCD">
        <w:tc>
          <w:tcPr>
            <w:tcW w:w="928" w:type="dxa"/>
          </w:tcPr>
          <w:p w14:paraId="24397FAC"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Year</w:t>
            </w:r>
          </w:p>
        </w:tc>
        <w:tc>
          <w:tcPr>
            <w:tcW w:w="943" w:type="dxa"/>
          </w:tcPr>
          <w:p w14:paraId="4CE3C1C0" w14:textId="77777777" w:rsidR="00A12786" w:rsidRPr="00573BEF" w:rsidRDefault="00A12786" w:rsidP="00753CCD">
            <w:pPr>
              <w:jc w:val="center"/>
              <w:rPr>
                <w:rFonts w:ascii="Arial" w:hAnsi="Arial" w:cs="Arial"/>
                <w:i/>
                <w:iCs/>
                <w:sz w:val="16"/>
                <w:szCs w:val="16"/>
              </w:rPr>
            </w:pPr>
            <w:r w:rsidRPr="00573BEF">
              <w:rPr>
                <w:rFonts w:ascii="Arial" w:hAnsi="Arial" w:cs="Arial"/>
                <w:i/>
                <w:iCs/>
                <w:sz w:val="16"/>
                <w:szCs w:val="16"/>
              </w:rPr>
              <w:t>2025</w:t>
            </w:r>
          </w:p>
        </w:tc>
        <w:tc>
          <w:tcPr>
            <w:tcW w:w="666" w:type="dxa"/>
          </w:tcPr>
          <w:p w14:paraId="588CBB8A" w14:textId="77777777" w:rsidR="00A12786" w:rsidRPr="00573BEF" w:rsidRDefault="00A12786" w:rsidP="00753CCD">
            <w:pPr>
              <w:jc w:val="center"/>
              <w:rPr>
                <w:rFonts w:ascii="Arial" w:hAnsi="Arial" w:cs="Arial"/>
                <w:i/>
                <w:iCs/>
                <w:sz w:val="16"/>
                <w:szCs w:val="16"/>
              </w:rPr>
            </w:pPr>
            <w:r w:rsidRPr="00573BEF">
              <w:rPr>
                <w:rFonts w:ascii="Arial" w:hAnsi="Arial" w:cs="Arial"/>
                <w:i/>
                <w:iCs/>
                <w:sz w:val="16"/>
                <w:szCs w:val="16"/>
              </w:rPr>
              <w:t>2025</w:t>
            </w:r>
          </w:p>
        </w:tc>
        <w:tc>
          <w:tcPr>
            <w:tcW w:w="666" w:type="dxa"/>
          </w:tcPr>
          <w:p w14:paraId="2A038057" w14:textId="77777777" w:rsidR="00A12786" w:rsidRPr="00573BEF" w:rsidRDefault="00A12786" w:rsidP="00753CCD">
            <w:pPr>
              <w:jc w:val="center"/>
              <w:rPr>
                <w:rFonts w:ascii="Arial" w:hAnsi="Arial" w:cs="Arial"/>
                <w:i/>
                <w:iCs/>
                <w:sz w:val="16"/>
                <w:szCs w:val="16"/>
              </w:rPr>
            </w:pPr>
            <w:r w:rsidRPr="00573BEF">
              <w:rPr>
                <w:rFonts w:ascii="Arial" w:hAnsi="Arial" w:cs="Arial"/>
                <w:i/>
                <w:iCs/>
                <w:sz w:val="16"/>
                <w:szCs w:val="16"/>
              </w:rPr>
              <w:t>2040</w:t>
            </w:r>
          </w:p>
        </w:tc>
        <w:tc>
          <w:tcPr>
            <w:tcW w:w="666" w:type="dxa"/>
          </w:tcPr>
          <w:p w14:paraId="635F4FF6" w14:textId="77777777" w:rsidR="00A12786" w:rsidRPr="00573BEF" w:rsidRDefault="00A12786" w:rsidP="00753CCD">
            <w:pPr>
              <w:jc w:val="center"/>
              <w:rPr>
                <w:rFonts w:ascii="Arial" w:hAnsi="Arial" w:cs="Arial"/>
                <w:sz w:val="16"/>
                <w:szCs w:val="16"/>
              </w:rPr>
            </w:pPr>
            <w:r w:rsidRPr="00573BEF">
              <w:rPr>
                <w:rFonts w:ascii="Arial" w:hAnsi="Arial" w:cs="Arial"/>
                <w:sz w:val="16"/>
                <w:szCs w:val="16"/>
              </w:rPr>
              <w:t>Δ</w:t>
            </w:r>
          </w:p>
        </w:tc>
        <w:tc>
          <w:tcPr>
            <w:tcW w:w="1002" w:type="dxa"/>
          </w:tcPr>
          <w:p w14:paraId="5A8B7FB6" w14:textId="77777777" w:rsidR="00A12786" w:rsidRPr="00573BEF" w:rsidRDefault="00A12786" w:rsidP="00753CCD">
            <w:pPr>
              <w:jc w:val="center"/>
              <w:rPr>
                <w:rFonts w:ascii="Arial" w:hAnsi="Arial" w:cs="Arial"/>
                <w:i/>
                <w:iCs/>
                <w:sz w:val="16"/>
                <w:szCs w:val="16"/>
              </w:rPr>
            </w:pPr>
            <w:r w:rsidRPr="00573BEF">
              <w:rPr>
                <w:rFonts w:ascii="Arial" w:hAnsi="Arial" w:cs="Arial"/>
                <w:i/>
                <w:iCs/>
                <w:sz w:val="16"/>
                <w:szCs w:val="16"/>
              </w:rPr>
              <w:t>2025</w:t>
            </w:r>
          </w:p>
        </w:tc>
        <w:tc>
          <w:tcPr>
            <w:tcW w:w="1002" w:type="dxa"/>
          </w:tcPr>
          <w:p w14:paraId="34AF3FCF" w14:textId="77777777" w:rsidR="00A12786" w:rsidRPr="00573BEF" w:rsidRDefault="00A12786" w:rsidP="00753CCD">
            <w:pPr>
              <w:jc w:val="center"/>
              <w:rPr>
                <w:rFonts w:ascii="Arial" w:hAnsi="Arial" w:cs="Arial"/>
                <w:i/>
                <w:iCs/>
                <w:sz w:val="16"/>
                <w:szCs w:val="16"/>
              </w:rPr>
            </w:pPr>
            <w:r w:rsidRPr="00573BEF">
              <w:rPr>
                <w:rFonts w:ascii="Arial" w:hAnsi="Arial" w:cs="Arial"/>
                <w:i/>
                <w:iCs/>
                <w:sz w:val="16"/>
                <w:szCs w:val="16"/>
              </w:rPr>
              <w:t>2040</w:t>
            </w:r>
          </w:p>
        </w:tc>
        <w:tc>
          <w:tcPr>
            <w:tcW w:w="1002" w:type="dxa"/>
          </w:tcPr>
          <w:p w14:paraId="422FC81C" w14:textId="77777777" w:rsidR="00A12786" w:rsidRPr="00573BEF" w:rsidRDefault="00A12786" w:rsidP="00753CCD">
            <w:pPr>
              <w:jc w:val="center"/>
              <w:rPr>
                <w:rFonts w:ascii="Arial" w:hAnsi="Arial" w:cs="Arial"/>
                <w:i/>
                <w:iCs/>
                <w:sz w:val="16"/>
                <w:szCs w:val="16"/>
              </w:rPr>
            </w:pPr>
            <w:r w:rsidRPr="00573BEF">
              <w:rPr>
                <w:rFonts w:ascii="Arial" w:hAnsi="Arial" w:cs="Arial"/>
                <w:sz w:val="16"/>
                <w:szCs w:val="16"/>
              </w:rPr>
              <w:t>Δ</w:t>
            </w:r>
          </w:p>
        </w:tc>
      </w:tr>
      <w:tr w:rsidR="00A12786" w:rsidRPr="00573BEF" w14:paraId="15AD4898" w14:textId="77777777" w:rsidTr="00753CCD">
        <w:tc>
          <w:tcPr>
            <w:tcW w:w="928" w:type="dxa"/>
            <w:vMerge w:val="restart"/>
          </w:tcPr>
          <w:p w14:paraId="6B52C9DE"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CA</w:t>
            </w:r>
          </w:p>
        </w:tc>
        <w:tc>
          <w:tcPr>
            <w:tcW w:w="943" w:type="dxa"/>
            <w:tcBorders>
              <w:top w:val="nil"/>
              <w:left w:val="nil"/>
              <w:bottom w:val="nil"/>
              <w:right w:val="nil"/>
            </w:tcBorders>
            <w:shd w:val="clear" w:color="FFFFFF" w:fill="FFFFFF"/>
            <w:vAlign w:val="bottom"/>
          </w:tcPr>
          <w:p w14:paraId="6217363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140,514</w:t>
            </w:r>
          </w:p>
        </w:tc>
        <w:tc>
          <w:tcPr>
            <w:tcW w:w="666" w:type="dxa"/>
            <w:tcBorders>
              <w:top w:val="nil"/>
              <w:left w:val="nil"/>
              <w:bottom w:val="nil"/>
              <w:right w:val="nil"/>
            </w:tcBorders>
            <w:shd w:val="clear" w:color="FD8D3C" w:fill="FD8D3C"/>
            <w:vAlign w:val="bottom"/>
          </w:tcPr>
          <w:p w14:paraId="2F87E3D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36%</w:t>
            </w:r>
          </w:p>
        </w:tc>
        <w:tc>
          <w:tcPr>
            <w:tcW w:w="666" w:type="dxa"/>
            <w:tcBorders>
              <w:top w:val="nil"/>
              <w:left w:val="nil"/>
              <w:bottom w:val="nil"/>
              <w:right w:val="nil"/>
            </w:tcBorders>
            <w:shd w:val="clear" w:color="FD8D3C" w:fill="FD8D3C"/>
            <w:vAlign w:val="bottom"/>
          </w:tcPr>
          <w:p w14:paraId="0B3BFB8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56%</w:t>
            </w:r>
          </w:p>
        </w:tc>
        <w:tc>
          <w:tcPr>
            <w:tcW w:w="666" w:type="dxa"/>
            <w:tcBorders>
              <w:top w:val="nil"/>
              <w:left w:val="nil"/>
              <w:bottom w:val="nil"/>
              <w:right w:val="nil"/>
            </w:tcBorders>
            <w:shd w:val="clear" w:color="FD8D3C" w:fill="FD8D3C"/>
            <w:vAlign w:val="bottom"/>
          </w:tcPr>
          <w:p w14:paraId="172E51A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20%</w:t>
            </w:r>
          </w:p>
        </w:tc>
        <w:tc>
          <w:tcPr>
            <w:tcW w:w="1002" w:type="dxa"/>
            <w:tcBorders>
              <w:top w:val="nil"/>
              <w:left w:val="nil"/>
              <w:bottom w:val="nil"/>
              <w:right w:val="nil"/>
            </w:tcBorders>
            <w:shd w:val="clear" w:color="FFE5D3" w:fill="FFE5D3"/>
            <w:vAlign w:val="bottom"/>
          </w:tcPr>
          <w:p w14:paraId="66FE353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50,003</w:t>
            </w:r>
          </w:p>
        </w:tc>
        <w:tc>
          <w:tcPr>
            <w:tcW w:w="1002" w:type="dxa"/>
            <w:tcBorders>
              <w:top w:val="nil"/>
              <w:left w:val="nil"/>
              <w:bottom w:val="nil"/>
              <w:right w:val="nil"/>
            </w:tcBorders>
            <w:shd w:val="clear" w:color="FFE5D3" w:fill="FFE5D3"/>
            <w:vAlign w:val="bottom"/>
          </w:tcPr>
          <w:p w14:paraId="414BC9B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74,207</w:t>
            </w:r>
          </w:p>
        </w:tc>
        <w:tc>
          <w:tcPr>
            <w:tcW w:w="1002" w:type="dxa"/>
            <w:tcBorders>
              <w:top w:val="nil"/>
              <w:left w:val="nil"/>
              <w:bottom w:val="nil"/>
              <w:right w:val="nil"/>
            </w:tcBorders>
            <w:shd w:val="clear" w:color="FFE5D3" w:fill="FFE5D3"/>
            <w:vAlign w:val="bottom"/>
          </w:tcPr>
          <w:p w14:paraId="1385F8F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24,204</w:t>
            </w:r>
          </w:p>
        </w:tc>
      </w:tr>
      <w:tr w:rsidR="00A12786" w:rsidRPr="00573BEF" w14:paraId="6577EBB8" w14:textId="77777777" w:rsidTr="00753CCD">
        <w:tc>
          <w:tcPr>
            <w:tcW w:w="928" w:type="dxa"/>
            <w:vMerge/>
          </w:tcPr>
          <w:p w14:paraId="33C6A46B" w14:textId="77777777" w:rsidR="00A12786" w:rsidRPr="00573BEF" w:rsidRDefault="00A12786" w:rsidP="00753CCD">
            <w:pPr>
              <w:jc w:val="center"/>
              <w:rPr>
                <w:rFonts w:ascii="Arial" w:hAnsi="Arial" w:cs="Arial"/>
                <w:sz w:val="16"/>
                <w:szCs w:val="16"/>
              </w:rPr>
            </w:pPr>
          </w:p>
        </w:tc>
        <w:tc>
          <w:tcPr>
            <w:tcW w:w="943" w:type="dxa"/>
            <w:tcBorders>
              <w:top w:val="nil"/>
              <w:left w:val="nil"/>
              <w:bottom w:val="nil"/>
              <w:right w:val="nil"/>
            </w:tcBorders>
            <w:shd w:val="clear" w:color="FFFFFF" w:fill="FFFFFF"/>
            <w:vAlign w:val="bottom"/>
          </w:tcPr>
          <w:p w14:paraId="669E755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666" w:type="dxa"/>
            <w:tcBorders>
              <w:top w:val="nil"/>
              <w:left w:val="nil"/>
              <w:bottom w:val="nil"/>
              <w:right w:val="nil"/>
            </w:tcBorders>
            <w:shd w:val="clear" w:color="FD8D3C" w:fill="FD8D3C"/>
            <w:vAlign w:val="bottom"/>
          </w:tcPr>
          <w:p w14:paraId="6809381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[33 to 38%]</w:t>
            </w:r>
          </w:p>
        </w:tc>
        <w:tc>
          <w:tcPr>
            <w:tcW w:w="666" w:type="dxa"/>
            <w:tcBorders>
              <w:top w:val="nil"/>
              <w:left w:val="nil"/>
              <w:bottom w:val="nil"/>
              <w:right w:val="nil"/>
            </w:tcBorders>
            <w:shd w:val="clear" w:color="FD8D3C" w:fill="FD8D3C"/>
            <w:vAlign w:val="bottom"/>
          </w:tcPr>
          <w:p w14:paraId="44BAADBE"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[49 to 63%]</w:t>
            </w:r>
          </w:p>
        </w:tc>
        <w:tc>
          <w:tcPr>
            <w:tcW w:w="666" w:type="dxa"/>
            <w:tcBorders>
              <w:top w:val="nil"/>
              <w:left w:val="nil"/>
              <w:bottom w:val="nil"/>
              <w:right w:val="nil"/>
            </w:tcBorders>
            <w:shd w:val="clear" w:color="FD8D3C" w:fill="FD8D3C"/>
            <w:vAlign w:val="bottom"/>
          </w:tcPr>
          <w:p w14:paraId="48A8198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[15 to 26%]</w:t>
            </w:r>
          </w:p>
        </w:tc>
        <w:tc>
          <w:tcPr>
            <w:tcW w:w="1002" w:type="dxa"/>
            <w:tcBorders>
              <w:top w:val="nil"/>
              <w:left w:val="nil"/>
              <w:bottom w:val="nil"/>
              <w:right w:val="nil"/>
            </w:tcBorders>
            <w:shd w:val="clear" w:color="FFE5D3" w:fill="FFE5D3"/>
            <w:vAlign w:val="bottom"/>
          </w:tcPr>
          <w:p w14:paraId="73E74EA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[46,027 to 54,028]</w:t>
            </w:r>
          </w:p>
        </w:tc>
        <w:tc>
          <w:tcPr>
            <w:tcW w:w="1002" w:type="dxa"/>
            <w:tcBorders>
              <w:top w:val="nil"/>
              <w:left w:val="nil"/>
              <w:bottom w:val="nil"/>
              <w:right w:val="nil"/>
            </w:tcBorders>
            <w:shd w:val="clear" w:color="FFE5D3" w:fill="FFE5D3"/>
            <w:vAlign w:val="bottom"/>
          </w:tcPr>
          <w:p w14:paraId="0BC0CF2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[63,924 to 83,991]</w:t>
            </w:r>
          </w:p>
        </w:tc>
        <w:tc>
          <w:tcPr>
            <w:tcW w:w="1002" w:type="dxa"/>
            <w:tcBorders>
              <w:top w:val="nil"/>
              <w:left w:val="nil"/>
              <w:bottom w:val="nil"/>
              <w:right w:val="nil"/>
            </w:tcBorders>
            <w:shd w:val="clear" w:color="FFE5D3" w:fill="FFE5D3"/>
            <w:vAlign w:val="bottom"/>
          </w:tcPr>
          <w:p w14:paraId="7ED8FD3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[17,124 to 30,785]</w:t>
            </w:r>
          </w:p>
        </w:tc>
      </w:tr>
      <w:tr w:rsidR="00A12786" w:rsidRPr="00573BEF" w14:paraId="0E858382" w14:textId="77777777" w:rsidTr="00753CCD">
        <w:tc>
          <w:tcPr>
            <w:tcW w:w="928" w:type="dxa"/>
            <w:vMerge w:val="restart"/>
          </w:tcPr>
          <w:p w14:paraId="449AD4AD"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FL</w:t>
            </w:r>
          </w:p>
        </w:tc>
        <w:tc>
          <w:tcPr>
            <w:tcW w:w="943" w:type="dxa"/>
            <w:tcBorders>
              <w:top w:val="nil"/>
              <w:left w:val="nil"/>
              <w:bottom w:val="nil"/>
              <w:right w:val="nil"/>
            </w:tcBorders>
            <w:shd w:val="clear" w:color="FFFFFF" w:fill="FFFFFF"/>
            <w:vAlign w:val="bottom"/>
          </w:tcPr>
          <w:p w14:paraId="02DDBAB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126,261</w:t>
            </w:r>
          </w:p>
        </w:tc>
        <w:tc>
          <w:tcPr>
            <w:tcW w:w="666" w:type="dxa"/>
            <w:tcBorders>
              <w:top w:val="nil"/>
              <w:left w:val="nil"/>
              <w:bottom w:val="nil"/>
              <w:right w:val="nil"/>
            </w:tcBorders>
            <w:shd w:val="clear" w:color="FEAA6D" w:fill="FEAA6D"/>
            <w:vAlign w:val="bottom"/>
          </w:tcPr>
          <w:p w14:paraId="0F514F2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37%</w:t>
            </w:r>
          </w:p>
        </w:tc>
        <w:tc>
          <w:tcPr>
            <w:tcW w:w="666" w:type="dxa"/>
            <w:tcBorders>
              <w:top w:val="nil"/>
              <w:left w:val="nil"/>
              <w:bottom w:val="nil"/>
              <w:right w:val="nil"/>
            </w:tcBorders>
            <w:shd w:val="clear" w:color="FEAA6D" w:fill="FEAA6D"/>
            <w:vAlign w:val="bottom"/>
          </w:tcPr>
          <w:p w14:paraId="3D56865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52%</w:t>
            </w:r>
          </w:p>
        </w:tc>
        <w:tc>
          <w:tcPr>
            <w:tcW w:w="666" w:type="dxa"/>
            <w:tcBorders>
              <w:top w:val="nil"/>
              <w:left w:val="nil"/>
              <w:bottom w:val="nil"/>
              <w:right w:val="nil"/>
            </w:tcBorders>
            <w:shd w:val="clear" w:color="FEAA6D" w:fill="FEAA6D"/>
            <w:vAlign w:val="bottom"/>
          </w:tcPr>
          <w:p w14:paraId="3B6D0CD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15%</w:t>
            </w:r>
          </w:p>
        </w:tc>
        <w:tc>
          <w:tcPr>
            <w:tcW w:w="1002" w:type="dxa"/>
            <w:tcBorders>
              <w:top w:val="nil"/>
              <w:left w:val="nil"/>
              <w:bottom w:val="nil"/>
              <w:right w:val="nil"/>
            </w:tcBorders>
            <w:shd w:val="clear" w:color="FFE3CF" w:fill="FFE3CF"/>
            <w:vAlign w:val="bottom"/>
          </w:tcPr>
          <w:p w14:paraId="6192DF1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47,091</w:t>
            </w:r>
          </w:p>
        </w:tc>
        <w:tc>
          <w:tcPr>
            <w:tcW w:w="1002" w:type="dxa"/>
            <w:tcBorders>
              <w:top w:val="nil"/>
              <w:left w:val="nil"/>
              <w:bottom w:val="nil"/>
              <w:right w:val="nil"/>
            </w:tcBorders>
            <w:shd w:val="clear" w:color="FFE3CF" w:fill="FFE3CF"/>
            <w:vAlign w:val="bottom"/>
          </w:tcPr>
          <w:p w14:paraId="5A852B4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73,736</w:t>
            </w:r>
          </w:p>
        </w:tc>
        <w:tc>
          <w:tcPr>
            <w:tcW w:w="1002" w:type="dxa"/>
            <w:tcBorders>
              <w:top w:val="nil"/>
              <w:left w:val="nil"/>
              <w:bottom w:val="nil"/>
              <w:right w:val="nil"/>
            </w:tcBorders>
            <w:shd w:val="clear" w:color="FFE3CF" w:fill="FFE3CF"/>
            <w:vAlign w:val="bottom"/>
          </w:tcPr>
          <w:p w14:paraId="41DB20C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26,645</w:t>
            </w:r>
          </w:p>
        </w:tc>
      </w:tr>
      <w:tr w:rsidR="00A12786" w:rsidRPr="00573BEF" w14:paraId="27443784" w14:textId="77777777" w:rsidTr="00753CCD">
        <w:tc>
          <w:tcPr>
            <w:tcW w:w="928" w:type="dxa"/>
            <w:vMerge/>
          </w:tcPr>
          <w:p w14:paraId="3312C674" w14:textId="77777777" w:rsidR="00A12786" w:rsidRPr="00573BEF" w:rsidRDefault="00A12786" w:rsidP="00753CCD">
            <w:pPr>
              <w:jc w:val="center"/>
              <w:rPr>
                <w:rFonts w:ascii="Arial" w:hAnsi="Arial" w:cs="Arial"/>
                <w:sz w:val="16"/>
                <w:szCs w:val="16"/>
              </w:rPr>
            </w:pPr>
          </w:p>
        </w:tc>
        <w:tc>
          <w:tcPr>
            <w:tcW w:w="943" w:type="dxa"/>
            <w:tcBorders>
              <w:top w:val="nil"/>
              <w:left w:val="nil"/>
              <w:bottom w:val="nil"/>
              <w:right w:val="nil"/>
            </w:tcBorders>
            <w:shd w:val="clear" w:color="FFFFFF" w:fill="FFFFFF"/>
            <w:vAlign w:val="bottom"/>
          </w:tcPr>
          <w:p w14:paraId="72541AC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666" w:type="dxa"/>
            <w:tcBorders>
              <w:top w:val="nil"/>
              <w:left w:val="nil"/>
              <w:bottom w:val="nil"/>
              <w:right w:val="nil"/>
            </w:tcBorders>
            <w:shd w:val="clear" w:color="FEAA6D" w:fill="FEAA6D"/>
            <w:vAlign w:val="bottom"/>
          </w:tcPr>
          <w:p w14:paraId="1F93CE1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[35 to 40%]</w:t>
            </w:r>
          </w:p>
        </w:tc>
        <w:tc>
          <w:tcPr>
            <w:tcW w:w="666" w:type="dxa"/>
            <w:tcBorders>
              <w:top w:val="nil"/>
              <w:left w:val="nil"/>
              <w:bottom w:val="nil"/>
              <w:right w:val="nil"/>
            </w:tcBorders>
            <w:shd w:val="clear" w:color="FEAA6D" w:fill="FEAA6D"/>
            <w:vAlign w:val="bottom"/>
          </w:tcPr>
          <w:p w14:paraId="0456DA3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[44 to 62%]</w:t>
            </w:r>
          </w:p>
        </w:tc>
        <w:tc>
          <w:tcPr>
            <w:tcW w:w="666" w:type="dxa"/>
            <w:tcBorders>
              <w:top w:val="nil"/>
              <w:left w:val="nil"/>
              <w:bottom w:val="nil"/>
              <w:right w:val="nil"/>
            </w:tcBorders>
            <w:shd w:val="clear" w:color="FEAA6D" w:fill="FEAA6D"/>
            <w:vAlign w:val="bottom"/>
          </w:tcPr>
          <w:p w14:paraId="12FE6C3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[8 to 23%]</w:t>
            </w:r>
          </w:p>
        </w:tc>
        <w:tc>
          <w:tcPr>
            <w:tcW w:w="1002" w:type="dxa"/>
            <w:tcBorders>
              <w:top w:val="nil"/>
              <w:left w:val="nil"/>
              <w:bottom w:val="nil"/>
              <w:right w:val="nil"/>
            </w:tcBorders>
            <w:shd w:val="clear" w:color="FFE3CF" w:fill="FFE3CF"/>
            <w:vAlign w:val="bottom"/>
          </w:tcPr>
          <w:p w14:paraId="458A339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[43,714 to 50,652]</w:t>
            </w:r>
          </w:p>
        </w:tc>
        <w:tc>
          <w:tcPr>
            <w:tcW w:w="1002" w:type="dxa"/>
            <w:tcBorders>
              <w:top w:val="nil"/>
              <w:left w:val="nil"/>
              <w:bottom w:val="nil"/>
              <w:right w:val="nil"/>
            </w:tcBorders>
            <w:shd w:val="clear" w:color="FFE3CF" w:fill="FFE3CF"/>
            <w:vAlign w:val="bottom"/>
          </w:tcPr>
          <w:p w14:paraId="61EA689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[63,766 to 87,506]</w:t>
            </w:r>
          </w:p>
        </w:tc>
        <w:tc>
          <w:tcPr>
            <w:tcW w:w="1002" w:type="dxa"/>
            <w:tcBorders>
              <w:top w:val="nil"/>
              <w:left w:val="nil"/>
              <w:bottom w:val="nil"/>
              <w:right w:val="nil"/>
            </w:tcBorders>
            <w:shd w:val="clear" w:color="FFE3CF" w:fill="FFE3CF"/>
            <w:vAlign w:val="bottom"/>
          </w:tcPr>
          <w:p w14:paraId="78BA89C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[18,524 to 37,366]</w:t>
            </w:r>
          </w:p>
        </w:tc>
      </w:tr>
      <w:tr w:rsidR="00A12786" w:rsidRPr="00573BEF" w14:paraId="167684EB" w14:textId="77777777" w:rsidTr="00753CCD">
        <w:tc>
          <w:tcPr>
            <w:tcW w:w="928" w:type="dxa"/>
            <w:vMerge w:val="restart"/>
          </w:tcPr>
          <w:p w14:paraId="7F127A9F"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NY</w:t>
            </w:r>
          </w:p>
        </w:tc>
        <w:tc>
          <w:tcPr>
            <w:tcW w:w="943" w:type="dxa"/>
            <w:tcBorders>
              <w:top w:val="nil"/>
              <w:left w:val="nil"/>
              <w:bottom w:val="nil"/>
              <w:right w:val="nil"/>
            </w:tcBorders>
            <w:shd w:val="clear" w:color="FFFFFF" w:fill="FFFFFF"/>
            <w:vAlign w:val="bottom"/>
          </w:tcPr>
          <w:p w14:paraId="02F7246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122,642</w:t>
            </w:r>
          </w:p>
        </w:tc>
        <w:tc>
          <w:tcPr>
            <w:tcW w:w="666" w:type="dxa"/>
            <w:tcBorders>
              <w:top w:val="nil"/>
              <w:left w:val="nil"/>
              <w:bottom w:val="nil"/>
              <w:right w:val="nil"/>
            </w:tcBorders>
            <w:shd w:val="clear" w:color="FEB580" w:fill="FEB580"/>
            <w:vAlign w:val="bottom"/>
          </w:tcPr>
          <w:p w14:paraId="5E3BE94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41%</w:t>
            </w:r>
          </w:p>
        </w:tc>
        <w:tc>
          <w:tcPr>
            <w:tcW w:w="666" w:type="dxa"/>
            <w:tcBorders>
              <w:top w:val="nil"/>
              <w:left w:val="nil"/>
              <w:bottom w:val="nil"/>
              <w:right w:val="nil"/>
            </w:tcBorders>
            <w:shd w:val="clear" w:color="FEB580" w:fill="FEB580"/>
            <w:vAlign w:val="bottom"/>
          </w:tcPr>
          <w:p w14:paraId="3B70C6D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55%</w:t>
            </w:r>
          </w:p>
        </w:tc>
        <w:tc>
          <w:tcPr>
            <w:tcW w:w="666" w:type="dxa"/>
            <w:tcBorders>
              <w:top w:val="nil"/>
              <w:left w:val="nil"/>
              <w:bottom w:val="nil"/>
              <w:right w:val="nil"/>
            </w:tcBorders>
            <w:shd w:val="clear" w:color="FEB580" w:fill="FEB580"/>
            <w:vAlign w:val="bottom"/>
          </w:tcPr>
          <w:p w14:paraId="708947F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13%</w:t>
            </w:r>
          </w:p>
        </w:tc>
        <w:tc>
          <w:tcPr>
            <w:tcW w:w="1002" w:type="dxa"/>
            <w:tcBorders>
              <w:top w:val="nil"/>
              <w:left w:val="nil"/>
              <w:bottom w:val="nil"/>
              <w:right w:val="nil"/>
            </w:tcBorders>
            <w:shd w:val="clear" w:color="FFF2E8" w:fill="FFF2E8"/>
            <w:vAlign w:val="bottom"/>
          </w:tcPr>
          <w:p w14:paraId="5D9A1C4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50,778</w:t>
            </w:r>
          </w:p>
        </w:tc>
        <w:tc>
          <w:tcPr>
            <w:tcW w:w="1002" w:type="dxa"/>
            <w:tcBorders>
              <w:top w:val="nil"/>
              <w:left w:val="nil"/>
              <w:bottom w:val="nil"/>
              <w:right w:val="nil"/>
            </w:tcBorders>
            <w:shd w:val="clear" w:color="FFF2E8" w:fill="FFF2E8"/>
            <w:vAlign w:val="bottom"/>
          </w:tcPr>
          <w:p w14:paraId="7C3CACE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63,287</w:t>
            </w:r>
          </w:p>
        </w:tc>
        <w:tc>
          <w:tcPr>
            <w:tcW w:w="1002" w:type="dxa"/>
            <w:tcBorders>
              <w:top w:val="nil"/>
              <w:left w:val="nil"/>
              <w:bottom w:val="nil"/>
              <w:right w:val="nil"/>
            </w:tcBorders>
            <w:shd w:val="clear" w:color="FFF2E8" w:fill="FFF2E8"/>
            <w:vAlign w:val="bottom"/>
          </w:tcPr>
          <w:p w14:paraId="3EC13E0E"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12,509</w:t>
            </w:r>
          </w:p>
        </w:tc>
      </w:tr>
      <w:tr w:rsidR="00A12786" w:rsidRPr="00573BEF" w14:paraId="1012E478" w14:textId="77777777" w:rsidTr="00753CCD">
        <w:tc>
          <w:tcPr>
            <w:tcW w:w="928" w:type="dxa"/>
            <w:vMerge/>
          </w:tcPr>
          <w:p w14:paraId="5BD5D913" w14:textId="77777777" w:rsidR="00A12786" w:rsidRPr="00573BEF" w:rsidRDefault="00A12786" w:rsidP="00753CCD">
            <w:pPr>
              <w:jc w:val="center"/>
              <w:rPr>
                <w:rFonts w:ascii="Arial" w:hAnsi="Arial" w:cs="Arial"/>
                <w:sz w:val="16"/>
                <w:szCs w:val="16"/>
              </w:rPr>
            </w:pPr>
          </w:p>
        </w:tc>
        <w:tc>
          <w:tcPr>
            <w:tcW w:w="943" w:type="dxa"/>
            <w:tcBorders>
              <w:top w:val="nil"/>
              <w:left w:val="nil"/>
              <w:bottom w:val="nil"/>
              <w:right w:val="nil"/>
            </w:tcBorders>
            <w:shd w:val="clear" w:color="FFFFFF" w:fill="FFFFFF"/>
            <w:vAlign w:val="bottom"/>
          </w:tcPr>
          <w:p w14:paraId="35F5A67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666" w:type="dxa"/>
            <w:tcBorders>
              <w:top w:val="nil"/>
              <w:left w:val="nil"/>
              <w:bottom w:val="nil"/>
              <w:right w:val="nil"/>
            </w:tcBorders>
            <w:shd w:val="clear" w:color="FEB580" w:fill="FEB580"/>
            <w:vAlign w:val="bottom"/>
          </w:tcPr>
          <w:p w14:paraId="2BFFE0A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[39 to 44%]</w:t>
            </w:r>
          </w:p>
        </w:tc>
        <w:tc>
          <w:tcPr>
            <w:tcW w:w="666" w:type="dxa"/>
            <w:tcBorders>
              <w:top w:val="nil"/>
              <w:left w:val="nil"/>
              <w:bottom w:val="nil"/>
              <w:right w:val="nil"/>
            </w:tcBorders>
            <w:shd w:val="clear" w:color="FEB580" w:fill="FEB580"/>
            <w:vAlign w:val="bottom"/>
          </w:tcPr>
          <w:p w14:paraId="125AFE3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[49 to 61%]</w:t>
            </w:r>
          </w:p>
        </w:tc>
        <w:tc>
          <w:tcPr>
            <w:tcW w:w="666" w:type="dxa"/>
            <w:tcBorders>
              <w:top w:val="nil"/>
              <w:left w:val="nil"/>
              <w:bottom w:val="nil"/>
              <w:right w:val="nil"/>
            </w:tcBorders>
            <w:shd w:val="clear" w:color="FEB580" w:fill="FEB580"/>
            <w:vAlign w:val="bottom"/>
          </w:tcPr>
          <w:p w14:paraId="47D7C57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[9 to 18%]</w:t>
            </w:r>
          </w:p>
        </w:tc>
        <w:tc>
          <w:tcPr>
            <w:tcW w:w="1002" w:type="dxa"/>
            <w:tcBorders>
              <w:top w:val="nil"/>
              <w:left w:val="nil"/>
              <w:bottom w:val="nil"/>
              <w:right w:val="nil"/>
            </w:tcBorders>
            <w:shd w:val="clear" w:color="FFF2E8" w:fill="FFF2E8"/>
            <w:vAlign w:val="bottom"/>
          </w:tcPr>
          <w:p w14:paraId="3BBE801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[47,968 to 53,707]</w:t>
            </w:r>
          </w:p>
        </w:tc>
        <w:tc>
          <w:tcPr>
            <w:tcW w:w="1002" w:type="dxa"/>
            <w:tcBorders>
              <w:top w:val="nil"/>
              <w:left w:val="nil"/>
              <w:bottom w:val="nil"/>
              <w:right w:val="nil"/>
            </w:tcBorders>
            <w:shd w:val="clear" w:color="FFF2E8" w:fill="FFF2E8"/>
            <w:vAlign w:val="bottom"/>
          </w:tcPr>
          <w:p w14:paraId="16454F8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[56,321 to 71,133]</w:t>
            </w:r>
          </w:p>
        </w:tc>
        <w:tc>
          <w:tcPr>
            <w:tcW w:w="1002" w:type="dxa"/>
            <w:tcBorders>
              <w:top w:val="nil"/>
              <w:left w:val="nil"/>
              <w:bottom w:val="nil"/>
              <w:right w:val="nil"/>
            </w:tcBorders>
            <w:shd w:val="clear" w:color="FFF2E8" w:fill="FFF2E8"/>
            <w:vAlign w:val="bottom"/>
          </w:tcPr>
          <w:p w14:paraId="7C09692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[7,011 to 19,245]</w:t>
            </w:r>
          </w:p>
        </w:tc>
      </w:tr>
      <w:tr w:rsidR="00A12786" w:rsidRPr="00573BEF" w14:paraId="0689AD4B" w14:textId="77777777" w:rsidTr="00753CCD">
        <w:tc>
          <w:tcPr>
            <w:tcW w:w="928" w:type="dxa"/>
            <w:vMerge w:val="restart"/>
          </w:tcPr>
          <w:p w14:paraId="3FD37C2D"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TX</w:t>
            </w:r>
          </w:p>
        </w:tc>
        <w:tc>
          <w:tcPr>
            <w:tcW w:w="943" w:type="dxa"/>
            <w:tcBorders>
              <w:top w:val="nil"/>
              <w:left w:val="nil"/>
              <w:bottom w:val="nil"/>
              <w:right w:val="nil"/>
            </w:tcBorders>
            <w:shd w:val="clear" w:color="FFFFFF" w:fill="FFFFFF"/>
            <w:vAlign w:val="bottom"/>
          </w:tcPr>
          <w:p w14:paraId="2F4FA71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107,200</w:t>
            </w:r>
          </w:p>
        </w:tc>
        <w:tc>
          <w:tcPr>
            <w:tcW w:w="666" w:type="dxa"/>
            <w:tcBorders>
              <w:top w:val="nil"/>
              <w:left w:val="nil"/>
              <w:bottom w:val="nil"/>
              <w:right w:val="nil"/>
            </w:tcBorders>
            <w:shd w:val="clear" w:color="FEBB8A" w:fill="FEBB8A"/>
            <w:vAlign w:val="bottom"/>
          </w:tcPr>
          <w:p w14:paraId="1DCAB21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24%</w:t>
            </w:r>
          </w:p>
        </w:tc>
        <w:tc>
          <w:tcPr>
            <w:tcW w:w="666" w:type="dxa"/>
            <w:tcBorders>
              <w:top w:val="nil"/>
              <w:left w:val="nil"/>
              <w:bottom w:val="nil"/>
              <w:right w:val="nil"/>
            </w:tcBorders>
            <w:shd w:val="clear" w:color="FEBB8A" w:fill="FEBB8A"/>
            <w:vAlign w:val="bottom"/>
          </w:tcPr>
          <w:p w14:paraId="041E084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36%</w:t>
            </w:r>
          </w:p>
        </w:tc>
        <w:tc>
          <w:tcPr>
            <w:tcW w:w="666" w:type="dxa"/>
            <w:tcBorders>
              <w:top w:val="nil"/>
              <w:left w:val="nil"/>
              <w:bottom w:val="nil"/>
              <w:right w:val="nil"/>
            </w:tcBorders>
            <w:shd w:val="clear" w:color="FEBB8A" w:fill="FEBB8A"/>
            <w:vAlign w:val="bottom"/>
          </w:tcPr>
          <w:p w14:paraId="0F31287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12%</w:t>
            </w:r>
          </w:p>
        </w:tc>
        <w:tc>
          <w:tcPr>
            <w:tcW w:w="1002" w:type="dxa"/>
            <w:tcBorders>
              <w:top w:val="nil"/>
              <w:left w:val="nil"/>
              <w:bottom w:val="nil"/>
              <w:right w:val="nil"/>
            </w:tcBorders>
            <w:shd w:val="clear" w:color="FFEADA" w:fill="FFEADA"/>
            <w:vAlign w:val="bottom"/>
          </w:tcPr>
          <w:p w14:paraId="6BE9794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25,725</w:t>
            </w:r>
          </w:p>
        </w:tc>
        <w:tc>
          <w:tcPr>
            <w:tcW w:w="1002" w:type="dxa"/>
            <w:tcBorders>
              <w:top w:val="nil"/>
              <w:left w:val="nil"/>
              <w:bottom w:val="nil"/>
              <w:right w:val="nil"/>
            </w:tcBorders>
            <w:shd w:val="clear" w:color="FFEADA" w:fill="FFEADA"/>
            <w:vAlign w:val="bottom"/>
          </w:tcPr>
          <w:p w14:paraId="76DE66C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45,913</w:t>
            </w:r>
          </w:p>
        </w:tc>
        <w:tc>
          <w:tcPr>
            <w:tcW w:w="1002" w:type="dxa"/>
            <w:tcBorders>
              <w:top w:val="nil"/>
              <w:left w:val="nil"/>
              <w:bottom w:val="nil"/>
              <w:right w:val="nil"/>
            </w:tcBorders>
            <w:shd w:val="clear" w:color="FFEADA" w:fill="FFEADA"/>
            <w:vAlign w:val="bottom"/>
          </w:tcPr>
          <w:p w14:paraId="4D1A570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20,187</w:t>
            </w:r>
          </w:p>
        </w:tc>
      </w:tr>
      <w:tr w:rsidR="00A12786" w:rsidRPr="00573BEF" w14:paraId="3D727CB5" w14:textId="77777777" w:rsidTr="00753CCD">
        <w:tc>
          <w:tcPr>
            <w:tcW w:w="928" w:type="dxa"/>
            <w:vMerge/>
          </w:tcPr>
          <w:p w14:paraId="6AC9D27C" w14:textId="77777777" w:rsidR="00A12786" w:rsidRPr="00573BEF" w:rsidRDefault="00A12786" w:rsidP="00753CCD">
            <w:pPr>
              <w:jc w:val="center"/>
              <w:rPr>
                <w:rFonts w:ascii="Arial" w:hAnsi="Arial" w:cs="Arial"/>
                <w:sz w:val="16"/>
                <w:szCs w:val="16"/>
              </w:rPr>
            </w:pPr>
          </w:p>
        </w:tc>
        <w:tc>
          <w:tcPr>
            <w:tcW w:w="943" w:type="dxa"/>
            <w:tcBorders>
              <w:top w:val="nil"/>
              <w:left w:val="nil"/>
              <w:bottom w:val="nil"/>
              <w:right w:val="nil"/>
            </w:tcBorders>
            <w:shd w:val="clear" w:color="FFFFFF" w:fill="FFFFFF"/>
            <w:vAlign w:val="bottom"/>
          </w:tcPr>
          <w:p w14:paraId="5B9CE0B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666" w:type="dxa"/>
            <w:tcBorders>
              <w:top w:val="nil"/>
              <w:left w:val="nil"/>
              <w:bottom w:val="nil"/>
              <w:right w:val="nil"/>
            </w:tcBorders>
            <w:shd w:val="clear" w:color="FEBB8A" w:fill="FEBB8A"/>
            <w:vAlign w:val="bottom"/>
          </w:tcPr>
          <w:p w14:paraId="2C66E96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[22 to 26%]</w:t>
            </w:r>
          </w:p>
        </w:tc>
        <w:tc>
          <w:tcPr>
            <w:tcW w:w="666" w:type="dxa"/>
            <w:tcBorders>
              <w:top w:val="nil"/>
              <w:left w:val="nil"/>
              <w:bottom w:val="nil"/>
              <w:right w:val="nil"/>
            </w:tcBorders>
            <w:shd w:val="clear" w:color="FEBB8A" w:fill="FEBB8A"/>
            <w:vAlign w:val="bottom"/>
          </w:tcPr>
          <w:p w14:paraId="03153BD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[29 to 46%]</w:t>
            </w:r>
          </w:p>
        </w:tc>
        <w:tc>
          <w:tcPr>
            <w:tcW w:w="666" w:type="dxa"/>
            <w:tcBorders>
              <w:top w:val="nil"/>
              <w:left w:val="nil"/>
              <w:bottom w:val="nil"/>
              <w:right w:val="nil"/>
            </w:tcBorders>
            <w:shd w:val="clear" w:color="FEBB8A" w:fill="FEBB8A"/>
            <w:vAlign w:val="bottom"/>
          </w:tcPr>
          <w:p w14:paraId="60A445C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 to 20%]</w:t>
            </w:r>
          </w:p>
        </w:tc>
        <w:tc>
          <w:tcPr>
            <w:tcW w:w="1002" w:type="dxa"/>
            <w:tcBorders>
              <w:top w:val="nil"/>
              <w:left w:val="nil"/>
              <w:bottom w:val="nil"/>
              <w:right w:val="nil"/>
            </w:tcBorders>
            <w:shd w:val="clear" w:color="FFEADA" w:fill="FFEADA"/>
            <w:vAlign w:val="bottom"/>
          </w:tcPr>
          <w:p w14:paraId="1916758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[23,097 to 27,999]</w:t>
            </w:r>
          </w:p>
        </w:tc>
        <w:tc>
          <w:tcPr>
            <w:tcW w:w="1002" w:type="dxa"/>
            <w:tcBorders>
              <w:top w:val="nil"/>
              <w:left w:val="nil"/>
              <w:bottom w:val="nil"/>
              <w:right w:val="nil"/>
            </w:tcBorders>
            <w:shd w:val="clear" w:color="FFEADA" w:fill="FFEADA"/>
            <w:vAlign w:val="bottom"/>
          </w:tcPr>
          <w:p w14:paraId="0DA7CBC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[37,626 to 56,272]</w:t>
            </w:r>
          </w:p>
        </w:tc>
        <w:tc>
          <w:tcPr>
            <w:tcW w:w="1002" w:type="dxa"/>
            <w:tcBorders>
              <w:top w:val="nil"/>
              <w:left w:val="nil"/>
              <w:bottom w:val="nil"/>
              <w:right w:val="nil"/>
            </w:tcBorders>
            <w:shd w:val="clear" w:color="FFEADA" w:fill="FFEADA"/>
            <w:vAlign w:val="bottom"/>
          </w:tcPr>
          <w:p w14:paraId="794093C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[13,324 to 29,046]</w:t>
            </w:r>
          </w:p>
        </w:tc>
      </w:tr>
      <w:tr w:rsidR="00A12786" w:rsidRPr="00573BEF" w14:paraId="7CC592A6" w14:textId="77777777" w:rsidTr="00753CCD">
        <w:tc>
          <w:tcPr>
            <w:tcW w:w="928" w:type="dxa"/>
            <w:vMerge w:val="restart"/>
          </w:tcPr>
          <w:p w14:paraId="6C26FACD"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GA</w:t>
            </w:r>
          </w:p>
        </w:tc>
        <w:tc>
          <w:tcPr>
            <w:tcW w:w="943" w:type="dxa"/>
            <w:tcBorders>
              <w:top w:val="nil"/>
              <w:left w:val="nil"/>
              <w:bottom w:val="nil"/>
              <w:right w:val="nil"/>
            </w:tcBorders>
            <w:shd w:val="clear" w:color="FFFFFF" w:fill="FFFFFF"/>
            <w:vAlign w:val="bottom"/>
          </w:tcPr>
          <w:p w14:paraId="2E707C8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63,841</w:t>
            </w:r>
          </w:p>
        </w:tc>
        <w:tc>
          <w:tcPr>
            <w:tcW w:w="666" w:type="dxa"/>
            <w:tcBorders>
              <w:top w:val="nil"/>
              <w:left w:val="nil"/>
              <w:bottom w:val="nil"/>
              <w:right w:val="nil"/>
            </w:tcBorders>
            <w:shd w:val="clear" w:color="FEC094" w:fill="FEC094"/>
            <w:vAlign w:val="bottom"/>
          </w:tcPr>
          <w:p w14:paraId="2C65991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26%</w:t>
            </w:r>
          </w:p>
        </w:tc>
        <w:tc>
          <w:tcPr>
            <w:tcW w:w="666" w:type="dxa"/>
            <w:tcBorders>
              <w:top w:val="nil"/>
              <w:left w:val="nil"/>
              <w:bottom w:val="nil"/>
              <w:right w:val="nil"/>
            </w:tcBorders>
            <w:shd w:val="clear" w:color="FEC094" w:fill="FEC094"/>
            <w:vAlign w:val="bottom"/>
          </w:tcPr>
          <w:p w14:paraId="50AFBA1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37%</w:t>
            </w:r>
          </w:p>
        </w:tc>
        <w:tc>
          <w:tcPr>
            <w:tcW w:w="666" w:type="dxa"/>
            <w:tcBorders>
              <w:top w:val="nil"/>
              <w:left w:val="nil"/>
              <w:bottom w:val="nil"/>
              <w:right w:val="nil"/>
            </w:tcBorders>
            <w:shd w:val="clear" w:color="FEC094" w:fill="FEC094"/>
            <w:vAlign w:val="bottom"/>
          </w:tcPr>
          <w:p w14:paraId="0083B67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11%</w:t>
            </w:r>
          </w:p>
        </w:tc>
        <w:tc>
          <w:tcPr>
            <w:tcW w:w="1002" w:type="dxa"/>
            <w:tcBorders>
              <w:top w:val="nil"/>
              <w:left w:val="nil"/>
              <w:bottom w:val="nil"/>
              <w:right w:val="nil"/>
            </w:tcBorders>
            <w:shd w:val="clear" w:color="FFF4EC" w:fill="FFF4EC"/>
            <w:vAlign w:val="bottom"/>
          </w:tcPr>
          <w:p w14:paraId="57FAC09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16,682</w:t>
            </w:r>
          </w:p>
        </w:tc>
        <w:tc>
          <w:tcPr>
            <w:tcW w:w="1002" w:type="dxa"/>
            <w:tcBorders>
              <w:top w:val="nil"/>
              <w:left w:val="nil"/>
              <w:bottom w:val="nil"/>
              <w:right w:val="nil"/>
            </w:tcBorders>
            <w:shd w:val="clear" w:color="FFF4EC" w:fill="FFF4EC"/>
            <w:vAlign w:val="bottom"/>
          </w:tcPr>
          <w:p w14:paraId="49BBAC9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27,169</w:t>
            </w:r>
          </w:p>
        </w:tc>
        <w:tc>
          <w:tcPr>
            <w:tcW w:w="1002" w:type="dxa"/>
            <w:tcBorders>
              <w:top w:val="nil"/>
              <w:left w:val="nil"/>
              <w:bottom w:val="nil"/>
              <w:right w:val="nil"/>
            </w:tcBorders>
            <w:shd w:val="clear" w:color="FFF4EC" w:fill="FFF4EC"/>
            <w:vAlign w:val="bottom"/>
          </w:tcPr>
          <w:p w14:paraId="3FD8D73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10,488</w:t>
            </w:r>
          </w:p>
        </w:tc>
      </w:tr>
      <w:tr w:rsidR="00A12786" w:rsidRPr="00573BEF" w14:paraId="314D1630" w14:textId="77777777" w:rsidTr="00753CCD">
        <w:tc>
          <w:tcPr>
            <w:tcW w:w="928" w:type="dxa"/>
            <w:vMerge/>
          </w:tcPr>
          <w:p w14:paraId="4297EE8E" w14:textId="77777777" w:rsidR="00A12786" w:rsidRPr="00573BEF" w:rsidRDefault="00A12786" w:rsidP="00753CCD">
            <w:pPr>
              <w:jc w:val="center"/>
              <w:rPr>
                <w:rFonts w:ascii="Arial" w:hAnsi="Arial" w:cs="Arial"/>
                <w:sz w:val="16"/>
                <w:szCs w:val="16"/>
              </w:rPr>
            </w:pPr>
          </w:p>
        </w:tc>
        <w:tc>
          <w:tcPr>
            <w:tcW w:w="943" w:type="dxa"/>
            <w:tcBorders>
              <w:top w:val="nil"/>
              <w:left w:val="nil"/>
              <w:bottom w:val="nil"/>
              <w:right w:val="nil"/>
            </w:tcBorders>
            <w:shd w:val="clear" w:color="FFFFFF" w:fill="FFFFFF"/>
            <w:vAlign w:val="bottom"/>
          </w:tcPr>
          <w:p w14:paraId="59A787F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666" w:type="dxa"/>
            <w:tcBorders>
              <w:top w:val="nil"/>
              <w:left w:val="nil"/>
              <w:bottom w:val="nil"/>
              <w:right w:val="nil"/>
            </w:tcBorders>
            <w:shd w:val="clear" w:color="FEC094" w:fill="FEC094"/>
            <w:vAlign w:val="bottom"/>
          </w:tcPr>
          <w:p w14:paraId="0B18DCE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[23 to 30%]</w:t>
            </w:r>
          </w:p>
        </w:tc>
        <w:tc>
          <w:tcPr>
            <w:tcW w:w="666" w:type="dxa"/>
            <w:tcBorders>
              <w:top w:val="nil"/>
              <w:left w:val="nil"/>
              <w:bottom w:val="nil"/>
              <w:right w:val="nil"/>
            </w:tcBorders>
            <w:shd w:val="clear" w:color="FEC094" w:fill="FEC094"/>
            <w:vAlign w:val="bottom"/>
          </w:tcPr>
          <w:p w14:paraId="53DFB4F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[27 to 49%]</w:t>
            </w:r>
          </w:p>
        </w:tc>
        <w:tc>
          <w:tcPr>
            <w:tcW w:w="666" w:type="dxa"/>
            <w:tcBorders>
              <w:top w:val="nil"/>
              <w:left w:val="nil"/>
              <w:bottom w:val="nil"/>
              <w:right w:val="nil"/>
            </w:tcBorders>
            <w:shd w:val="clear" w:color="FEC094" w:fill="FEC094"/>
            <w:vAlign w:val="bottom"/>
          </w:tcPr>
          <w:p w14:paraId="482ECEF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 to 21%]</w:t>
            </w:r>
          </w:p>
        </w:tc>
        <w:tc>
          <w:tcPr>
            <w:tcW w:w="1002" w:type="dxa"/>
            <w:tcBorders>
              <w:top w:val="nil"/>
              <w:left w:val="nil"/>
              <w:bottom w:val="nil"/>
              <w:right w:val="nil"/>
            </w:tcBorders>
            <w:shd w:val="clear" w:color="FFF4EC" w:fill="FFF4EC"/>
            <w:vAlign w:val="bottom"/>
          </w:tcPr>
          <w:p w14:paraId="46C67BA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[14,880 to 18,898]</w:t>
            </w:r>
          </w:p>
        </w:tc>
        <w:tc>
          <w:tcPr>
            <w:tcW w:w="1002" w:type="dxa"/>
            <w:tcBorders>
              <w:top w:val="nil"/>
              <w:left w:val="nil"/>
              <w:bottom w:val="nil"/>
              <w:right w:val="nil"/>
            </w:tcBorders>
            <w:shd w:val="clear" w:color="FFF4EC" w:fill="FFF4EC"/>
            <w:vAlign w:val="bottom"/>
          </w:tcPr>
          <w:p w14:paraId="47835A3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[20,075 to 33,550]</w:t>
            </w:r>
          </w:p>
        </w:tc>
        <w:tc>
          <w:tcPr>
            <w:tcW w:w="1002" w:type="dxa"/>
            <w:tcBorders>
              <w:top w:val="nil"/>
              <w:left w:val="nil"/>
              <w:bottom w:val="nil"/>
              <w:right w:val="nil"/>
            </w:tcBorders>
            <w:shd w:val="clear" w:color="FFF4EC" w:fill="FFF4EC"/>
            <w:vAlign w:val="bottom"/>
          </w:tcPr>
          <w:p w14:paraId="1527C21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[4,976 to 15,575]</w:t>
            </w:r>
          </w:p>
        </w:tc>
      </w:tr>
      <w:tr w:rsidR="00A12786" w:rsidRPr="00573BEF" w14:paraId="019FACA1" w14:textId="77777777" w:rsidTr="00753CCD">
        <w:tc>
          <w:tcPr>
            <w:tcW w:w="928" w:type="dxa"/>
            <w:vMerge w:val="restart"/>
          </w:tcPr>
          <w:p w14:paraId="75590D9F"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IL</w:t>
            </w:r>
          </w:p>
        </w:tc>
        <w:tc>
          <w:tcPr>
            <w:tcW w:w="943" w:type="dxa"/>
            <w:tcBorders>
              <w:top w:val="nil"/>
              <w:left w:val="nil"/>
              <w:bottom w:val="nil"/>
              <w:right w:val="nil"/>
            </w:tcBorders>
            <w:shd w:val="clear" w:color="FFFFFF" w:fill="FFFFFF"/>
            <w:vAlign w:val="bottom"/>
          </w:tcPr>
          <w:p w14:paraId="746C72F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35,682</w:t>
            </w:r>
          </w:p>
        </w:tc>
        <w:tc>
          <w:tcPr>
            <w:tcW w:w="666" w:type="dxa"/>
            <w:tcBorders>
              <w:top w:val="nil"/>
              <w:left w:val="nil"/>
              <w:bottom w:val="nil"/>
              <w:right w:val="nil"/>
            </w:tcBorders>
            <w:shd w:val="clear" w:color="FEAF77" w:fill="FEAF77"/>
            <w:vAlign w:val="bottom"/>
          </w:tcPr>
          <w:p w14:paraId="7F833E4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31%</w:t>
            </w:r>
          </w:p>
        </w:tc>
        <w:tc>
          <w:tcPr>
            <w:tcW w:w="666" w:type="dxa"/>
            <w:tcBorders>
              <w:top w:val="nil"/>
              <w:left w:val="nil"/>
              <w:bottom w:val="nil"/>
              <w:right w:val="nil"/>
            </w:tcBorders>
            <w:shd w:val="clear" w:color="FEAF77" w:fill="FEAF77"/>
            <w:vAlign w:val="bottom"/>
          </w:tcPr>
          <w:p w14:paraId="68F90DD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45%</w:t>
            </w:r>
          </w:p>
        </w:tc>
        <w:tc>
          <w:tcPr>
            <w:tcW w:w="666" w:type="dxa"/>
            <w:tcBorders>
              <w:top w:val="nil"/>
              <w:left w:val="nil"/>
              <w:bottom w:val="nil"/>
              <w:right w:val="nil"/>
            </w:tcBorders>
            <w:shd w:val="clear" w:color="FEAF77" w:fill="FEAF77"/>
            <w:vAlign w:val="bottom"/>
          </w:tcPr>
          <w:p w14:paraId="35941E0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14%</w:t>
            </w:r>
          </w:p>
        </w:tc>
        <w:tc>
          <w:tcPr>
            <w:tcW w:w="1002" w:type="dxa"/>
            <w:tcBorders>
              <w:top w:val="nil"/>
              <w:left w:val="nil"/>
              <w:bottom w:val="nil"/>
              <w:right w:val="nil"/>
            </w:tcBorders>
            <w:shd w:val="clear" w:color="FFFBF9" w:fill="FFFBF9"/>
            <w:vAlign w:val="bottom"/>
          </w:tcPr>
          <w:p w14:paraId="0E50221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10,850</w:t>
            </w:r>
          </w:p>
        </w:tc>
        <w:tc>
          <w:tcPr>
            <w:tcW w:w="1002" w:type="dxa"/>
            <w:tcBorders>
              <w:top w:val="nil"/>
              <w:left w:val="nil"/>
              <w:bottom w:val="nil"/>
              <w:right w:val="nil"/>
            </w:tcBorders>
            <w:shd w:val="clear" w:color="FFFBF9" w:fill="FFFBF9"/>
            <w:vAlign w:val="bottom"/>
          </w:tcPr>
          <w:p w14:paraId="3337E33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14,162</w:t>
            </w:r>
          </w:p>
        </w:tc>
        <w:tc>
          <w:tcPr>
            <w:tcW w:w="1002" w:type="dxa"/>
            <w:tcBorders>
              <w:top w:val="nil"/>
              <w:left w:val="nil"/>
              <w:bottom w:val="nil"/>
              <w:right w:val="nil"/>
            </w:tcBorders>
            <w:shd w:val="clear" w:color="FFFBF9" w:fill="FFFBF9"/>
            <w:vAlign w:val="bottom"/>
          </w:tcPr>
          <w:p w14:paraId="02152E5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3,312</w:t>
            </w:r>
          </w:p>
        </w:tc>
      </w:tr>
      <w:tr w:rsidR="00A12786" w:rsidRPr="00573BEF" w14:paraId="67FB13F8" w14:textId="77777777" w:rsidTr="00753CCD">
        <w:tc>
          <w:tcPr>
            <w:tcW w:w="928" w:type="dxa"/>
            <w:vMerge/>
          </w:tcPr>
          <w:p w14:paraId="65AE5AFB" w14:textId="77777777" w:rsidR="00A12786" w:rsidRPr="00573BEF" w:rsidRDefault="00A12786" w:rsidP="00753CCD">
            <w:pPr>
              <w:jc w:val="center"/>
              <w:rPr>
                <w:rFonts w:ascii="Arial" w:hAnsi="Arial" w:cs="Arial"/>
                <w:sz w:val="16"/>
                <w:szCs w:val="16"/>
              </w:rPr>
            </w:pPr>
          </w:p>
        </w:tc>
        <w:tc>
          <w:tcPr>
            <w:tcW w:w="943" w:type="dxa"/>
            <w:tcBorders>
              <w:top w:val="nil"/>
              <w:left w:val="nil"/>
              <w:bottom w:val="nil"/>
              <w:right w:val="nil"/>
            </w:tcBorders>
            <w:shd w:val="clear" w:color="FFFFFF" w:fill="FFFFFF"/>
            <w:vAlign w:val="bottom"/>
          </w:tcPr>
          <w:p w14:paraId="6CE52C6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666" w:type="dxa"/>
            <w:tcBorders>
              <w:top w:val="nil"/>
              <w:left w:val="nil"/>
              <w:bottom w:val="nil"/>
              <w:right w:val="nil"/>
            </w:tcBorders>
            <w:shd w:val="clear" w:color="FEAF77" w:fill="FEAF77"/>
            <w:vAlign w:val="bottom"/>
          </w:tcPr>
          <w:p w14:paraId="2EE4BD9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[28 to 33%]</w:t>
            </w:r>
          </w:p>
        </w:tc>
        <w:tc>
          <w:tcPr>
            <w:tcW w:w="666" w:type="dxa"/>
            <w:tcBorders>
              <w:top w:val="nil"/>
              <w:left w:val="nil"/>
              <w:bottom w:val="nil"/>
              <w:right w:val="nil"/>
            </w:tcBorders>
            <w:shd w:val="clear" w:color="FEAF77" w:fill="FEAF77"/>
            <w:vAlign w:val="bottom"/>
          </w:tcPr>
          <w:p w14:paraId="184910D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[37 to 57%]</w:t>
            </w:r>
          </w:p>
        </w:tc>
        <w:tc>
          <w:tcPr>
            <w:tcW w:w="666" w:type="dxa"/>
            <w:tcBorders>
              <w:top w:val="nil"/>
              <w:left w:val="nil"/>
              <w:bottom w:val="nil"/>
              <w:right w:val="nil"/>
            </w:tcBorders>
            <w:shd w:val="clear" w:color="FEAF77" w:fill="FEAF77"/>
            <w:vAlign w:val="bottom"/>
          </w:tcPr>
          <w:p w14:paraId="46188FB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 to 24%]</w:t>
            </w:r>
          </w:p>
        </w:tc>
        <w:tc>
          <w:tcPr>
            <w:tcW w:w="1002" w:type="dxa"/>
            <w:tcBorders>
              <w:top w:val="nil"/>
              <w:left w:val="nil"/>
              <w:bottom w:val="nil"/>
              <w:right w:val="nil"/>
            </w:tcBorders>
            <w:shd w:val="clear" w:color="FFFBF9" w:fill="FFFBF9"/>
            <w:vAlign w:val="bottom"/>
          </w:tcPr>
          <w:p w14:paraId="374DC6AE"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[9,998 to 11,837]</w:t>
            </w:r>
          </w:p>
        </w:tc>
        <w:tc>
          <w:tcPr>
            <w:tcW w:w="1002" w:type="dxa"/>
            <w:tcBorders>
              <w:top w:val="nil"/>
              <w:left w:val="nil"/>
              <w:bottom w:val="nil"/>
              <w:right w:val="nil"/>
            </w:tcBorders>
            <w:shd w:val="clear" w:color="FFFBF9" w:fill="FFFBF9"/>
            <w:vAlign w:val="bottom"/>
          </w:tcPr>
          <w:p w14:paraId="3DCBD65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[12,106 to 17,133]</w:t>
            </w:r>
          </w:p>
        </w:tc>
        <w:tc>
          <w:tcPr>
            <w:tcW w:w="1002" w:type="dxa"/>
            <w:tcBorders>
              <w:top w:val="nil"/>
              <w:left w:val="nil"/>
              <w:bottom w:val="nil"/>
              <w:right w:val="nil"/>
            </w:tcBorders>
            <w:shd w:val="clear" w:color="FFFBF9" w:fill="FFFBF9"/>
            <w:vAlign w:val="bottom"/>
          </w:tcPr>
          <w:p w14:paraId="4FEA3B8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[1,414 to 5,572]</w:t>
            </w:r>
          </w:p>
        </w:tc>
      </w:tr>
      <w:tr w:rsidR="00A12786" w:rsidRPr="00573BEF" w14:paraId="7405E03D" w14:textId="77777777" w:rsidTr="00753CCD">
        <w:tc>
          <w:tcPr>
            <w:tcW w:w="928" w:type="dxa"/>
            <w:vMerge w:val="restart"/>
          </w:tcPr>
          <w:p w14:paraId="2639EE15"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LA</w:t>
            </w:r>
          </w:p>
        </w:tc>
        <w:tc>
          <w:tcPr>
            <w:tcW w:w="943" w:type="dxa"/>
            <w:tcBorders>
              <w:top w:val="nil"/>
              <w:left w:val="nil"/>
              <w:bottom w:val="nil"/>
              <w:right w:val="nil"/>
            </w:tcBorders>
            <w:shd w:val="clear" w:color="FFFFFF" w:fill="FFFFFF"/>
            <w:vAlign w:val="bottom"/>
          </w:tcPr>
          <w:p w14:paraId="176F5F1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22,298</w:t>
            </w:r>
          </w:p>
        </w:tc>
        <w:tc>
          <w:tcPr>
            <w:tcW w:w="666" w:type="dxa"/>
            <w:tcBorders>
              <w:top w:val="nil"/>
              <w:left w:val="nil"/>
              <w:bottom w:val="nil"/>
              <w:right w:val="nil"/>
            </w:tcBorders>
            <w:shd w:val="clear" w:color="FEAF77" w:fill="FEAF77"/>
            <w:vAlign w:val="bottom"/>
          </w:tcPr>
          <w:p w14:paraId="269ED4F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27%</w:t>
            </w:r>
          </w:p>
        </w:tc>
        <w:tc>
          <w:tcPr>
            <w:tcW w:w="666" w:type="dxa"/>
            <w:tcBorders>
              <w:top w:val="nil"/>
              <w:left w:val="nil"/>
              <w:bottom w:val="nil"/>
              <w:right w:val="nil"/>
            </w:tcBorders>
            <w:shd w:val="clear" w:color="FEAF77" w:fill="FEAF77"/>
            <w:vAlign w:val="bottom"/>
          </w:tcPr>
          <w:p w14:paraId="365BB2C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41%</w:t>
            </w:r>
          </w:p>
        </w:tc>
        <w:tc>
          <w:tcPr>
            <w:tcW w:w="666" w:type="dxa"/>
            <w:tcBorders>
              <w:top w:val="nil"/>
              <w:left w:val="nil"/>
              <w:bottom w:val="nil"/>
              <w:right w:val="nil"/>
            </w:tcBorders>
            <w:shd w:val="clear" w:color="FEAF77" w:fill="FEAF77"/>
            <w:vAlign w:val="bottom"/>
          </w:tcPr>
          <w:p w14:paraId="76E69A5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14%</w:t>
            </w:r>
          </w:p>
        </w:tc>
        <w:tc>
          <w:tcPr>
            <w:tcW w:w="1002" w:type="dxa"/>
            <w:tcBorders>
              <w:top w:val="nil"/>
              <w:left w:val="nil"/>
              <w:bottom w:val="nil"/>
              <w:right w:val="nil"/>
            </w:tcBorders>
            <w:shd w:val="clear" w:color="FFFBF7" w:fill="FFFBF7"/>
            <w:vAlign w:val="bottom"/>
          </w:tcPr>
          <w:p w14:paraId="07BAF25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5,966</w:t>
            </w:r>
          </w:p>
        </w:tc>
        <w:tc>
          <w:tcPr>
            <w:tcW w:w="1002" w:type="dxa"/>
            <w:tcBorders>
              <w:top w:val="nil"/>
              <w:left w:val="nil"/>
              <w:bottom w:val="nil"/>
              <w:right w:val="nil"/>
            </w:tcBorders>
            <w:shd w:val="clear" w:color="FFFBF7" w:fill="FFFBF7"/>
            <w:vAlign w:val="bottom"/>
          </w:tcPr>
          <w:p w14:paraId="29EFB01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10,200</w:t>
            </w:r>
          </w:p>
        </w:tc>
        <w:tc>
          <w:tcPr>
            <w:tcW w:w="1002" w:type="dxa"/>
            <w:tcBorders>
              <w:top w:val="nil"/>
              <w:left w:val="nil"/>
              <w:bottom w:val="nil"/>
              <w:right w:val="nil"/>
            </w:tcBorders>
            <w:shd w:val="clear" w:color="FFFBF7" w:fill="FFFBF7"/>
            <w:vAlign w:val="bottom"/>
          </w:tcPr>
          <w:p w14:paraId="6B4292C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4,234</w:t>
            </w:r>
          </w:p>
        </w:tc>
      </w:tr>
      <w:tr w:rsidR="00A12786" w:rsidRPr="00573BEF" w14:paraId="5A96C08C" w14:textId="77777777" w:rsidTr="00753CCD">
        <w:tc>
          <w:tcPr>
            <w:tcW w:w="928" w:type="dxa"/>
            <w:vMerge/>
          </w:tcPr>
          <w:p w14:paraId="20787F6B" w14:textId="77777777" w:rsidR="00A12786" w:rsidRPr="00573BEF" w:rsidRDefault="00A12786" w:rsidP="00753CCD">
            <w:pPr>
              <w:jc w:val="center"/>
              <w:rPr>
                <w:rFonts w:ascii="Arial" w:hAnsi="Arial" w:cs="Arial"/>
                <w:sz w:val="16"/>
                <w:szCs w:val="16"/>
              </w:rPr>
            </w:pPr>
          </w:p>
        </w:tc>
        <w:tc>
          <w:tcPr>
            <w:tcW w:w="943" w:type="dxa"/>
            <w:tcBorders>
              <w:top w:val="nil"/>
              <w:left w:val="nil"/>
              <w:bottom w:val="nil"/>
              <w:right w:val="nil"/>
            </w:tcBorders>
            <w:shd w:val="clear" w:color="FFFFFF" w:fill="FFFFFF"/>
            <w:vAlign w:val="bottom"/>
          </w:tcPr>
          <w:p w14:paraId="49BCFE1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666" w:type="dxa"/>
            <w:tcBorders>
              <w:top w:val="nil"/>
              <w:left w:val="nil"/>
              <w:bottom w:val="nil"/>
              <w:right w:val="nil"/>
            </w:tcBorders>
            <w:shd w:val="clear" w:color="FEAF77" w:fill="FEAF77"/>
            <w:vAlign w:val="bottom"/>
          </w:tcPr>
          <w:p w14:paraId="726BB5F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[24 to 30%]</w:t>
            </w:r>
          </w:p>
        </w:tc>
        <w:tc>
          <w:tcPr>
            <w:tcW w:w="666" w:type="dxa"/>
            <w:tcBorders>
              <w:top w:val="nil"/>
              <w:left w:val="nil"/>
              <w:bottom w:val="nil"/>
              <w:right w:val="nil"/>
            </w:tcBorders>
            <w:shd w:val="clear" w:color="FEAF77" w:fill="FEAF77"/>
            <w:vAlign w:val="bottom"/>
          </w:tcPr>
          <w:p w14:paraId="293135E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[31 to 52%]</w:t>
            </w:r>
          </w:p>
        </w:tc>
        <w:tc>
          <w:tcPr>
            <w:tcW w:w="666" w:type="dxa"/>
            <w:tcBorders>
              <w:top w:val="nil"/>
              <w:left w:val="nil"/>
              <w:bottom w:val="nil"/>
              <w:right w:val="nil"/>
            </w:tcBorders>
            <w:shd w:val="clear" w:color="FEAF77" w:fill="FEAF77"/>
            <w:vAlign w:val="bottom"/>
          </w:tcPr>
          <w:p w14:paraId="5FEE938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 to 23%]</w:t>
            </w:r>
          </w:p>
        </w:tc>
        <w:tc>
          <w:tcPr>
            <w:tcW w:w="1002" w:type="dxa"/>
            <w:tcBorders>
              <w:top w:val="nil"/>
              <w:left w:val="nil"/>
              <w:bottom w:val="nil"/>
              <w:right w:val="nil"/>
            </w:tcBorders>
            <w:shd w:val="clear" w:color="FFFBF7" w:fill="FFFBF7"/>
            <w:vAlign w:val="bottom"/>
          </w:tcPr>
          <w:p w14:paraId="5E9F428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[5,337 to 6,650]</w:t>
            </w:r>
          </w:p>
        </w:tc>
        <w:tc>
          <w:tcPr>
            <w:tcW w:w="1002" w:type="dxa"/>
            <w:tcBorders>
              <w:top w:val="nil"/>
              <w:left w:val="nil"/>
              <w:bottom w:val="nil"/>
              <w:right w:val="nil"/>
            </w:tcBorders>
            <w:shd w:val="clear" w:color="FFFBF7" w:fill="FFFBF7"/>
            <w:vAlign w:val="bottom"/>
          </w:tcPr>
          <w:p w14:paraId="1EC7A7E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[7,862 to 12,931]</w:t>
            </w:r>
          </w:p>
        </w:tc>
        <w:tc>
          <w:tcPr>
            <w:tcW w:w="1002" w:type="dxa"/>
            <w:tcBorders>
              <w:top w:val="nil"/>
              <w:left w:val="nil"/>
              <w:bottom w:val="nil"/>
              <w:right w:val="nil"/>
            </w:tcBorders>
            <w:shd w:val="clear" w:color="FFFBF7" w:fill="FFFBF7"/>
            <w:vAlign w:val="bottom"/>
          </w:tcPr>
          <w:p w14:paraId="6C82377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[2,427 to 6,425]</w:t>
            </w:r>
          </w:p>
        </w:tc>
      </w:tr>
      <w:tr w:rsidR="00A12786" w:rsidRPr="00573BEF" w14:paraId="5E2CE416" w14:textId="77777777" w:rsidTr="00753CCD">
        <w:tc>
          <w:tcPr>
            <w:tcW w:w="928" w:type="dxa"/>
            <w:vMerge w:val="restart"/>
          </w:tcPr>
          <w:p w14:paraId="64659F7C"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AL</w:t>
            </w:r>
          </w:p>
        </w:tc>
        <w:tc>
          <w:tcPr>
            <w:tcW w:w="943" w:type="dxa"/>
            <w:tcBorders>
              <w:top w:val="nil"/>
              <w:left w:val="nil"/>
              <w:bottom w:val="nil"/>
              <w:right w:val="nil"/>
            </w:tcBorders>
            <w:shd w:val="clear" w:color="FFFFFF" w:fill="FFFFFF"/>
            <w:vAlign w:val="bottom"/>
          </w:tcPr>
          <w:p w14:paraId="29A4561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15,021</w:t>
            </w:r>
          </w:p>
        </w:tc>
        <w:tc>
          <w:tcPr>
            <w:tcW w:w="666" w:type="dxa"/>
            <w:tcBorders>
              <w:top w:val="nil"/>
              <w:left w:val="nil"/>
              <w:bottom w:val="nil"/>
              <w:right w:val="nil"/>
            </w:tcBorders>
            <w:shd w:val="clear" w:color="FFE8D8" w:fill="FFE8D8"/>
            <w:vAlign w:val="bottom"/>
          </w:tcPr>
          <w:p w14:paraId="208704A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22%</w:t>
            </w:r>
          </w:p>
        </w:tc>
        <w:tc>
          <w:tcPr>
            <w:tcW w:w="666" w:type="dxa"/>
            <w:tcBorders>
              <w:top w:val="nil"/>
              <w:left w:val="nil"/>
              <w:bottom w:val="nil"/>
              <w:right w:val="nil"/>
            </w:tcBorders>
            <w:shd w:val="clear" w:color="FFE8D8" w:fill="FFE8D8"/>
            <w:vAlign w:val="bottom"/>
          </w:tcPr>
          <w:p w14:paraId="76CB184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26%</w:t>
            </w:r>
          </w:p>
        </w:tc>
        <w:tc>
          <w:tcPr>
            <w:tcW w:w="666" w:type="dxa"/>
            <w:tcBorders>
              <w:top w:val="nil"/>
              <w:left w:val="nil"/>
              <w:bottom w:val="nil"/>
              <w:right w:val="nil"/>
            </w:tcBorders>
            <w:shd w:val="clear" w:color="FFE8D8" w:fill="FFE8D8"/>
            <w:vAlign w:val="bottom"/>
          </w:tcPr>
          <w:p w14:paraId="686FDEF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w:t>
            </w:r>
          </w:p>
        </w:tc>
        <w:tc>
          <w:tcPr>
            <w:tcW w:w="1002" w:type="dxa"/>
            <w:tcBorders>
              <w:top w:val="nil"/>
              <w:left w:val="nil"/>
              <w:bottom w:val="nil"/>
              <w:right w:val="nil"/>
            </w:tcBorders>
            <w:shd w:val="clear" w:color="FFFDFC" w:fill="FFFDFC"/>
            <w:vAlign w:val="bottom"/>
          </w:tcPr>
          <w:p w14:paraId="26C9B55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3,312</w:t>
            </w:r>
          </w:p>
        </w:tc>
        <w:tc>
          <w:tcPr>
            <w:tcW w:w="1002" w:type="dxa"/>
            <w:tcBorders>
              <w:top w:val="nil"/>
              <w:left w:val="nil"/>
              <w:bottom w:val="nil"/>
              <w:right w:val="nil"/>
            </w:tcBorders>
            <w:shd w:val="clear" w:color="FFFDFC" w:fill="FFFDFC"/>
            <w:vAlign w:val="bottom"/>
          </w:tcPr>
          <w:p w14:paraId="233DF3D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4,829</w:t>
            </w:r>
          </w:p>
        </w:tc>
        <w:tc>
          <w:tcPr>
            <w:tcW w:w="1002" w:type="dxa"/>
            <w:tcBorders>
              <w:top w:val="nil"/>
              <w:left w:val="nil"/>
              <w:bottom w:val="nil"/>
              <w:right w:val="nil"/>
            </w:tcBorders>
            <w:shd w:val="clear" w:color="FFFDFC" w:fill="FFFDFC"/>
            <w:vAlign w:val="bottom"/>
          </w:tcPr>
          <w:p w14:paraId="1AC04BE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1,517</w:t>
            </w:r>
          </w:p>
        </w:tc>
      </w:tr>
      <w:tr w:rsidR="00A12786" w:rsidRPr="00573BEF" w14:paraId="08E87D57" w14:textId="77777777" w:rsidTr="00753CCD">
        <w:tc>
          <w:tcPr>
            <w:tcW w:w="928" w:type="dxa"/>
            <w:vMerge/>
          </w:tcPr>
          <w:p w14:paraId="7B3713E7" w14:textId="77777777" w:rsidR="00A12786" w:rsidRPr="00573BEF" w:rsidRDefault="00A12786" w:rsidP="00753CCD">
            <w:pPr>
              <w:jc w:val="center"/>
              <w:rPr>
                <w:rFonts w:ascii="Arial" w:hAnsi="Arial" w:cs="Arial"/>
                <w:sz w:val="16"/>
                <w:szCs w:val="16"/>
              </w:rPr>
            </w:pPr>
          </w:p>
        </w:tc>
        <w:tc>
          <w:tcPr>
            <w:tcW w:w="943" w:type="dxa"/>
            <w:tcBorders>
              <w:top w:val="nil"/>
              <w:left w:val="nil"/>
              <w:bottom w:val="nil"/>
              <w:right w:val="nil"/>
            </w:tcBorders>
            <w:shd w:val="clear" w:color="FFFFFF" w:fill="FFFFFF"/>
            <w:vAlign w:val="bottom"/>
          </w:tcPr>
          <w:p w14:paraId="0B03850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666" w:type="dxa"/>
            <w:tcBorders>
              <w:top w:val="nil"/>
              <w:left w:val="nil"/>
              <w:bottom w:val="nil"/>
              <w:right w:val="nil"/>
            </w:tcBorders>
            <w:shd w:val="clear" w:color="FFE8D8" w:fill="FFE8D8"/>
            <w:vAlign w:val="bottom"/>
          </w:tcPr>
          <w:p w14:paraId="2113E83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[19 to 25%]</w:t>
            </w:r>
          </w:p>
        </w:tc>
        <w:tc>
          <w:tcPr>
            <w:tcW w:w="666" w:type="dxa"/>
            <w:tcBorders>
              <w:top w:val="nil"/>
              <w:left w:val="nil"/>
              <w:bottom w:val="nil"/>
              <w:right w:val="nil"/>
            </w:tcBorders>
            <w:shd w:val="clear" w:color="FFE8D8" w:fill="FFE8D8"/>
            <w:vAlign w:val="bottom"/>
          </w:tcPr>
          <w:p w14:paraId="13C04B1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[19 to 37%]</w:t>
            </w:r>
          </w:p>
        </w:tc>
        <w:tc>
          <w:tcPr>
            <w:tcW w:w="666" w:type="dxa"/>
            <w:tcBorders>
              <w:top w:val="nil"/>
              <w:left w:val="nil"/>
              <w:bottom w:val="nil"/>
              <w:right w:val="nil"/>
            </w:tcBorders>
            <w:shd w:val="clear" w:color="FFE8D8" w:fill="FFE8D8"/>
            <w:vAlign w:val="bottom"/>
          </w:tcPr>
          <w:p w14:paraId="530C90C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 to 12%]</w:t>
            </w:r>
          </w:p>
        </w:tc>
        <w:tc>
          <w:tcPr>
            <w:tcW w:w="1002" w:type="dxa"/>
            <w:tcBorders>
              <w:top w:val="nil"/>
              <w:left w:val="nil"/>
              <w:bottom w:val="nil"/>
              <w:right w:val="nil"/>
            </w:tcBorders>
            <w:shd w:val="clear" w:color="FFFDFC" w:fill="FFFDFC"/>
            <w:vAlign w:val="bottom"/>
          </w:tcPr>
          <w:p w14:paraId="241B3F0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[2,892 to 3,716]</w:t>
            </w:r>
          </w:p>
        </w:tc>
        <w:tc>
          <w:tcPr>
            <w:tcW w:w="1002" w:type="dxa"/>
            <w:tcBorders>
              <w:top w:val="nil"/>
              <w:left w:val="nil"/>
              <w:bottom w:val="nil"/>
              <w:right w:val="nil"/>
            </w:tcBorders>
            <w:shd w:val="clear" w:color="FFFDFC" w:fill="FFFDFC"/>
            <w:vAlign w:val="bottom"/>
          </w:tcPr>
          <w:p w14:paraId="444E628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[3,619 to 6,377]</w:t>
            </w:r>
          </w:p>
        </w:tc>
        <w:tc>
          <w:tcPr>
            <w:tcW w:w="1002" w:type="dxa"/>
            <w:tcBorders>
              <w:top w:val="nil"/>
              <w:left w:val="nil"/>
              <w:bottom w:val="nil"/>
              <w:right w:val="nil"/>
            </w:tcBorders>
            <w:shd w:val="clear" w:color="FFFDFC" w:fill="FFFDFC"/>
            <w:vAlign w:val="bottom"/>
          </w:tcPr>
          <w:p w14:paraId="0E26FDE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[577 to 2,796]</w:t>
            </w:r>
          </w:p>
        </w:tc>
      </w:tr>
      <w:tr w:rsidR="00A12786" w:rsidRPr="00573BEF" w14:paraId="535318C0" w14:textId="77777777" w:rsidTr="00753CCD">
        <w:tc>
          <w:tcPr>
            <w:tcW w:w="928" w:type="dxa"/>
            <w:vMerge w:val="restart"/>
          </w:tcPr>
          <w:p w14:paraId="5A1D18F8"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MO</w:t>
            </w:r>
          </w:p>
        </w:tc>
        <w:tc>
          <w:tcPr>
            <w:tcW w:w="943" w:type="dxa"/>
            <w:tcBorders>
              <w:top w:val="nil"/>
              <w:left w:val="nil"/>
              <w:bottom w:val="nil"/>
              <w:right w:val="nil"/>
            </w:tcBorders>
            <w:shd w:val="clear" w:color="FFFFFF" w:fill="FFFFFF"/>
            <w:vAlign w:val="bottom"/>
          </w:tcPr>
          <w:p w14:paraId="2953BBE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13,812</w:t>
            </w:r>
          </w:p>
        </w:tc>
        <w:tc>
          <w:tcPr>
            <w:tcW w:w="666" w:type="dxa"/>
            <w:tcBorders>
              <w:top w:val="nil"/>
              <w:left w:val="nil"/>
              <w:bottom w:val="nil"/>
              <w:right w:val="nil"/>
            </w:tcBorders>
            <w:shd w:val="clear" w:color="FED1B1" w:fill="FED1B1"/>
            <w:vAlign w:val="bottom"/>
          </w:tcPr>
          <w:p w14:paraId="0C5D918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31%</w:t>
            </w:r>
          </w:p>
        </w:tc>
        <w:tc>
          <w:tcPr>
            <w:tcW w:w="666" w:type="dxa"/>
            <w:tcBorders>
              <w:top w:val="nil"/>
              <w:left w:val="nil"/>
              <w:bottom w:val="nil"/>
              <w:right w:val="nil"/>
            </w:tcBorders>
            <w:shd w:val="clear" w:color="FED1B1" w:fill="FED1B1"/>
            <w:vAlign w:val="bottom"/>
          </w:tcPr>
          <w:p w14:paraId="7CA38E8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39%</w:t>
            </w:r>
          </w:p>
        </w:tc>
        <w:tc>
          <w:tcPr>
            <w:tcW w:w="666" w:type="dxa"/>
            <w:tcBorders>
              <w:top w:val="nil"/>
              <w:left w:val="nil"/>
              <w:bottom w:val="nil"/>
              <w:right w:val="nil"/>
            </w:tcBorders>
            <w:shd w:val="clear" w:color="FED1B1" w:fill="FED1B1"/>
            <w:vAlign w:val="bottom"/>
          </w:tcPr>
          <w:p w14:paraId="299F9F4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8%</w:t>
            </w:r>
          </w:p>
        </w:tc>
        <w:tc>
          <w:tcPr>
            <w:tcW w:w="1002" w:type="dxa"/>
            <w:tcBorders>
              <w:top w:val="nil"/>
              <w:left w:val="nil"/>
              <w:bottom w:val="nil"/>
              <w:right w:val="nil"/>
            </w:tcBorders>
            <w:shd w:val="clear" w:color="FFFDFC" w:fill="FFFDFC"/>
            <w:vAlign w:val="bottom"/>
          </w:tcPr>
          <w:p w14:paraId="6BADE5D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4,310</w:t>
            </w:r>
          </w:p>
        </w:tc>
        <w:tc>
          <w:tcPr>
            <w:tcW w:w="1002" w:type="dxa"/>
            <w:tcBorders>
              <w:top w:val="nil"/>
              <w:left w:val="nil"/>
              <w:bottom w:val="nil"/>
              <w:right w:val="nil"/>
            </w:tcBorders>
            <w:shd w:val="clear" w:color="FFFDFC" w:fill="FFFDFC"/>
            <w:vAlign w:val="bottom"/>
          </w:tcPr>
          <w:p w14:paraId="0956754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6,206</w:t>
            </w:r>
          </w:p>
        </w:tc>
        <w:tc>
          <w:tcPr>
            <w:tcW w:w="1002" w:type="dxa"/>
            <w:tcBorders>
              <w:top w:val="nil"/>
              <w:left w:val="nil"/>
              <w:bottom w:val="nil"/>
              <w:right w:val="nil"/>
            </w:tcBorders>
            <w:shd w:val="clear" w:color="FFFDFC" w:fill="FFFDFC"/>
            <w:vAlign w:val="bottom"/>
          </w:tcPr>
          <w:p w14:paraId="54DD92B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1,895</w:t>
            </w:r>
          </w:p>
        </w:tc>
      </w:tr>
      <w:tr w:rsidR="00A12786" w:rsidRPr="00573BEF" w14:paraId="61BFD870" w14:textId="77777777" w:rsidTr="00753CCD">
        <w:tc>
          <w:tcPr>
            <w:tcW w:w="928" w:type="dxa"/>
            <w:vMerge/>
          </w:tcPr>
          <w:p w14:paraId="35E97184" w14:textId="77777777" w:rsidR="00A12786" w:rsidRPr="00573BEF" w:rsidRDefault="00A12786" w:rsidP="00753CCD">
            <w:pPr>
              <w:jc w:val="center"/>
              <w:rPr>
                <w:rFonts w:ascii="Arial" w:hAnsi="Arial" w:cs="Arial"/>
                <w:sz w:val="16"/>
                <w:szCs w:val="16"/>
              </w:rPr>
            </w:pPr>
          </w:p>
        </w:tc>
        <w:tc>
          <w:tcPr>
            <w:tcW w:w="943" w:type="dxa"/>
            <w:tcBorders>
              <w:top w:val="nil"/>
              <w:left w:val="nil"/>
              <w:bottom w:val="nil"/>
              <w:right w:val="nil"/>
            </w:tcBorders>
            <w:shd w:val="clear" w:color="FFFFFF" w:fill="FFFFFF"/>
            <w:vAlign w:val="bottom"/>
          </w:tcPr>
          <w:p w14:paraId="57B4A0C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666" w:type="dxa"/>
            <w:tcBorders>
              <w:top w:val="nil"/>
              <w:left w:val="nil"/>
              <w:bottom w:val="nil"/>
              <w:right w:val="nil"/>
            </w:tcBorders>
            <w:shd w:val="clear" w:color="FED1B1" w:fill="FED1B1"/>
            <w:vAlign w:val="bottom"/>
          </w:tcPr>
          <w:p w14:paraId="4788EB9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[28 to 35%]</w:t>
            </w:r>
          </w:p>
        </w:tc>
        <w:tc>
          <w:tcPr>
            <w:tcW w:w="666" w:type="dxa"/>
            <w:tcBorders>
              <w:top w:val="nil"/>
              <w:left w:val="nil"/>
              <w:bottom w:val="nil"/>
              <w:right w:val="nil"/>
            </w:tcBorders>
            <w:shd w:val="clear" w:color="FED1B1" w:fill="FED1B1"/>
            <w:vAlign w:val="bottom"/>
          </w:tcPr>
          <w:p w14:paraId="6AC34FB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[29 to 50%]</w:t>
            </w:r>
          </w:p>
        </w:tc>
        <w:tc>
          <w:tcPr>
            <w:tcW w:w="666" w:type="dxa"/>
            <w:tcBorders>
              <w:top w:val="nil"/>
              <w:left w:val="nil"/>
              <w:bottom w:val="nil"/>
              <w:right w:val="nil"/>
            </w:tcBorders>
            <w:shd w:val="clear" w:color="FED1B1" w:fill="FED1B1"/>
            <w:vAlign w:val="bottom"/>
          </w:tcPr>
          <w:p w14:paraId="61D5A7A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[0 to 17%]</w:t>
            </w:r>
          </w:p>
        </w:tc>
        <w:tc>
          <w:tcPr>
            <w:tcW w:w="1002" w:type="dxa"/>
            <w:tcBorders>
              <w:top w:val="nil"/>
              <w:left w:val="nil"/>
              <w:bottom w:val="nil"/>
              <w:right w:val="nil"/>
            </w:tcBorders>
            <w:shd w:val="clear" w:color="FFFDFC" w:fill="FFFDFC"/>
            <w:vAlign w:val="bottom"/>
          </w:tcPr>
          <w:p w14:paraId="5C8D5D6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[3,846 to 4,760]</w:t>
            </w:r>
          </w:p>
        </w:tc>
        <w:tc>
          <w:tcPr>
            <w:tcW w:w="1002" w:type="dxa"/>
            <w:tcBorders>
              <w:top w:val="nil"/>
              <w:left w:val="nil"/>
              <w:bottom w:val="nil"/>
              <w:right w:val="nil"/>
            </w:tcBorders>
            <w:shd w:val="clear" w:color="FFFDFC" w:fill="FFFDFC"/>
            <w:vAlign w:val="bottom"/>
          </w:tcPr>
          <w:p w14:paraId="3645FB6F"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[4,883 to 7,393]</w:t>
            </w:r>
          </w:p>
        </w:tc>
        <w:tc>
          <w:tcPr>
            <w:tcW w:w="1002" w:type="dxa"/>
            <w:tcBorders>
              <w:top w:val="nil"/>
              <w:left w:val="nil"/>
              <w:bottom w:val="nil"/>
              <w:right w:val="nil"/>
            </w:tcBorders>
            <w:shd w:val="clear" w:color="FFFDFC" w:fill="FFFDFC"/>
            <w:vAlign w:val="bottom"/>
          </w:tcPr>
          <w:p w14:paraId="35CBAD30"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[932 to 2,797]</w:t>
            </w:r>
          </w:p>
        </w:tc>
      </w:tr>
      <w:tr w:rsidR="00A12786" w:rsidRPr="00573BEF" w14:paraId="09FFC03C" w14:textId="77777777" w:rsidTr="00753CCD">
        <w:tc>
          <w:tcPr>
            <w:tcW w:w="928" w:type="dxa"/>
            <w:vMerge w:val="restart"/>
          </w:tcPr>
          <w:p w14:paraId="17DF1DE7"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MS</w:t>
            </w:r>
          </w:p>
        </w:tc>
        <w:tc>
          <w:tcPr>
            <w:tcW w:w="943" w:type="dxa"/>
            <w:tcBorders>
              <w:top w:val="nil"/>
              <w:left w:val="nil"/>
              <w:bottom w:val="nil"/>
              <w:right w:val="nil"/>
            </w:tcBorders>
            <w:shd w:val="clear" w:color="FFFFFF" w:fill="FFFFFF"/>
            <w:vAlign w:val="bottom"/>
          </w:tcPr>
          <w:p w14:paraId="658AD8E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10,154</w:t>
            </w:r>
          </w:p>
        </w:tc>
        <w:tc>
          <w:tcPr>
            <w:tcW w:w="666" w:type="dxa"/>
            <w:tcBorders>
              <w:top w:val="nil"/>
              <w:left w:val="nil"/>
              <w:bottom w:val="nil"/>
              <w:right w:val="nil"/>
            </w:tcBorders>
            <w:shd w:val="clear" w:color="FED1B1" w:fill="FED1B1"/>
            <w:vAlign w:val="bottom"/>
          </w:tcPr>
          <w:p w14:paraId="1AAFA8F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26%</w:t>
            </w:r>
          </w:p>
        </w:tc>
        <w:tc>
          <w:tcPr>
            <w:tcW w:w="666" w:type="dxa"/>
            <w:tcBorders>
              <w:top w:val="nil"/>
              <w:left w:val="nil"/>
              <w:bottom w:val="nil"/>
              <w:right w:val="nil"/>
            </w:tcBorders>
            <w:shd w:val="clear" w:color="FED1B1" w:fill="FED1B1"/>
            <w:vAlign w:val="bottom"/>
          </w:tcPr>
          <w:p w14:paraId="5FF1515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33%</w:t>
            </w:r>
          </w:p>
        </w:tc>
        <w:tc>
          <w:tcPr>
            <w:tcW w:w="666" w:type="dxa"/>
            <w:tcBorders>
              <w:top w:val="nil"/>
              <w:left w:val="nil"/>
              <w:bottom w:val="nil"/>
              <w:right w:val="nil"/>
            </w:tcBorders>
            <w:shd w:val="clear" w:color="FED1B1" w:fill="FED1B1"/>
            <w:vAlign w:val="bottom"/>
          </w:tcPr>
          <w:p w14:paraId="47CB238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8%</w:t>
            </w:r>
          </w:p>
        </w:tc>
        <w:tc>
          <w:tcPr>
            <w:tcW w:w="1002" w:type="dxa"/>
            <w:tcBorders>
              <w:top w:val="nil"/>
              <w:left w:val="nil"/>
              <w:bottom w:val="nil"/>
              <w:right w:val="nil"/>
            </w:tcBorders>
            <w:shd w:val="clear" w:color="FFFEFC" w:fill="FFFEFC"/>
            <w:vAlign w:val="bottom"/>
          </w:tcPr>
          <w:p w14:paraId="571E6AC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2,586</w:t>
            </w:r>
          </w:p>
        </w:tc>
        <w:tc>
          <w:tcPr>
            <w:tcW w:w="1002" w:type="dxa"/>
            <w:tcBorders>
              <w:top w:val="nil"/>
              <w:left w:val="nil"/>
              <w:bottom w:val="nil"/>
              <w:right w:val="nil"/>
            </w:tcBorders>
            <w:shd w:val="clear" w:color="FFFEFC" w:fill="FFFEFC"/>
            <w:vAlign w:val="bottom"/>
          </w:tcPr>
          <w:p w14:paraId="44F31661"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3,966</w:t>
            </w:r>
          </w:p>
        </w:tc>
        <w:tc>
          <w:tcPr>
            <w:tcW w:w="1002" w:type="dxa"/>
            <w:tcBorders>
              <w:top w:val="nil"/>
              <w:left w:val="nil"/>
              <w:bottom w:val="nil"/>
              <w:right w:val="nil"/>
            </w:tcBorders>
            <w:shd w:val="clear" w:color="FFFEFC" w:fill="FFFEFC"/>
            <w:vAlign w:val="bottom"/>
          </w:tcPr>
          <w:p w14:paraId="3CAE6905"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1,381</w:t>
            </w:r>
          </w:p>
        </w:tc>
      </w:tr>
      <w:tr w:rsidR="00A12786" w:rsidRPr="00573BEF" w14:paraId="7174D2A2" w14:textId="77777777" w:rsidTr="00753CCD">
        <w:tc>
          <w:tcPr>
            <w:tcW w:w="928" w:type="dxa"/>
            <w:vMerge/>
          </w:tcPr>
          <w:p w14:paraId="337E61FD" w14:textId="77777777" w:rsidR="00A12786" w:rsidRPr="00573BEF" w:rsidRDefault="00A12786" w:rsidP="00753CCD">
            <w:pPr>
              <w:jc w:val="center"/>
              <w:rPr>
                <w:rFonts w:ascii="Arial" w:hAnsi="Arial" w:cs="Arial"/>
                <w:sz w:val="16"/>
                <w:szCs w:val="16"/>
              </w:rPr>
            </w:pPr>
          </w:p>
        </w:tc>
        <w:tc>
          <w:tcPr>
            <w:tcW w:w="943" w:type="dxa"/>
            <w:tcBorders>
              <w:top w:val="nil"/>
              <w:left w:val="nil"/>
              <w:bottom w:val="nil"/>
              <w:right w:val="nil"/>
            </w:tcBorders>
            <w:shd w:val="clear" w:color="FFFFFF" w:fill="FFFFFF"/>
            <w:vAlign w:val="bottom"/>
          </w:tcPr>
          <w:p w14:paraId="1281F67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666" w:type="dxa"/>
            <w:tcBorders>
              <w:top w:val="nil"/>
              <w:left w:val="nil"/>
              <w:bottom w:val="nil"/>
              <w:right w:val="nil"/>
            </w:tcBorders>
            <w:shd w:val="clear" w:color="FED1B1" w:fill="FED1B1"/>
            <w:vAlign w:val="bottom"/>
          </w:tcPr>
          <w:p w14:paraId="1ED9C92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[23 to 28%]</w:t>
            </w:r>
          </w:p>
        </w:tc>
        <w:tc>
          <w:tcPr>
            <w:tcW w:w="666" w:type="dxa"/>
            <w:tcBorders>
              <w:top w:val="nil"/>
              <w:left w:val="nil"/>
              <w:bottom w:val="nil"/>
              <w:right w:val="nil"/>
            </w:tcBorders>
            <w:shd w:val="clear" w:color="FED1B1" w:fill="FED1B1"/>
            <w:vAlign w:val="bottom"/>
          </w:tcPr>
          <w:p w14:paraId="2406389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[27 to 43%]</w:t>
            </w:r>
          </w:p>
        </w:tc>
        <w:tc>
          <w:tcPr>
            <w:tcW w:w="666" w:type="dxa"/>
            <w:tcBorders>
              <w:top w:val="nil"/>
              <w:left w:val="nil"/>
              <w:bottom w:val="nil"/>
              <w:right w:val="nil"/>
            </w:tcBorders>
            <w:shd w:val="clear" w:color="FED1B1" w:fill="FED1B1"/>
            <w:vAlign w:val="bottom"/>
          </w:tcPr>
          <w:p w14:paraId="1DB6539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 to 15%]</w:t>
            </w:r>
          </w:p>
        </w:tc>
        <w:tc>
          <w:tcPr>
            <w:tcW w:w="1002" w:type="dxa"/>
            <w:tcBorders>
              <w:top w:val="nil"/>
              <w:left w:val="nil"/>
              <w:bottom w:val="nil"/>
              <w:right w:val="nil"/>
            </w:tcBorders>
            <w:shd w:val="clear" w:color="FFFEFC" w:fill="FFFEFC"/>
            <w:vAlign w:val="bottom"/>
          </w:tcPr>
          <w:p w14:paraId="76B0E9E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[2,281 to 2,885]</w:t>
            </w:r>
          </w:p>
        </w:tc>
        <w:tc>
          <w:tcPr>
            <w:tcW w:w="1002" w:type="dxa"/>
            <w:tcBorders>
              <w:top w:val="nil"/>
              <w:left w:val="nil"/>
              <w:bottom w:val="nil"/>
              <w:right w:val="nil"/>
            </w:tcBorders>
            <w:shd w:val="clear" w:color="FFFEFC" w:fill="FFFEFC"/>
            <w:vAlign w:val="bottom"/>
          </w:tcPr>
          <w:p w14:paraId="7C09D89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[3,110 to 5,064]</w:t>
            </w:r>
          </w:p>
        </w:tc>
        <w:tc>
          <w:tcPr>
            <w:tcW w:w="1002" w:type="dxa"/>
            <w:tcBorders>
              <w:top w:val="nil"/>
              <w:left w:val="nil"/>
              <w:bottom w:val="nil"/>
              <w:right w:val="nil"/>
            </w:tcBorders>
            <w:shd w:val="clear" w:color="FFFEFC" w:fill="FFFEFC"/>
            <w:vAlign w:val="bottom"/>
          </w:tcPr>
          <w:p w14:paraId="20C645E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[712 to 2,283]</w:t>
            </w:r>
          </w:p>
        </w:tc>
      </w:tr>
      <w:tr w:rsidR="00A12786" w:rsidRPr="00573BEF" w14:paraId="3D6AD332" w14:textId="77777777" w:rsidTr="00753CCD">
        <w:tc>
          <w:tcPr>
            <w:tcW w:w="928" w:type="dxa"/>
            <w:vMerge w:val="restart"/>
          </w:tcPr>
          <w:p w14:paraId="29C18CA3" w14:textId="77777777" w:rsidR="00A12786" w:rsidRPr="00573BEF" w:rsidRDefault="00A12786" w:rsidP="00753CCD">
            <w:pPr>
              <w:jc w:val="center"/>
              <w:rPr>
                <w:rFonts w:ascii="Arial" w:hAnsi="Arial" w:cs="Arial"/>
                <w:sz w:val="16"/>
                <w:szCs w:val="16"/>
              </w:rPr>
            </w:pPr>
            <w:r w:rsidRPr="00573BEF">
              <w:rPr>
                <w:rFonts w:ascii="Arial" w:hAnsi="Arial" w:cs="Arial"/>
                <w:i/>
                <w:iCs/>
                <w:color w:val="000000"/>
                <w:sz w:val="18"/>
                <w:szCs w:val="18"/>
              </w:rPr>
              <w:t>WI</w:t>
            </w:r>
          </w:p>
        </w:tc>
        <w:tc>
          <w:tcPr>
            <w:tcW w:w="943" w:type="dxa"/>
            <w:tcBorders>
              <w:top w:val="nil"/>
              <w:left w:val="nil"/>
              <w:bottom w:val="nil"/>
              <w:right w:val="nil"/>
            </w:tcBorders>
            <w:shd w:val="clear" w:color="FFFFFF" w:fill="FFFFFF"/>
            <w:vAlign w:val="bottom"/>
          </w:tcPr>
          <w:p w14:paraId="013CFF6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7,259</w:t>
            </w:r>
          </w:p>
        </w:tc>
        <w:tc>
          <w:tcPr>
            <w:tcW w:w="666" w:type="dxa"/>
            <w:tcBorders>
              <w:top w:val="nil"/>
              <w:left w:val="nil"/>
              <w:bottom w:val="nil"/>
              <w:right w:val="nil"/>
            </w:tcBorders>
            <w:shd w:val="clear" w:color="FFE8D8" w:fill="FFE8D8"/>
            <w:vAlign w:val="bottom"/>
          </w:tcPr>
          <w:p w14:paraId="1C1E5F5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34%</w:t>
            </w:r>
          </w:p>
        </w:tc>
        <w:tc>
          <w:tcPr>
            <w:tcW w:w="666" w:type="dxa"/>
            <w:tcBorders>
              <w:top w:val="nil"/>
              <w:left w:val="nil"/>
              <w:bottom w:val="nil"/>
              <w:right w:val="nil"/>
            </w:tcBorders>
            <w:shd w:val="clear" w:color="FFE8D8" w:fill="FFE8D8"/>
            <w:vAlign w:val="bottom"/>
          </w:tcPr>
          <w:p w14:paraId="543B84E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37%</w:t>
            </w:r>
          </w:p>
        </w:tc>
        <w:tc>
          <w:tcPr>
            <w:tcW w:w="666" w:type="dxa"/>
            <w:tcBorders>
              <w:top w:val="nil"/>
              <w:left w:val="nil"/>
              <w:bottom w:val="nil"/>
              <w:right w:val="nil"/>
            </w:tcBorders>
            <w:shd w:val="clear" w:color="FFE8D8" w:fill="FFE8D8"/>
            <w:vAlign w:val="bottom"/>
          </w:tcPr>
          <w:p w14:paraId="0A66C5DD"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4%</w:t>
            </w:r>
          </w:p>
        </w:tc>
        <w:tc>
          <w:tcPr>
            <w:tcW w:w="1002" w:type="dxa"/>
            <w:tcBorders>
              <w:top w:val="nil"/>
              <w:left w:val="nil"/>
              <w:bottom w:val="nil"/>
              <w:right w:val="nil"/>
            </w:tcBorders>
            <w:shd w:val="clear" w:color="FFFEFD" w:fill="FFFEFD"/>
            <w:vAlign w:val="bottom"/>
          </w:tcPr>
          <w:p w14:paraId="23C15799"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2,381</w:t>
            </w:r>
          </w:p>
        </w:tc>
        <w:tc>
          <w:tcPr>
            <w:tcW w:w="1002" w:type="dxa"/>
            <w:tcBorders>
              <w:top w:val="nil"/>
              <w:left w:val="nil"/>
              <w:bottom w:val="nil"/>
              <w:right w:val="nil"/>
            </w:tcBorders>
            <w:shd w:val="clear" w:color="FFFEFD" w:fill="FFFEFD"/>
            <w:vAlign w:val="bottom"/>
          </w:tcPr>
          <w:p w14:paraId="4B4A57C8"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3,587</w:t>
            </w:r>
          </w:p>
        </w:tc>
        <w:tc>
          <w:tcPr>
            <w:tcW w:w="1002" w:type="dxa"/>
            <w:tcBorders>
              <w:top w:val="nil"/>
              <w:left w:val="nil"/>
              <w:bottom w:val="nil"/>
              <w:right w:val="nil"/>
            </w:tcBorders>
            <w:shd w:val="clear" w:color="FFFEFD" w:fill="FFFEFD"/>
            <w:vAlign w:val="bottom"/>
          </w:tcPr>
          <w:p w14:paraId="7E166D44"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1,207</w:t>
            </w:r>
          </w:p>
        </w:tc>
      </w:tr>
      <w:tr w:rsidR="00A12786" w:rsidRPr="00573BEF" w14:paraId="1556DE9D" w14:textId="77777777" w:rsidTr="00753CCD">
        <w:tc>
          <w:tcPr>
            <w:tcW w:w="928" w:type="dxa"/>
            <w:vMerge/>
          </w:tcPr>
          <w:p w14:paraId="46350AFE" w14:textId="77777777" w:rsidR="00A12786" w:rsidRPr="00573BEF" w:rsidRDefault="00A12786" w:rsidP="00753CCD">
            <w:pPr>
              <w:jc w:val="center"/>
              <w:rPr>
                <w:rFonts w:ascii="Arial" w:hAnsi="Arial" w:cs="Arial"/>
                <w:sz w:val="16"/>
                <w:szCs w:val="16"/>
              </w:rPr>
            </w:pPr>
          </w:p>
        </w:tc>
        <w:tc>
          <w:tcPr>
            <w:tcW w:w="943" w:type="dxa"/>
            <w:tcBorders>
              <w:top w:val="nil"/>
              <w:left w:val="nil"/>
              <w:bottom w:val="nil"/>
              <w:right w:val="nil"/>
            </w:tcBorders>
            <w:shd w:val="clear" w:color="FFFFFF" w:fill="FFFFFF"/>
            <w:vAlign w:val="bottom"/>
          </w:tcPr>
          <w:p w14:paraId="7BF3865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666" w:type="dxa"/>
            <w:tcBorders>
              <w:top w:val="nil"/>
              <w:left w:val="nil"/>
              <w:bottom w:val="nil"/>
              <w:right w:val="nil"/>
            </w:tcBorders>
            <w:shd w:val="clear" w:color="FFE8D8" w:fill="FFE8D8"/>
            <w:vAlign w:val="bottom"/>
          </w:tcPr>
          <w:p w14:paraId="4875B02A"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[31 to 37%]</w:t>
            </w:r>
          </w:p>
        </w:tc>
        <w:tc>
          <w:tcPr>
            <w:tcW w:w="666" w:type="dxa"/>
            <w:tcBorders>
              <w:top w:val="nil"/>
              <w:left w:val="nil"/>
              <w:bottom w:val="nil"/>
              <w:right w:val="nil"/>
            </w:tcBorders>
            <w:shd w:val="clear" w:color="FFE8D8" w:fill="FFE8D8"/>
            <w:vAlign w:val="bottom"/>
          </w:tcPr>
          <w:p w14:paraId="65F41F23"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[32 to 46%]</w:t>
            </w:r>
          </w:p>
        </w:tc>
        <w:tc>
          <w:tcPr>
            <w:tcW w:w="666" w:type="dxa"/>
            <w:tcBorders>
              <w:top w:val="nil"/>
              <w:left w:val="nil"/>
              <w:bottom w:val="nil"/>
              <w:right w:val="nil"/>
            </w:tcBorders>
            <w:shd w:val="clear" w:color="FFE8D8" w:fill="FFE8D8"/>
            <w:vAlign w:val="bottom"/>
          </w:tcPr>
          <w:p w14:paraId="615B606C"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[-1 to 12%]</w:t>
            </w:r>
          </w:p>
        </w:tc>
        <w:tc>
          <w:tcPr>
            <w:tcW w:w="1002" w:type="dxa"/>
            <w:tcBorders>
              <w:top w:val="nil"/>
              <w:left w:val="nil"/>
              <w:bottom w:val="nil"/>
              <w:right w:val="nil"/>
            </w:tcBorders>
            <w:shd w:val="clear" w:color="FFFEFD" w:fill="FFFEFD"/>
            <w:vAlign w:val="bottom"/>
          </w:tcPr>
          <w:p w14:paraId="098EFFDB"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[2,169 to 2,591]</w:t>
            </w:r>
          </w:p>
        </w:tc>
        <w:tc>
          <w:tcPr>
            <w:tcW w:w="1002" w:type="dxa"/>
            <w:tcBorders>
              <w:top w:val="nil"/>
              <w:left w:val="nil"/>
              <w:bottom w:val="nil"/>
              <w:right w:val="nil"/>
            </w:tcBorders>
            <w:shd w:val="clear" w:color="FFFEFD" w:fill="FFFEFD"/>
            <w:vAlign w:val="bottom"/>
          </w:tcPr>
          <w:p w14:paraId="4DFA2842"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[3,055 to 4,130]</w:t>
            </w:r>
          </w:p>
        </w:tc>
        <w:tc>
          <w:tcPr>
            <w:tcW w:w="1002" w:type="dxa"/>
            <w:tcBorders>
              <w:top w:val="nil"/>
              <w:left w:val="nil"/>
              <w:bottom w:val="nil"/>
              <w:right w:val="nil"/>
            </w:tcBorders>
            <w:shd w:val="clear" w:color="FFFEFD" w:fill="FFFEFD"/>
            <w:vAlign w:val="bottom"/>
          </w:tcPr>
          <w:p w14:paraId="10E7528E"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[771 to 1,609]</w:t>
            </w:r>
          </w:p>
        </w:tc>
      </w:tr>
      <w:tr w:rsidR="00A12786" w:rsidRPr="00573BEF" w14:paraId="3941BBE2" w14:textId="77777777" w:rsidTr="00753CCD">
        <w:tc>
          <w:tcPr>
            <w:tcW w:w="928" w:type="dxa"/>
            <w:vMerge w:val="restart"/>
          </w:tcPr>
          <w:p w14:paraId="40A6FC62" w14:textId="77777777" w:rsidR="00A12786" w:rsidRPr="00573BEF" w:rsidRDefault="00A12786" w:rsidP="00753CCD">
            <w:pPr>
              <w:jc w:val="center"/>
              <w:rPr>
                <w:rFonts w:ascii="Arial" w:hAnsi="Arial" w:cs="Arial"/>
                <w:i/>
                <w:iCs/>
                <w:sz w:val="16"/>
                <w:szCs w:val="16"/>
              </w:rPr>
            </w:pPr>
            <w:r w:rsidRPr="00573BEF">
              <w:rPr>
                <w:rFonts w:ascii="Arial" w:hAnsi="Arial" w:cs="Arial"/>
                <w:i/>
                <w:iCs/>
                <w:sz w:val="16"/>
                <w:szCs w:val="16"/>
              </w:rPr>
              <w:t>Total</w:t>
            </w:r>
          </w:p>
        </w:tc>
        <w:tc>
          <w:tcPr>
            <w:tcW w:w="943" w:type="dxa"/>
            <w:tcBorders>
              <w:top w:val="nil"/>
              <w:left w:val="nil"/>
              <w:bottom w:val="nil"/>
              <w:right w:val="nil"/>
            </w:tcBorders>
            <w:shd w:val="clear" w:color="FFFFFF" w:fill="FFFFFF"/>
            <w:vAlign w:val="bottom"/>
          </w:tcPr>
          <w:p w14:paraId="612D2327"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664,684</w:t>
            </w:r>
          </w:p>
        </w:tc>
        <w:tc>
          <w:tcPr>
            <w:tcW w:w="666" w:type="dxa"/>
            <w:tcBorders>
              <w:top w:val="nil"/>
              <w:left w:val="nil"/>
              <w:bottom w:val="nil"/>
              <w:right w:val="nil"/>
            </w:tcBorders>
            <w:shd w:val="clear" w:color="FFE8D8" w:fill="FFE8D8"/>
            <w:vAlign w:val="bottom"/>
          </w:tcPr>
          <w:p w14:paraId="1BAA6A0F"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22%</w:t>
            </w:r>
          </w:p>
        </w:tc>
        <w:tc>
          <w:tcPr>
            <w:tcW w:w="666" w:type="dxa"/>
            <w:tcBorders>
              <w:top w:val="nil"/>
              <w:left w:val="nil"/>
              <w:bottom w:val="nil"/>
              <w:right w:val="nil"/>
            </w:tcBorders>
            <w:shd w:val="clear" w:color="FFE8D8" w:fill="FFE8D8"/>
            <w:vAlign w:val="bottom"/>
          </w:tcPr>
          <w:p w14:paraId="73B38196"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26%</w:t>
            </w:r>
          </w:p>
        </w:tc>
        <w:tc>
          <w:tcPr>
            <w:tcW w:w="666" w:type="dxa"/>
            <w:tcBorders>
              <w:top w:val="nil"/>
              <w:left w:val="nil"/>
              <w:bottom w:val="nil"/>
              <w:right w:val="nil"/>
            </w:tcBorders>
            <w:shd w:val="clear" w:color="FFE8D8" w:fill="FFE8D8"/>
            <w:vAlign w:val="bottom"/>
          </w:tcPr>
          <w:p w14:paraId="487F43EA"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4%</w:t>
            </w:r>
          </w:p>
        </w:tc>
        <w:tc>
          <w:tcPr>
            <w:tcW w:w="1002" w:type="dxa"/>
            <w:tcBorders>
              <w:top w:val="nil"/>
              <w:left w:val="nil"/>
              <w:bottom w:val="nil"/>
              <w:right w:val="nil"/>
            </w:tcBorders>
            <w:shd w:val="clear" w:color="FD8D3C" w:fill="FD8D3C"/>
            <w:vAlign w:val="bottom"/>
          </w:tcPr>
          <w:p w14:paraId="555D3B8D"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219,682</w:t>
            </w:r>
          </w:p>
        </w:tc>
        <w:tc>
          <w:tcPr>
            <w:tcW w:w="1002" w:type="dxa"/>
            <w:tcBorders>
              <w:top w:val="nil"/>
              <w:left w:val="nil"/>
              <w:bottom w:val="nil"/>
              <w:right w:val="nil"/>
            </w:tcBorders>
            <w:shd w:val="clear" w:color="FD8D3C" w:fill="FD8D3C"/>
            <w:vAlign w:val="bottom"/>
          </w:tcPr>
          <w:p w14:paraId="74C27E5D"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327,261</w:t>
            </w:r>
          </w:p>
        </w:tc>
        <w:tc>
          <w:tcPr>
            <w:tcW w:w="1002" w:type="dxa"/>
            <w:tcBorders>
              <w:top w:val="nil"/>
              <w:left w:val="nil"/>
              <w:bottom w:val="nil"/>
              <w:right w:val="nil"/>
            </w:tcBorders>
            <w:shd w:val="clear" w:color="FD8D3C" w:fill="FD8D3C"/>
            <w:vAlign w:val="bottom"/>
          </w:tcPr>
          <w:p w14:paraId="6476B66F"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107,578</w:t>
            </w:r>
          </w:p>
        </w:tc>
      </w:tr>
      <w:tr w:rsidR="00A12786" w:rsidRPr="00573BEF" w14:paraId="3860B8DC" w14:textId="77777777" w:rsidTr="00753CCD">
        <w:trPr>
          <w:cantSplit/>
        </w:trPr>
        <w:tc>
          <w:tcPr>
            <w:tcW w:w="928" w:type="dxa"/>
            <w:vMerge/>
          </w:tcPr>
          <w:p w14:paraId="29D194BC" w14:textId="77777777" w:rsidR="00A12786" w:rsidRPr="00573BEF" w:rsidRDefault="00A12786" w:rsidP="00753CCD">
            <w:pPr>
              <w:jc w:val="center"/>
              <w:rPr>
                <w:rFonts w:ascii="Arial" w:hAnsi="Arial" w:cs="Arial"/>
                <w:sz w:val="16"/>
                <w:szCs w:val="16"/>
              </w:rPr>
            </w:pPr>
          </w:p>
        </w:tc>
        <w:tc>
          <w:tcPr>
            <w:tcW w:w="943" w:type="dxa"/>
            <w:tcBorders>
              <w:top w:val="nil"/>
              <w:left w:val="nil"/>
              <w:bottom w:val="nil"/>
              <w:right w:val="nil"/>
            </w:tcBorders>
            <w:shd w:val="clear" w:color="FFFFFF" w:fill="FFFFFF"/>
            <w:vAlign w:val="bottom"/>
          </w:tcPr>
          <w:p w14:paraId="6843BCA6" w14:textId="77777777" w:rsidR="00A12786" w:rsidRPr="00573BEF" w:rsidRDefault="00A12786" w:rsidP="00753CCD">
            <w:pPr>
              <w:jc w:val="center"/>
              <w:rPr>
                <w:rFonts w:ascii="Arial" w:hAnsi="Arial" w:cs="Arial"/>
                <w:sz w:val="14"/>
                <w:szCs w:val="14"/>
              </w:rPr>
            </w:pPr>
            <w:r w:rsidRPr="00573BEF">
              <w:rPr>
                <w:rFonts w:ascii="Arial" w:hAnsi="Arial" w:cs="Arial"/>
                <w:color w:val="000000"/>
                <w:sz w:val="14"/>
                <w:szCs w:val="14"/>
              </w:rPr>
              <w:t> </w:t>
            </w:r>
          </w:p>
        </w:tc>
        <w:tc>
          <w:tcPr>
            <w:tcW w:w="666" w:type="dxa"/>
            <w:tcBorders>
              <w:top w:val="nil"/>
              <w:left w:val="nil"/>
              <w:bottom w:val="nil"/>
              <w:right w:val="nil"/>
            </w:tcBorders>
            <w:shd w:val="clear" w:color="FFE8D8" w:fill="FFE8D8"/>
            <w:vAlign w:val="bottom"/>
          </w:tcPr>
          <w:p w14:paraId="09A909AB"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[19 to 25%]</w:t>
            </w:r>
          </w:p>
        </w:tc>
        <w:tc>
          <w:tcPr>
            <w:tcW w:w="666" w:type="dxa"/>
            <w:tcBorders>
              <w:top w:val="nil"/>
              <w:left w:val="nil"/>
              <w:bottom w:val="nil"/>
              <w:right w:val="nil"/>
            </w:tcBorders>
            <w:shd w:val="clear" w:color="FFE8D8" w:fill="FFE8D8"/>
            <w:vAlign w:val="bottom"/>
          </w:tcPr>
          <w:p w14:paraId="34E4A509"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[19 to 37%]</w:t>
            </w:r>
          </w:p>
        </w:tc>
        <w:tc>
          <w:tcPr>
            <w:tcW w:w="666" w:type="dxa"/>
            <w:tcBorders>
              <w:top w:val="nil"/>
              <w:left w:val="nil"/>
              <w:bottom w:val="nil"/>
              <w:right w:val="nil"/>
            </w:tcBorders>
            <w:shd w:val="clear" w:color="FFE8D8" w:fill="FFE8D8"/>
            <w:vAlign w:val="bottom"/>
          </w:tcPr>
          <w:p w14:paraId="429C21C9"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[-1 to 12%]</w:t>
            </w:r>
          </w:p>
        </w:tc>
        <w:tc>
          <w:tcPr>
            <w:tcW w:w="1002" w:type="dxa"/>
            <w:tcBorders>
              <w:top w:val="nil"/>
              <w:left w:val="nil"/>
              <w:bottom w:val="nil"/>
              <w:right w:val="nil"/>
            </w:tcBorders>
            <w:shd w:val="clear" w:color="FD8D3C" w:fill="FD8D3C"/>
            <w:vAlign w:val="bottom"/>
          </w:tcPr>
          <w:p w14:paraId="7AC8FBD9"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[213,946 to 225,702]</w:t>
            </w:r>
          </w:p>
        </w:tc>
        <w:tc>
          <w:tcPr>
            <w:tcW w:w="1002" w:type="dxa"/>
            <w:tcBorders>
              <w:top w:val="nil"/>
              <w:left w:val="nil"/>
              <w:bottom w:val="nil"/>
              <w:right w:val="nil"/>
            </w:tcBorders>
            <w:shd w:val="clear" w:color="FD8D3C" w:fill="FD8D3C"/>
            <w:vAlign w:val="bottom"/>
          </w:tcPr>
          <w:p w14:paraId="0B72C040"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[308,039 to 346,827]</w:t>
            </w:r>
          </w:p>
        </w:tc>
        <w:tc>
          <w:tcPr>
            <w:tcW w:w="1002" w:type="dxa"/>
            <w:tcBorders>
              <w:top w:val="nil"/>
              <w:left w:val="nil"/>
              <w:bottom w:val="nil"/>
              <w:right w:val="nil"/>
            </w:tcBorders>
            <w:shd w:val="clear" w:color="FD8D3C" w:fill="FD8D3C"/>
            <w:vAlign w:val="bottom"/>
          </w:tcPr>
          <w:p w14:paraId="4C461A03" w14:textId="77777777" w:rsidR="00A12786" w:rsidRPr="00573BEF" w:rsidRDefault="00A12786" w:rsidP="00753CCD">
            <w:pPr>
              <w:jc w:val="center"/>
              <w:rPr>
                <w:rFonts w:ascii="Arial" w:hAnsi="Arial" w:cs="Arial"/>
                <w:color w:val="000000"/>
                <w:sz w:val="14"/>
                <w:szCs w:val="14"/>
              </w:rPr>
            </w:pPr>
            <w:r w:rsidRPr="00573BEF">
              <w:rPr>
                <w:rFonts w:ascii="Arial" w:hAnsi="Arial" w:cs="Arial"/>
                <w:color w:val="000000"/>
                <w:sz w:val="14"/>
                <w:szCs w:val="14"/>
              </w:rPr>
              <w:t>[91,172 to 123,728]</w:t>
            </w:r>
          </w:p>
        </w:tc>
      </w:tr>
    </w:tbl>
    <w:p w14:paraId="15C011F5" w14:textId="77777777" w:rsidR="00A12786" w:rsidRDefault="00A12786" w:rsidP="00CA7AB4">
      <w:pPr>
        <w:jc w:val="both"/>
        <w:rPr>
          <w:ins w:id="500" w:author="Melissa Schnure" w:date="2025-08-07T15:56:00Z" w16du:dateUtc="2025-08-07T19:56:00Z"/>
          <w:rFonts w:ascii="Arial" w:hAnsi="Arial" w:cs="Arial"/>
        </w:rPr>
      </w:pPr>
    </w:p>
    <w:p w14:paraId="57DBD13A" w14:textId="77777777" w:rsidR="00846A70" w:rsidRDefault="00846A70" w:rsidP="00CA7AB4">
      <w:pPr>
        <w:jc w:val="both"/>
        <w:rPr>
          <w:ins w:id="501" w:author="Melissa Schnure" w:date="2025-08-07T15:56:00Z" w16du:dateUtc="2025-08-07T19:56:00Z"/>
          <w:rFonts w:ascii="Arial" w:hAnsi="Arial" w:cs="Arial"/>
        </w:rPr>
      </w:pPr>
    </w:p>
    <w:p w14:paraId="114ED32B" w14:textId="77777777" w:rsidR="0098149A" w:rsidRDefault="0098149A">
      <w:pPr>
        <w:rPr>
          <w:rFonts w:ascii="Arial" w:hAnsi="Arial" w:cs="Arial"/>
          <w:b/>
          <w:bCs/>
        </w:rPr>
      </w:pPr>
      <w:r>
        <w:rPr>
          <w:rFonts w:ascii="Arial" w:hAnsi="Arial" w:cs="Arial"/>
          <w:b/>
          <w:bCs/>
        </w:rPr>
        <w:br w:type="page"/>
      </w:r>
    </w:p>
    <w:p w14:paraId="09344D15" w14:textId="7C24228F" w:rsidR="00846A70" w:rsidRDefault="00846A70" w:rsidP="00CA7AB4">
      <w:pPr>
        <w:jc w:val="both"/>
        <w:rPr>
          <w:ins w:id="502" w:author="Melissa Schnure" w:date="2025-08-07T15:56:00Z" w16du:dateUtc="2025-08-07T19:56:00Z"/>
          <w:rFonts w:ascii="Arial" w:hAnsi="Arial" w:cs="Arial"/>
          <w:b/>
          <w:bCs/>
        </w:rPr>
      </w:pPr>
      <w:commentRangeStart w:id="503"/>
      <w:ins w:id="504" w:author="Melissa Schnure" w:date="2025-08-07T15:56:00Z" w16du:dateUtc="2025-08-07T19:56:00Z">
        <w:r w:rsidRPr="004B06E4">
          <w:rPr>
            <w:rFonts w:ascii="Arial" w:hAnsi="Arial" w:cs="Arial"/>
            <w:b/>
            <w:bCs/>
          </w:rPr>
          <w:lastRenderedPageBreak/>
          <w:t>References</w:t>
        </w:r>
        <w:commentRangeEnd w:id="503"/>
        <w:r>
          <w:rPr>
            <w:rStyle w:val="CommentReference"/>
          </w:rPr>
          <w:commentReference w:id="503"/>
        </w:r>
      </w:ins>
    </w:p>
    <w:p w14:paraId="565308E6" w14:textId="77777777" w:rsidR="00846A70" w:rsidRPr="00846A70" w:rsidRDefault="00846A70" w:rsidP="00CA7AB4">
      <w:pPr>
        <w:jc w:val="both"/>
        <w:rPr>
          <w:rFonts w:ascii="Arial" w:hAnsi="Arial" w:cs="Arial"/>
        </w:rPr>
      </w:pPr>
    </w:p>
    <w:sectPr w:rsidR="00846A70" w:rsidRPr="00846A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elissa Schnure" w:date="2025-08-07T09:15:00Z" w:initials="MS">
    <w:p w14:paraId="50D62377" w14:textId="77777777" w:rsidR="00E81F92" w:rsidRDefault="00E81F92" w:rsidP="00E81F92">
      <w:r>
        <w:rPr>
          <w:rStyle w:val="CommentReference"/>
        </w:rPr>
        <w:annotationRef/>
      </w:r>
      <w:r>
        <w:rPr>
          <w:sz w:val="20"/>
          <w:szCs w:val="20"/>
        </w:rPr>
        <w:t>This was your conference submission title; we'll revise</w:t>
      </w:r>
    </w:p>
  </w:comment>
  <w:comment w:id="1" w:author="Melissa Schnure" w:date="2025-08-07T08:53:00Z" w:initials="MS">
    <w:p w14:paraId="7CD13A90" w14:textId="32E3DF9E" w:rsidR="00D2509D" w:rsidRDefault="00D2509D" w:rsidP="00D2509D">
      <w:r>
        <w:rPr>
          <w:rStyle w:val="CommentReference"/>
        </w:rPr>
        <w:annotationRef/>
      </w:r>
      <w:r>
        <w:rPr>
          <w:sz w:val="20"/>
          <w:szCs w:val="20"/>
        </w:rPr>
        <w:t>This was your abstract submission for the conference. We'll cut this down to fit.</w:t>
      </w:r>
    </w:p>
  </w:comment>
  <w:comment w:id="3" w:author="Melissa Schnure" w:date="2025-08-07T09:17:00Z" w:initials="MS">
    <w:p w14:paraId="0EA4922D" w14:textId="1DCA88D6" w:rsidR="00554AF2" w:rsidRDefault="00554AF2" w:rsidP="00554AF2">
      <w:r>
        <w:rPr>
          <w:rStyle w:val="CommentReference"/>
        </w:rPr>
        <w:annotationRef/>
      </w:r>
      <w:r>
        <w:rPr>
          <w:sz w:val="20"/>
          <w:szCs w:val="20"/>
        </w:rPr>
        <w:t>I just suggested an estimated word count to hit; you'll probably end up with certain sections that are longer/shorter than I've suggested</w:t>
      </w:r>
    </w:p>
  </w:comment>
  <w:comment w:id="4" w:author="Melissa Schnure" w:date="2025-08-07T15:26:00Z" w:initials="MS">
    <w:p w14:paraId="104F106D" w14:textId="77777777" w:rsidR="006A1AA3" w:rsidRDefault="006A1AA3" w:rsidP="006A1AA3">
      <w:r>
        <w:rPr>
          <w:rStyle w:val="CommentReference"/>
        </w:rPr>
        <w:annotationRef/>
      </w:r>
      <w:r>
        <w:rPr>
          <w:sz w:val="20"/>
          <w:szCs w:val="20"/>
        </w:rPr>
        <w:t>Also, the Ryan White paper was 3500 words; I’ve included the section counts from that as another example</w:t>
      </w:r>
    </w:p>
  </w:comment>
  <w:comment w:id="18" w:author="Melissa Schnure" w:date="2025-08-07T11:09:00Z" w:initials="MS">
    <w:p w14:paraId="1D2881DA" w14:textId="1D50962F" w:rsidR="00821A14" w:rsidRDefault="00821A14" w:rsidP="00821A14">
      <w:r>
        <w:rPr>
          <w:rStyle w:val="CommentReference"/>
        </w:rPr>
        <w:annotationRef/>
      </w:r>
      <w:r>
        <w:rPr>
          <w:sz w:val="20"/>
          <w:szCs w:val="20"/>
        </w:rPr>
        <w:t xml:space="preserve">Historical numbers: </w:t>
      </w:r>
      <w:hyperlink r:id="rId1" w:history="1">
        <w:r w:rsidRPr="00C54AA2">
          <w:rPr>
            <w:rStyle w:val="Hyperlink"/>
            <w:sz w:val="20"/>
            <w:szCs w:val="20"/>
          </w:rPr>
          <w:t>https://www.kff.org/hivaids/fact-sheet/the-hiv-aids-epidemic-in-the-united-states-the-basics/</w:t>
        </w:r>
      </w:hyperlink>
    </w:p>
    <w:p w14:paraId="360A58D2" w14:textId="77777777" w:rsidR="00821A14" w:rsidRDefault="00821A14" w:rsidP="00821A14"/>
    <w:p w14:paraId="7AF3CD4F" w14:textId="77777777" w:rsidR="00821A14" w:rsidRDefault="00821A14" w:rsidP="00821A14">
      <w:r>
        <w:rPr>
          <w:sz w:val="20"/>
          <w:szCs w:val="20"/>
        </w:rPr>
        <w:t xml:space="preserve">Current numbers: </w:t>
      </w:r>
      <w:hyperlink r:id="rId2" w:history="1">
        <w:r w:rsidRPr="00C54AA2">
          <w:rPr>
            <w:rStyle w:val="Hyperlink"/>
            <w:sz w:val="20"/>
            <w:szCs w:val="20"/>
          </w:rPr>
          <w:t>https://www.cdc.gov/hiv-data/nhss/estimated-hiv-incidence-and-prevalence.html</w:t>
        </w:r>
      </w:hyperlink>
    </w:p>
  </w:comment>
  <w:comment w:id="31" w:author="Melissa Schnure" w:date="2025-08-07T11:16:00Z" w:initials="MS">
    <w:p w14:paraId="417293EC" w14:textId="77777777" w:rsidR="00FC3DA1" w:rsidRDefault="00821A14" w:rsidP="00FC3DA1">
      <w:r>
        <w:rPr>
          <w:rStyle w:val="CommentReference"/>
        </w:rPr>
        <w:annotationRef/>
      </w:r>
      <w:r w:rsidR="00FC3DA1">
        <w:rPr>
          <w:sz w:val="20"/>
          <w:szCs w:val="20"/>
        </w:rPr>
        <w:t xml:space="preserve">EHE initiative: </w:t>
      </w:r>
      <w:hyperlink r:id="rId3" w:history="1">
        <w:r w:rsidR="00FC3DA1" w:rsidRPr="006348E8">
          <w:rPr>
            <w:rStyle w:val="Hyperlink"/>
            <w:sz w:val="20"/>
            <w:szCs w:val="20"/>
          </w:rPr>
          <w:t>https://www.hiv.gov/federal-response/ending-the-hiv-epidemic/overview</w:t>
        </w:r>
      </w:hyperlink>
      <w:r w:rsidR="00FC3DA1">
        <w:rPr>
          <w:sz w:val="20"/>
          <w:szCs w:val="20"/>
        </w:rPr>
        <w:t xml:space="preserve"> </w:t>
      </w:r>
    </w:p>
    <w:p w14:paraId="63A1AEE8" w14:textId="77777777" w:rsidR="00FC3DA1" w:rsidRDefault="00FC3DA1" w:rsidP="00FC3DA1"/>
    <w:p w14:paraId="66951300" w14:textId="77777777" w:rsidR="00FC3DA1" w:rsidRDefault="00FC3DA1" w:rsidP="00FC3DA1">
      <w:r>
        <w:rPr>
          <w:sz w:val="20"/>
          <w:szCs w:val="20"/>
        </w:rPr>
        <w:t xml:space="preserve">Current numbers, same ref as above: </w:t>
      </w:r>
      <w:hyperlink r:id="rId4" w:history="1">
        <w:r w:rsidRPr="006348E8">
          <w:rPr>
            <w:rStyle w:val="Hyperlink"/>
            <w:sz w:val="20"/>
            <w:szCs w:val="20"/>
          </w:rPr>
          <w:t>https://www.cdc.gov/hiv-data/nhss/estimated-hiv-incidence-and-prevalence.html</w:t>
        </w:r>
      </w:hyperlink>
    </w:p>
  </w:comment>
  <w:comment w:id="39" w:author="Melissa Schnure" w:date="2025-08-07T11:19:00Z" w:initials="MS">
    <w:p w14:paraId="7F5FF07A" w14:textId="786FC174" w:rsidR="007A3058" w:rsidRDefault="007A3058" w:rsidP="007A3058">
      <w:r>
        <w:rPr>
          <w:rStyle w:val="CommentReference"/>
        </w:rPr>
        <w:annotationRef/>
      </w:r>
      <w:r>
        <w:rPr>
          <w:sz w:val="20"/>
          <w:szCs w:val="20"/>
        </w:rPr>
        <w:t xml:space="preserve">Again, same ref: </w:t>
      </w:r>
      <w:hyperlink r:id="rId5" w:history="1">
        <w:r w:rsidRPr="001F362F">
          <w:rPr>
            <w:rStyle w:val="Hyperlink"/>
            <w:sz w:val="20"/>
            <w:szCs w:val="20"/>
          </w:rPr>
          <w:t>https://www.cdc.gov/hiv-data/nhss/estimated-hiv-incidence-and-prevalence.html</w:t>
        </w:r>
      </w:hyperlink>
    </w:p>
  </w:comment>
  <w:comment w:id="46" w:author="Andrew Zalesak" w:date="2025-08-05T15:31:00Z" w:initials="AZ">
    <w:p w14:paraId="50876C05" w14:textId="366BCA15" w:rsidR="00E25441" w:rsidRDefault="00E25441" w:rsidP="00E25441">
      <w:pPr>
        <w:pStyle w:val="CommentText"/>
      </w:pPr>
      <w:r>
        <w:rPr>
          <w:rStyle w:val="CommentReference"/>
        </w:rPr>
        <w:annotationRef/>
      </w:r>
      <w:r>
        <w:t>CDC fast facts</w:t>
      </w:r>
    </w:p>
  </w:comment>
  <w:comment w:id="53" w:author="Andrew Zalesak" w:date="2025-08-05T15:31:00Z" w:initials="AZ">
    <w:p w14:paraId="003E739E" w14:textId="73A81243" w:rsidR="00E25441" w:rsidRDefault="00E25441" w:rsidP="00E25441">
      <w:pPr>
        <w:pStyle w:val="CommentText"/>
      </w:pPr>
      <w:r>
        <w:rPr>
          <w:rStyle w:val="CommentReference"/>
        </w:rPr>
        <w:annotationRef/>
      </w:r>
      <w:r>
        <w:t>Webel 2022</w:t>
      </w:r>
    </w:p>
  </w:comment>
  <w:comment w:id="54" w:author="Andrew Zalesak" w:date="2025-08-05T15:32:00Z" w:initials="AZ">
    <w:p w14:paraId="6E75FBF6" w14:textId="77777777" w:rsidR="00E25441" w:rsidRDefault="00E25441" w:rsidP="00E25441">
      <w:pPr>
        <w:pStyle w:val="CommentText"/>
      </w:pPr>
      <w:r>
        <w:rPr>
          <w:rStyle w:val="CommentReference"/>
        </w:rPr>
        <w:annotationRef/>
      </w:r>
      <w:r>
        <w:t>Gallant 2017</w:t>
      </w:r>
    </w:p>
  </w:comment>
  <w:comment w:id="71" w:author="Melissa Schnure" w:date="2025-08-07T11:34:00Z" w:initials="MS">
    <w:p w14:paraId="7CA620EA" w14:textId="77777777" w:rsidR="009A0520" w:rsidRDefault="009A0520" w:rsidP="009A0520">
      <w:r>
        <w:rPr>
          <w:rStyle w:val="CommentReference"/>
        </w:rPr>
        <w:annotationRef/>
      </w:r>
      <w:r>
        <w:rPr>
          <w:sz w:val="20"/>
          <w:szCs w:val="20"/>
        </w:rPr>
        <w:t xml:space="preserve">PEARL paper: </w:t>
      </w:r>
      <w:hyperlink r:id="rId6" w:history="1">
        <w:r w:rsidRPr="00CA6246">
          <w:rPr>
            <w:rStyle w:val="Hyperlink"/>
            <w:sz w:val="20"/>
            <w:szCs w:val="20"/>
          </w:rPr>
          <w:t>https://journals.plos.org/plosmedicine/article?id=10.1371/journal.pmed.1004325</w:t>
        </w:r>
      </w:hyperlink>
    </w:p>
  </w:comment>
  <w:comment w:id="83" w:author="Melissa Schnure" w:date="2025-08-07T11:49:00Z" w:initials="MS">
    <w:p w14:paraId="2CC300F3" w14:textId="77777777" w:rsidR="00242B06" w:rsidRDefault="00242B06" w:rsidP="00242B06">
      <w:r>
        <w:rPr>
          <w:rStyle w:val="CommentReference"/>
        </w:rPr>
        <w:annotationRef/>
      </w:r>
      <w:r>
        <w:rPr>
          <w:sz w:val="20"/>
          <w:szCs w:val="20"/>
        </w:rPr>
        <w:t xml:space="preserve">PEARL studies: </w:t>
      </w:r>
      <w:hyperlink r:id="rId7" w:history="1">
        <w:r w:rsidRPr="00407346">
          <w:rPr>
            <w:rStyle w:val="Hyperlink"/>
            <w:sz w:val="20"/>
            <w:szCs w:val="20"/>
          </w:rPr>
          <w:t>https://pubmed.ncbi.nlm.nih.gov/34750289/</w:t>
        </w:r>
      </w:hyperlink>
    </w:p>
    <w:p w14:paraId="500833A2" w14:textId="77777777" w:rsidR="00242B06" w:rsidRDefault="00242B06" w:rsidP="00242B06">
      <w:r>
        <w:rPr>
          <w:sz w:val="20"/>
          <w:szCs w:val="20"/>
        </w:rPr>
        <w:t xml:space="preserve">and: </w:t>
      </w:r>
      <w:hyperlink r:id="rId8" w:history="1">
        <w:r w:rsidRPr="00407346">
          <w:rPr>
            <w:rStyle w:val="Hyperlink"/>
            <w:sz w:val="20"/>
            <w:szCs w:val="20"/>
          </w:rPr>
          <w:t>https://pubmed.ncbi.nlm.nih.gov/34627998/</w:t>
        </w:r>
      </w:hyperlink>
    </w:p>
    <w:p w14:paraId="65B1A105" w14:textId="77777777" w:rsidR="00242B06" w:rsidRDefault="00242B06" w:rsidP="00242B06"/>
    <w:p w14:paraId="6A7B2E7B" w14:textId="77777777" w:rsidR="00242B06" w:rsidRDefault="00242B06" w:rsidP="00242B06">
      <w:r>
        <w:rPr>
          <w:sz w:val="20"/>
          <w:szCs w:val="20"/>
        </w:rPr>
        <w:t xml:space="preserve">Other studies: </w:t>
      </w:r>
      <w:hyperlink r:id="rId9" w:history="1">
        <w:r w:rsidRPr="00407346">
          <w:rPr>
            <w:rStyle w:val="Hyperlink"/>
            <w:sz w:val="20"/>
            <w:szCs w:val="20"/>
          </w:rPr>
          <w:t>https://pubmed.ncbi.nlm.nih.gov/36478076/</w:t>
        </w:r>
      </w:hyperlink>
      <w:r>
        <w:rPr>
          <w:sz w:val="20"/>
          <w:szCs w:val="20"/>
        </w:rPr>
        <w:t xml:space="preserve"> (PEARL and CEPAC) </w:t>
      </w:r>
    </w:p>
    <w:p w14:paraId="12B31395" w14:textId="77777777" w:rsidR="00242B06" w:rsidRDefault="00242B06" w:rsidP="00242B06">
      <w:r>
        <w:rPr>
          <w:sz w:val="20"/>
          <w:szCs w:val="20"/>
        </w:rPr>
        <w:t xml:space="preserve">and: </w:t>
      </w:r>
      <w:hyperlink r:id="rId10" w:history="1">
        <w:r w:rsidRPr="00407346">
          <w:rPr>
            <w:rStyle w:val="Hyperlink"/>
            <w:sz w:val="20"/>
            <w:szCs w:val="20"/>
          </w:rPr>
          <w:t>https://pubmed.ncbi.nlm.nih.gov/28395528/</w:t>
        </w:r>
      </w:hyperlink>
    </w:p>
    <w:p w14:paraId="2B539582" w14:textId="77777777" w:rsidR="00242B06" w:rsidRDefault="00242B06" w:rsidP="00242B06"/>
  </w:comment>
  <w:comment w:id="101" w:author="Andrew Zalesak" w:date="2025-08-05T15:40:00Z" w:initials="AZ">
    <w:p w14:paraId="6FA1B3D4" w14:textId="398B8D5D" w:rsidR="00295FDB" w:rsidRDefault="00295FDB" w:rsidP="00295FDB">
      <w:pPr>
        <w:pStyle w:val="CommentText"/>
      </w:pPr>
      <w:r>
        <w:rPr>
          <w:rStyle w:val="CommentReference"/>
        </w:rPr>
        <w:annotationRef/>
      </w:r>
      <w:r>
        <w:t>Citing previous JHEEM/PEARL work?</w:t>
      </w:r>
    </w:p>
  </w:comment>
  <w:comment w:id="108" w:author="Andrew Zalesak" w:date="2025-08-06T10:30:00Z" w:initials="AZ">
    <w:p w14:paraId="151C9011" w14:textId="77777777" w:rsidR="00E640E4" w:rsidRDefault="00E640E4" w:rsidP="00E640E4">
      <w:pPr>
        <w:pStyle w:val="CommentText"/>
      </w:pPr>
      <w:r>
        <w:rPr>
          <w:rStyle w:val="CommentReference"/>
        </w:rPr>
        <w:annotationRef/>
      </w:r>
      <w:r>
        <w:t>Do I say “as described in…”, or just cite our main JHEEM paper?</w:t>
      </w:r>
    </w:p>
  </w:comment>
  <w:comment w:id="109" w:author="Melissa Schnure" w:date="2025-08-07T11:56:00Z" w:initials="MS">
    <w:p w14:paraId="130047D3" w14:textId="77777777" w:rsidR="00E13D77" w:rsidRDefault="00066FA4" w:rsidP="00E13D77">
      <w:r>
        <w:rPr>
          <w:rStyle w:val="CommentReference"/>
        </w:rPr>
        <w:annotationRef/>
      </w:r>
      <w:r w:rsidR="00E13D77">
        <w:rPr>
          <w:sz w:val="20"/>
          <w:szCs w:val="20"/>
        </w:rPr>
        <w:t xml:space="preserve">Just cite this paper: </w:t>
      </w:r>
      <w:hyperlink r:id="rId11" w:history="1">
        <w:r w:rsidR="00E13D77" w:rsidRPr="00B03935">
          <w:rPr>
            <w:rStyle w:val="Hyperlink"/>
            <w:sz w:val="20"/>
            <w:szCs w:val="20"/>
          </w:rPr>
          <w:t>https://www.acpjournals.org/doi/full/10.7326/M21-1501</w:t>
        </w:r>
      </w:hyperlink>
    </w:p>
  </w:comment>
  <w:comment w:id="116" w:author="Melissa Schnure" w:date="2025-08-07T12:05:00Z" w:initials="MS">
    <w:p w14:paraId="779ED0EF" w14:textId="52969802" w:rsidR="00FC3DA1" w:rsidRDefault="00FC3DA1" w:rsidP="00FC3DA1">
      <w:r>
        <w:rPr>
          <w:rStyle w:val="CommentReference"/>
        </w:rPr>
        <w:annotationRef/>
      </w:r>
      <w:r>
        <w:rPr>
          <w:sz w:val="20"/>
          <w:szCs w:val="20"/>
        </w:rPr>
        <w:t xml:space="preserve">EHE initiative (same ref as above): </w:t>
      </w:r>
      <w:hyperlink r:id="rId12" w:history="1">
        <w:r w:rsidRPr="00872FEF">
          <w:rPr>
            <w:rStyle w:val="Hyperlink"/>
            <w:sz w:val="20"/>
            <w:szCs w:val="20"/>
          </w:rPr>
          <w:t>https://www.hiv.gov/federal-response/ending-the-hiv-epidemic/overview</w:t>
        </w:r>
      </w:hyperlink>
    </w:p>
  </w:comment>
  <w:comment w:id="120" w:author="Melissa Schnure" w:date="2025-08-07T12:24:00Z" w:initials="MS">
    <w:p w14:paraId="5E41907E" w14:textId="77777777" w:rsidR="00CF2BEB" w:rsidRDefault="00CF2BEB" w:rsidP="00CF2BEB">
      <w:r>
        <w:rPr>
          <w:rStyle w:val="CommentReference"/>
        </w:rPr>
        <w:annotationRef/>
      </w:r>
      <w:r>
        <w:rPr>
          <w:sz w:val="20"/>
          <w:szCs w:val="20"/>
        </w:rPr>
        <w:t xml:space="preserve">I pulled this language from my Ryan White state-level paper. We are still considering adding additional states. </w:t>
      </w:r>
    </w:p>
  </w:comment>
  <w:comment w:id="167" w:author="Melissa Schnure" w:date="2025-08-07T15:35:00Z" w:initials="MS">
    <w:p w14:paraId="269D75C6" w14:textId="77777777" w:rsidR="00CF2BEB" w:rsidRDefault="00CF2BEB" w:rsidP="00CF2BEB">
      <w:r>
        <w:rPr>
          <w:rStyle w:val="CommentReference"/>
        </w:rPr>
        <w:annotationRef/>
      </w:r>
      <w:r>
        <w:rPr>
          <w:sz w:val="20"/>
          <w:szCs w:val="20"/>
        </w:rPr>
        <w:t>I threw this in there but we can talk with Todd about how much detail we want to give here.</w:t>
      </w:r>
    </w:p>
  </w:comment>
  <w:comment w:id="178" w:author="Melissa Schnure" w:date="2025-08-07T15:35:00Z" w:initials="MS">
    <w:p w14:paraId="692D7F88" w14:textId="77777777" w:rsidR="00CF2BEB" w:rsidRDefault="00CF2BEB" w:rsidP="00CF2BEB">
      <w:r>
        <w:rPr>
          <w:rStyle w:val="CommentReference"/>
        </w:rPr>
        <w:annotationRef/>
      </w:r>
      <w:r>
        <w:rPr>
          <w:sz w:val="20"/>
          <w:szCs w:val="20"/>
          <w:highlight w:val="yellow"/>
        </w:rPr>
        <w:t>I'm realizing we may need to rephrase throughout to clarify that this is among adults age 13+ (e.g., the median age doesn't include 0-12) - let's talk with Todd about this</w:t>
      </w:r>
    </w:p>
  </w:comment>
  <w:comment w:id="203" w:author="Andrew Zalesak" w:date="2025-08-06T12:02:00Z" w:initials="AZ">
    <w:p w14:paraId="07297D26" w14:textId="49C40658" w:rsidR="004458A2" w:rsidRDefault="004458A2" w:rsidP="004458A2">
      <w:pPr>
        <w:pStyle w:val="CommentText"/>
      </w:pPr>
      <w:r>
        <w:rPr>
          <w:rStyle w:val="CommentReference"/>
        </w:rPr>
        <w:annotationRef/>
      </w:r>
      <w:hyperlink r:id="rId13" w:history="1">
        <w:r w:rsidRPr="00EC1727">
          <w:rPr>
            <w:rStyle w:val="Hyperlink"/>
          </w:rPr>
          <w:t>When does Medicare coverage start? | Medicare</w:t>
        </w:r>
      </w:hyperlink>
      <w:r>
        <w:t xml:space="preserve"> </w:t>
      </w:r>
    </w:p>
  </w:comment>
  <w:comment w:id="273" w:author="Melissa Schnure" w:date="2025-08-07T15:37:00Z" w:initials="MS">
    <w:p w14:paraId="686C3864" w14:textId="77777777" w:rsidR="000F37CB" w:rsidRDefault="000F37CB" w:rsidP="000F37CB">
      <w:r>
        <w:rPr>
          <w:rStyle w:val="CommentReference"/>
        </w:rPr>
        <w:annotationRef/>
      </w:r>
      <w:r>
        <w:rPr>
          <w:sz w:val="20"/>
          <w:szCs w:val="20"/>
        </w:rPr>
        <w:t>If we do in fact want to reference this figure here, you'll have to change swap the order with Figure 2. We also need to decide what else to say about Figure 3 (probably the bimodal stuff, but we can say that later on).</w:t>
      </w:r>
    </w:p>
  </w:comment>
  <w:comment w:id="369" w:author="Melissa Schnure" w:date="2025-08-07T15:40:00Z" w:initials="MS">
    <w:p w14:paraId="08225E58" w14:textId="77777777" w:rsidR="001D2BB0" w:rsidRDefault="001D2BB0" w:rsidP="001D2BB0">
      <w:r>
        <w:rPr>
          <w:rStyle w:val="CommentReference"/>
        </w:rPr>
        <w:annotationRef/>
      </w:r>
      <w:r>
        <w:rPr>
          <w:sz w:val="20"/>
          <w:szCs w:val="20"/>
        </w:rPr>
        <w:t>I moved this here, though I'm not sure anymore where it should fit in. We'll workshop it with the group.</w:t>
      </w:r>
    </w:p>
  </w:comment>
  <w:comment w:id="431" w:author="Andrew Zalesak" w:date="2025-07-10T10:35:00Z" w:initials="AZ">
    <w:p w14:paraId="3DC66B5A" w14:textId="086EE09A" w:rsidR="00D2509D" w:rsidRDefault="00D2509D" w:rsidP="00D2509D">
      <w:pPr>
        <w:pStyle w:val="CommentText"/>
      </w:pPr>
      <w:r>
        <w:rPr>
          <w:rStyle w:val="CommentReference"/>
        </w:rPr>
        <w:annotationRef/>
      </w:r>
      <w:r>
        <w:t>It takes a lot of numbers to say this, and I’m not sure what to make of it</w:t>
      </w:r>
    </w:p>
  </w:comment>
  <w:comment w:id="432" w:author="Melissa Schnure" w:date="2025-08-07T14:41:00Z" w:initials="MS">
    <w:p w14:paraId="393508B2" w14:textId="77777777" w:rsidR="00C82514" w:rsidRDefault="00C82514" w:rsidP="00C82514">
      <w:r>
        <w:rPr>
          <w:rStyle w:val="CommentReference"/>
        </w:rPr>
        <w:annotationRef/>
      </w:r>
      <w:r>
        <w:rPr>
          <w:sz w:val="20"/>
          <w:szCs w:val="20"/>
        </w:rPr>
        <w:t>Left it in for now</w:t>
      </w:r>
    </w:p>
  </w:comment>
  <w:comment w:id="451" w:author="Melissa Schnure" w:date="2025-08-07T14:46:00Z" w:initials="MS">
    <w:p w14:paraId="330735A4" w14:textId="77777777" w:rsidR="00096C50" w:rsidRDefault="00096C50" w:rsidP="00096C50">
      <w:r>
        <w:rPr>
          <w:rStyle w:val="CommentReference"/>
        </w:rPr>
        <w:annotationRef/>
      </w:r>
      <w:r>
        <w:rPr>
          <w:sz w:val="20"/>
          <w:szCs w:val="20"/>
        </w:rPr>
        <w:t xml:space="preserve">This wasn't exactly your sensitivity analysis (that was the one focused on the model parameters themselves), but we could add this into the methods and then keep these results too. </w:t>
      </w:r>
    </w:p>
  </w:comment>
  <w:comment w:id="468" w:author="Melissa Schnure" w:date="2025-08-07T15:48:00Z" w:initials="MS">
    <w:p w14:paraId="3A10048C" w14:textId="77777777" w:rsidR="00A025C3" w:rsidRDefault="003839D9" w:rsidP="00A025C3">
      <w:r>
        <w:rPr>
          <w:rStyle w:val="CommentReference"/>
        </w:rPr>
        <w:annotationRef/>
      </w:r>
      <w:r w:rsidR="00A025C3">
        <w:rPr>
          <w:sz w:val="20"/>
          <w:szCs w:val="20"/>
          <w:highlight w:val="yellow"/>
        </w:rPr>
        <w:t xml:space="preserve">We actually don't explicitly include this result, but it could be interesting to show. </w:t>
      </w:r>
    </w:p>
    <w:p w14:paraId="138B4448" w14:textId="77777777" w:rsidR="00A025C3" w:rsidRDefault="00A025C3" w:rsidP="00A025C3"/>
    <w:p w14:paraId="60C742B7" w14:textId="77777777" w:rsidR="00A025C3" w:rsidRDefault="00A025C3" w:rsidP="00A025C3">
      <w:r>
        <w:rPr>
          <w:sz w:val="20"/>
          <w:szCs w:val="20"/>
        </w:rPr>
        <w:t xml:space="preserve">You could calculate: </w:t>
      </w:r>
    </w:p>
    <w:p w14:paraId="57574809" w14:textId="77777777" w:rsidR="00A025C3" w:rsidRDefault="00A025C3" w:rsidP="00A025C3">
      <w:r>
        <w:rPr>
          <w:sz w:val="20"/>
          <w:szCs w:val="20"/>
        </w:rPr>
        <w:t xml:space="preserve">(age 65+ PWDH in 2025) / (age 65+ total population in 2025) </w:t>
      </w:r>
    </w:p>
    <w:p w14:paraId="4A736E24" w14:textId="77777777" w:rsidR="00A025C3" w:rsidRDefault="00A025C3" w:rsidP="00A025C3"/>
    <w:p w14:paraId="495531FF" w14:textId="77777777" w:rsidR="00A025C3" w:rsidRDefault="00A025C3" w:rsidP="00A025C3">
      <w:r>
        <w:rPr>
          <w:sz w:val="20"/>
          <w:szCs w:val="20"/>
        </w:rPr>
        <w:t xml:space="preserve">and compare it to: </w:t>
      </w:r>
    </w:p>
    <w:p w14:paraId="5E28600F" w14:textId="77777777" w:rsidR="00A025C3" w:rsidRDefault="00A025C3" w:rsidP="00A025C3">
      <w:r>
        <w:rPr>
          <w:sz w:val="20"/>
          <w:szCs w:val="20"/>
        </w:rPr>
        <w:t xml:space="preserve">(age 65+ PWDH in 2040) / (age 65+ total population in 2040). </w:t>
      </w:r>
    </w:p>
  </w:comment>
  <w:comment w:id="474" w:author="Melissa Schnure" w:date="2025-08-07T15:50:00Z" w:initials="MS">
    <w:p w14:paraId="33605313" w14:textId="77777777" w:rsidR="00A025C3" w:rsidRDefault="00A025C3" w:rsidP="00A025C3">
      <w:r>
        <w:rPr>
          <w:rStyle w:val="CommentReference"/>
        </w:rPr>
        <w:annotationRef/>
      </w:r>
      <w:r>
        <w:rPr>
          <w:sz w:val="20"/>
          <w:szCs w:val="20"/>
        </w:rPr>
        <w:t>Could mention funding landscape change with this administration</w:t>
      </w:r>
    </w:p>
  </w:comment>
  <w:comment w:id="493" w:author="Melissa Schnure" w:date="2025-08-07T09:25:00Z" w:initials="MS">
    <w:p w14:paraId="60252D6F" w14:textId="2B331D52" w:rsidR="00182F35" w:rsidRDefault="00182F35" w:rsidP="00182F35">
      <w:r>
        <w:rPr>
          <w:rStyle w:val="CommentReference"/>
        </w:rPr>
        <w:annotationRef/>
      </w:r>
      <w:r>
        <w:rPr>
          <w:sz w:val="20"/>
          <w:szCs w:val="20"/>
        </w:rPr>
        <w:t xml:space="preserve">Example figure caption to describe what is in the figure. </w:t>
      </w:r>
    </w:p>
  </w:comment>
  <w:comment w:id="494" w:author="Melissa Schnure" w:date="2025-08-07T09:20:00Z" w:initials="MS">
    <w:p w14:paraId="451866DF" w14:textId="6DF1A492" w:rsidR="00182F35" w:rsidRDefault="00182F35" w:rsidP="00182F35">
      <w:r>
        <w:rPr>
          <w:rStyle w:val="CommentReference"/>
        </w:rPr>
        <w:annotationRef/>
      </w:r>
      <w:r>
        <w:rPr>
          <w:sz w:val="20"/>
          <w:szCs w:val="20"/>
        </w:rPr>
        <w:t>I called this a figure. Most journals won't allow a table to having fancy shading or beyond a certain number of rows/columns, so we'll just call this a figure instead.</w:t>
      </w:r>
    </w:p>
  </w:comment>
  <w:comment w:id="495" w:author="Melissa Schnure" w:date="2025-08-07T09:34:00Z" w:initials="MS">
    <w:p w14:paraId="1A75A1C4" w14:textId="77777777" w:rsidR="00096DA2" w:rsidRDefault="00096DA2" w:rsidP="00096DA2">
      <w:r>
        <w:rPr>
          <w:rStyle w:val="CommentReference"/>
        </w:rPr>
        <w:annotationRef/>
      </w:r>
      <w:r>
        <w:rPr>
          <w:sz w:val="20"/>
          <w:szCs w:val="20"/>
        </w:rPr>
        <w:t xml:space="preserve">Revise this to "Total Adult Diagnosed Prevalence, 2025" </w:t>
      </w:r>
    </w:p>
    <w:p w14:paraId="2DCB8CD5" w14:textId="77777777" w:rsidR="00096DA2" w:rsidRDefault="00096DA2" w:rsidP="00096DA2"/>
    <w:p w14:paraId="2113F5E1" w14:textId="77777777" w:rsidR="00096DA2" w:rsidRDefault="00096DA2" w:rsidP="00096DA2">
      <w:r>
        <w:rPr>
          <w:sz w:val="20"/>
          <w:szCs w:val="20"/>
        </w:rPr>
        <w:t>And can you add the credible interval?</w:t>
      </w:r>
    </w:p>
  </w:comment>
  <w:comment w:id="496" w:author="Melissa Schnure" w:date="2025-08-07T09:37:00Z" w:initials="MS">
    <w:p w14:paraId="1233986B" w14:textId="77777777" w:rsidR="0047153C" w:rsidRDefault="0047153C" w:rsidP="0047153C">
      <w:r>
        <w:rPr>
          <w:rStyle w:val="CommentReference"/>
        </w:rPr>
        <w:annotationRef/>
      </w:r>
      <w:r>
        <w:rPr>
          <w:sz w:val="20"/>
          <w:szCs w:val="20"/>
        </w:rPr>
        <w:t>Include some kind of shading bar like this.</w:t>
      </w:r>
    </w:p>
  </w:comment>
  <w:comment w:id="497" w:author="Melissa Schnure" w:date="2025-08-07T09:42:00Z" w:initials="MS">
    <w:p w14:paraId="736B7A10" w14:textId="77777777" w:rsidR="0047153C" w:rsidRDefault="0047153C" w:rsidP="0047153C">
      <w:r>
        <w:rPr>
          <w:rStyle w:val="CommentReference"/>
        </w:rPr>
        <w:annotationRef/>
      </w:r>
      <w:r>
        <w:rPr>
          <w:sz w:val="20"/>
          <w:szCs w:val="20"/>
        </w:rPr>
        <w:t>Again, a sample caption - will probably be workshopped with the team</w:t>
      </w:r>
    </w:p>
  </w:comment>
  <w:comment w:id="498" w:author="Melissa Schnure" w:date="2025-08-07T09:43:00Z" w:initials="MS">
    <w:p w14:paraId="42D0DEAE" w14:textId="77777777" w:rsidR="0047153C" w:rsidRDefault="0047153C" w:rsidP="0047153C">
      <w:r>
        <w:rPr>
          <w:rStyle w:val="CommentReference"/>
        </w:rPr>
        <w:annotationRef/>
      </w:r>
      <w:r>
        <w:rPr>
          <w:sz w:val="20"/>
          <w:szCs w:val="20"/>
        </w:rPr>
        <w:t>Add a caption like I've done in the previous figure.</w:t>
      </w:r>
    </w:p>
  </w:comment>
  <w:comment w:id="499" w:author="Melissa Schnure" w:date="2025-08-07T09:43:00Z" w:initials="MS">
    <w:p w14:paraId="4C2363AF" w14:textId="77777777" w:rsidR="0047153C" w:rsidRDefault="0047153C" w:rsidP="0047153C">
      <w:r>
        <w:rPr>
          <w:rStyle w:val="CommentReference"/>
        </w:rPr>
        <w:annotationRef/>
      </w:r>
      <w:r>
        <w:rPr>
          <w:sz w:val="20"/>
          <w:szCs w:val="20"/>
        </w:rPr>
        <w:t>I think this will now just be the numbers over age 55 and 65, and we will move it to the supplement.</w:t>
      </w:r>
    </w:p>
  </w:comment>
  <w:comment w:id="503" w:author="Melissa Schnure" w:date="2025-08-07T15:56:00Z" w:initials="MS">
    <w:p w14:paraId="18503420" w14:textId="77777777" w:rsidR="00846A70" w:rsidRDefault="00846A70" w:rsidP="00846A70">
      <w:r>
        <w:rPr>
          <w:rStyle w:val="CommentReference"/>
        </w:rPr>
        <w:annotationRef/>
      </w:r>
      <w:r>
        <w:rPr>
          <w:sz w:val="20"/>
          <w:szCs w:val="20"/>
        </w:rPr>
        <w:t>Once you start using EndNote, this will auto populate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D62377" w15:done="0"/>
  <w15:commentEx w15:paraId="7CD13A90" w15:done="0"/>
  <w15:commentEx w15:paraId="0EA4922D" w15:done="0"/>
  <w15:commentEx w15:paraId="104F106D" w15:paraIdParent="0EA4922D" w15:done="0"/>
  <w15:commentEx w15:paraId="7AF3CD4F" w15:done="0"/>
  <w15:commentEx w15:paraId="66951300" w15:done="0"/>
  <w15:commentEx w15:paraId="7F5FF07A" w15:done="0"/>
  <w15:commentEx w15:paraId="50876C05" w15:done="0"/>
  <w15:commentEx w15:paraId="003E739E" w15:done="0"/>
  <w15:commentEx w15:paraId="6E75FBF6" w15:done="0"/>
  <w15:commentEx w15:paraId="7CA620EA" w15:done="0"/>
  <w15:commentEx w15:paraId="2B539582" w15:done="0"/>
  <w15:commentEx w15:paraId="6FA1B3D4" w15:done="0"/>
  <w15:commentEx w15:paraId="151C9011" w15:done="0"/>
  <w15:commentEx w15:paraId="130047D3" w15:paraIdParent="151C9011" w15:done="0"/>
  <w15:commentEx w15:paraId="779ED0EF" w15:done="0"/>
  <w15:commentEx w15:paraId="5E41907E" w15:done="0"/>
  <w15:commentEx w15:paraId="269D75C6" w15:done="0"/>
  <w15:commentEx w15:paraId="692D7F88" w15:done="0"/>
  <w15:commentEx w15:paraId="07297D26" w15:done="0"/>
  <w15:commentEx w15:paraId="686C3864" w15:done="0"/>
  <w15:commentEx w15:paraId="08225E58" w15:done="0"/>
  <w15:commentEx w15:paraId="3DC66B5A" w15:done="0"/>
  <w15:commentEx w15:paraId="393508B2" w15:paraIdParent="3DC66B5A" w15:done="0"/>
  <w15:commentEx w15:paraId="330735A4" w15:done="0"/>
  <w15:commentEx w15:paraId="5E28600F" w15:done="0"/>
  <w15:commentEx w15:paraId="33605313" w15:done="0"/>
  <w15:commentEx w15:paraId="60252D6F" w15:done="0"/>
  <w15:commentEx w15:paraId="451866DF" w15:done="0"/>
  <w15:commentEx w15:paraId="2113F5E1" w15:done="0"/>
  <w15:commentEx w15:paraId="1233986B" w15:done="0"/>
  <w15:commentEx w15:paraId="736B7A10" w15:done="0"/>
  <w15:commentEx w15:paraId="42D0DEAE" w15:done="0"/>
  <w15:commentEx w15:paraId="4C2363AF" w15:done="0"/>
  <w15:commentEx w15:paraId="185034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1F622AF" w16cex:dateUtc="2025-08-07T13:15:00Z"/>
  <w16cex:commentExtensible w16cex:durableId="5695611C" w16cex:dateUtc="2025-08-07T12:53:00Z"/>
  <w16cex:commentExtensible w16cex:durableId="3C8F608D" w16cex:dateUtc="2025-08-07T13:17:00Z"/>
  <w16cex:commentExtensible w16cex:durableId="3615265D" w16cex:dateUtc="2025-08-07T19:26:00Z"/>
  <w16cex:commentExtensible w16cex:durableId="2460A231" w16cex:dateUtc="2025-08-05T19:31:00Z"/>
  <w16cex:commentExtensible w16cex:durableId="7111CBE7" w16cex:dateUtc="2025-08-05T19:31:00Z"/>
  <w16cex:commentExtensible w16cex:durableId="652EB3A1" w16cex:dateUtc="2025-08-05T19:32:00Z"/>
  <w16cex:commentExtensible w16cex:durableId="0CF01FE3" w16cex:dateUtc="2025-08-05T19:40:00Z"/>
  <w16cex:commentExtensible w16cex:durableId="4C249F72" w16cex:dateUtc="2025-08-06T14:30:00Z"/>
  <w16cex:commentExtensible w16cex:durableId="5A254578" w16cex:dateUtc="2025-08-07T15:56:00Z"/>
  <w16cex:commentExtensible w16cex:durableId="04EE99AA" w16cex:dateUtc="2025-08-07T16:24:00Z"/>
  <w16cex:commentExtensible w16cex:durableId="1475EB16" w16cex:dateUtc="2025-08-07T19:35:00Z"/>
  <w16cex:commentExtensible w16cex:durableId="54C3D7AF" w16cex:dateUtc="2025-08-07T19:35:00Z"/>
  <w16cex:commentExtensible w16cex:durableId="45C23173" w16cex:dateUtc="2025-08-06T16:02:00Z"/>
  <w16cex:commentExtensible w16cex:durableId="555768EC" w16cex:dateUtc="2025-08-07T19:37:00Z"/>
  <w16cex:commentExtensible w16cex:durableId="53A3F36C" w16cex:dateUtc="2025-08-07T19:40:00Z"/>
  <w16cex:commentExtensible w16cex:durableId="2C1A15F9" w16cex:dateUtc="2025-07-10T14:35:00Z"/>
  <w16cex:commentExtensible w16cex:durableId="0C13618C" w16cex:dateUtc="2025-08-07T18:41:00Z"/>
  <w16cex:commentExtensible w16cex:durableId="6BB76643" w16cex:dateUtc="2025-08-07T18:46:00Z"/>
  <w16cex:commentExtensible w16cex:durableId="584DD204" w16cex:dateUtc="2025-08-07T19:48:00Z"/>
  <w16cex:commentExtensible w16cex:durableId="4D665C94" w16cex:dateUtc="2025-08-07T19:50:00Z"/>
  <w16cex:commentExtensible w16cex:durableId="244D3960" w16cex:dateUtc="2025-08-07T13:25:00Z"/>
  <w16cex:commentExtensible w16cex:durableId="2F5EE5A4" w16cex:dateUtc="2025-08-07T13:20:00Z"/>
  <w16cex:commentExtensible w16cex:durableId="797B4A3E" w16cex:dateUtc="2025-08-07T13:34:00Z"/>
  <w16cex:commentExtensible w16cex:durableId="578C496E" w16cex:dateUtc="2025-08-07T13:37:00Z"/>
  <w16cex:commentExtensible w16cex:durableId="2335D4B5" w16cex:dateUtc="2025-08-07T13:42:00Z"/>
  <w16cex:commentExtensible w16cex:durableId="54D1909C" w16cex:dateUtc="2025-08-07T13:43:00Z"/>
  <w16cex:commentExtensible w16cex:durableId="39DD015F" w16cex:dateUtc="2025-08-07T13:43:00Z"/>
  <w16cex:commentExtensible w16cex:durableId="68CE4386" w16cex:dateUtc="2025-08-07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D62377" w16cid:durableId="51F622AF"/>
  <w16cid:commentId w16cid:paraId="7CD13A90" w16cid:durableId="5695611C"/>
  <w16cid:commentId w16cid:paraId="0EA4922D" w16cid:durableId="3C8F608D"/>
  <w16cid:commentId w16cid:paraId="104F106D" w16cid:durableId="3615265D"/>
  <w16cid:commentId w16cid:paraId="7AF3CD4F" w16cid:durableId="7AF3CD4F"/>
  <w16cid:commentId w16cid:paraId="66951300" w16cid:durableId="66951300"/>
  <w16cid:commentId w16cid:paraId="50876C05" w16cid:durableId="2460A231"/>
  <w16cid:commentId w16cid:paraId="003E739E" w16cid:durableId="7111CBE7"/>
  <w16cid:commentId w16cid:paraId="6E75FBF6" w16cid:durableId="652EB3A1"/>
  <w16cid:commentId w16cid:paraId="7CA620EA" w16cid:durableId="7CA620EA"/>
  <w16cid:commentId w16cid:paraId="6FA1B3D4" w16cid:durableId="0CF01FE3"/>
  <w16cid:commentId w16cid:paraId="151C9011" w16cid:durableId="4C249F72"/>
  <w16cid:commentId w16cid:paraId="130047D3" w16cid:durableId="5A254578"/>
  <w16cid:commentId w16cid:paraId="779ED0EF" w16cid:durableId="779ED0EF"/>
  <w16cid:commentId w16cid:paraId="5E41907E" w16cid:durableId="04EE99AA"/>
  <w16cid:commentId w16cid:paraId="269D75C6" w16cid:durableId="1475EB16"/>
  <w16cid:commentId w16cid:paraId="692D7F88" w16cid:durableId="54C3D7AF"/>
  <w16cid:commentId w16cid:paraId="07297D26" w16cid:durableId="45C23173"/>
  <w16cid:commentId w16cid:paraId="686C3864" w16cid:durableId="555768EC"/>
  <w16cid:commentId w16cid:paraId="08225E58" w16cid:durableId="53A3F36C"/>
  <w16cid:commentId w16cid:paraId="3DC66B5A" w16cid:durableId="2C1A15F9"/>
  <w16cid:commentId w16cid:paraId="393508B2" w16cid:durableId="0C13618C"/>
  <w16cid:commentId w16cid:paraId="330735A4" w16cid:durableId="6BB76643"/>
  <w16cid:commentId w16cid:paraId="5E28600F" w16cid:durableId="584DD204"/>
  <w16cid:commentId w16cid:paraId="33605313" w16cid:durableId="4D665C94"/>
  <w16cid:commentId w16cid:paraId="60252D6F" w16cid:durableId="244D3960"/>
  <w16cid:commentId w16cid:paraId="451866DF" w16cid:durableId="2F5EE5A4"/>
  <w16cid:commentId w16cid:paraId="2113F5E1" w16cid:durableId="797B4A3E"/>
  <w16cid:commentId w16cid:paraId="1233986B" w16cid:durableId="578C496E"/>
  <w16cid:commentId w16cid:paraId="736B7A10" w16cid:durableId="2335D4B5"/>
  <w16cid:commentId w16cid:paraId="42D0DEAE" w16cid:durableId="54D1909C"/>
  <w16cid:commentId w16cid:paraId="4C2363AF" w16cid:durableId="39DD015F"/>
  <w16cid:commentId w16cid:paraId="18503420" w16cid:durableId="68CE43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1F3D8" w14:textId="77777777" w:rsidR="00F260AB" w:rsidRDefault="00F260AB" w:rsidP="00066FA4">
      <w:pPr>
        <w:spacing w:after="0" w:line="240" w:lineRule="auto"/>
      </w:pPr>
      <w:r>
        <w:separator/>
      </w:r>
    </w:p>
  </w:endnote>
  <w:endnote w:type="continuationSeparator" w:id="0">
    <w:p w14:paraId="404E9567" w14:textId="77777777" w:rsidR="00F260AB" w:rsidRDefault="00F260AB" w:rsidP="00066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747FF" w14:textId="77777777" w:rsidR="00F260AB" w:rsidRDefault="00F260AB" w:rsidP="00066FA4">
      <w:pPr>
        <w:spacing w:after="0" w:line="240" w:lineRule="auto"/>
      </w:pPr>
      <w:r>
        <w:separator/>
      </w:r>
    </w:p>
  </w:footnote>
  <w:footnote w:type="continuationSeparator" w:id="0">
    <w:p w14:paraId="7F7C69C4" w14:textId="77777777" w:rsidR="00F260AB" w:rsidRDefault="00F260AB" w:rsidP="00066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B01D8"/>
    <w:multiLevelType w:val="hybridMultilevel"/>
    <w:tmpl w:val="A978E20A"/>
    <w:lvl w:ilvl="0" w:tplc="D9C0521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D678C"/>
    <w:multiLevelType w:val="hybridMultilevel"/>
    <w:tmpl w:val="6B10BCB4"/>
    <w:lvl w:ilvl="0" w:tplc="80FE340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A1026"/>
    <w:multiLevelType w:val="hybridMultilevel"/>
    <w:tmpl w:val="E8BE615A"/>
    <w:lvl w:ilvl="0" w:tplc="BE5C55A4">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2789C"/>
    <w:multiLevelType w:val="multilevel"/>
    <w:tmpl w:val="9164251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F832B32"/>
    <w:multiLevelType w:val="hybridMultilevel"/>
    <w:tmpl w:val="0D084FB0"/>
    <w:lvl w:ilvl="0" w:tplc="6B1A477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852235">
    <w:abstractNumId w:val="2"/>
  </w:num>
  <w:num w:numId="2" w16cid:durableId="1417241669">
    <w:abstractNumId w:val="0"/>
  </w:num>
  <w:num w:numId="3" w16cid:durableId="854224560">
    <w:abstractNumId w:val="4"/>
  </w:num>
  <w:num w:numId="4" w16cid:durableId="816650726">
    <w:abstractNumId w:val="1"/>
  </w:num>
  <w:num w:numId="5" w16cid:durableId="108838036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lissa Schnure">
    <w15:presenceInfo w15:providerId="AD" w15:userId="S::mschnur3@jh.edu::21ec8bc0-ff32-4afd-8664-2fdf84f10125"/>
  </w15:person>
  <w15:person w15:author="Andrew Zalesak">
    <w15:presenceInfo w15:providerId="AD" w15:userId="S::azalesa1@jh.edu::c9a6b2c0-b8f9-46fb-bf67-e38dbc67e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07"/>
    <w:rsid w:val="000074F7"/>
    <w:rsid w:val="0001471D"/>
    <w:rsid w:val="0001544A"/>
    <w:rsid w:val="000647A5"/>
    <w:rsid w:val="00066FA4"/>
    <w:rsid w:val="00070D79"/>
    <w:rsid w:val="00072E17"/>
    <w:rsid w:val="000931ED"/>
    <w:rsid w:val="00096C50"/>
    <w:rsid w:val="00096DA2"/>
    <w:rsid w:val="000C02E2"/>
    <w:rsid w:val="000F37CB"/>
    <w:rsid w:val="001344C3"/>
    <w:rsid w:val="0015799C"/>
    <w:rsid w:val="001665D4"/>
    <w:rsid w:val="00175C6A"/>
    <w:rsid w:val="00182F35"/>
    <w:rsid w:val="0019414C"/>
    <w:rsid w:val="001D2BB0"/>
    <w:rsid w:val="001E6B98"/>
    <w:rsid w:val="001E7F00"/>
    <w:rsid w:val="00242B06"/>
    <w:rsid w:val="00267C3A"/>
    <w:rsid w:val="0027126D"/>
    <w:rsid w:val="00295FDB"/>
    <w:rsid w:val="002A2342"/>
    <w:rsid w:val="002D6644"/>
    <w:rsid w:val="002E08F4"/>
    <w:rsid w:val="002E65D0"/>
    <w:rsid w:val="003215D7"/>
    <w:rsid w:val="00341CA8"/>
    <w:rsid w:val="003839D9"/>
    <w:rsid w:val="00392ADF"/>
    <w:rsid w:val="00394ABC"/>
    <w:rsid w:val="003A1CBD"/>
    <w:rsid w:val="003B0AA0"/>
    <w:rsid w:val="003D4207"/>
    <w:rsid w:val="003F6CD7"/>
    <w:rsid w:val="00423B38"/>
    <w:rsid w:val="004458A2"/>
    <w:rsid w:val="004655A7"/>
    <w:rsid w:val="0047153C"/>
    <w:rsid w:val="004B06E4"/>
    <w:rsid w:val="0052734F"/>
    <w:rsid w:val="00531111"/>
    <w:rsid w:val="00554AF2"/>
    <w:rsid w:val="00567426"/>
    <w:rsid w:val="00573BEF"/>
    <w:rsid w:val="00597E01"/>
    <w:rsid w:val="005C0C73"/>
    <w:rsid w:val="005D022B"/>
    <w:rsid w:val="005D2B36"/>
    <w:rsid w:val="005D32FA"/>
    <w:rsid w:val="005F7E4C"/>
    <w:rsid w:val="00603824"/>
    <w:rsid w:val="00610565"/>
    <w:rsid w:val="00640C5C"/>
    <w:rsid w:val="0065658A"/>
    <w:rsid w:val="00670AA1"/>
    <w:rsid w:val="006A1AA3"/>
    <w:rsid w:val="006B1D9C"/>
    <w:rsid w:val="006C5857"/>
    <w:rsid w:val="006D48AC"/>
    <w:rsid w:val="006D63B0"/>
    <w:rsid w:val="006E2E42"/>
    <w:rsid w:val="006E6C9E"/>
    <w:rsid w:val="006F06F4"/>
    <w:rsid w:val="006F1199"/>
    <w:rsid w:val="0075548B"/>
    <w:rsid w:val="007810E9"/>
    <w:rsid w:val="007A1C5F"/>
    <w:rsid w:val="007A3058"/>
    <w:rsid w:val="007C0333"/>
    <w:rsid w:val="007E00F8"/>
    <w:rsid w:val="00821A14"/>
    <w:rsid w:val="00846A70"/>
    <w:rsid w:val="00863024"/>
    <w:rsid w:val="0086706D"/>
    <w:rsid w:val="00897917"/>
    <w:rsid w:val="008A34B7"/>
    <w:rsid w:val="008B56DF"/>
    <w:rsid w:val="008E1A31"/>
    <w:rsid w:val="0090602D"/>
    <w:rsid w:val="00920B3C"/>
    <w:rsid w:val="00937401"/>
    <w:rsid w:val="00962676"/>
    <w:rsid w:val="0098149A"/>
    <w:rsid w:val="009A0520"/>
    <w:rsid w:val="009A33A4"/>
    <w:rsid w:val="009A79A2"/>
    <w:rsid w:val="009D2FE9"/>
    <w:rsid w:val="009E2C31"/>
    <w:rsid w:val="00A0200C"/>
    <w:rsid w:val="00A025C3"/>
    <w:rsid w:val="00A07853"/>
    <w:rsid w:val="00A12786"/>
    <w:rsid w:val="00A75550"/>
    <w:rsid w:val="00A955DD"/>
    <w:rsid w:val="00AA1C3A"/>
    <w:rsid w:val="00AA359B"/>
    <w:rsid w:val="00AC4990"/>
    <w:rsid w:val="00AC7A01"/>
    <w:rsid w:val="00B04498"/>
    <w:rsid w:val="00B31F64"/>
    <w:rsid w:val="00B671F9"/>
    <w:rsid w:val="00B80C85"/>
    <w:rsid w:val="00BA7A10"/>
    <w:rsid w:val="00BC7520"/>
    <w:rsid w:val="00BD70AA"/>
    <w:rsid w:val="00C26C0E"/>
    <w:rsid w:val="00C4761E"/>
    <w:rsid w:val="00C56D0D"/>
    <w:rsid w:val="00C62C91"/>
    <w:rsid w:val="00C64235"/>
    <w:rsid w:val="00C82514"/>
    <w:rsid w:val="00C90CBC"/>
    <w:rsid w:val="00C95E58"/>
    <w:rsid w:val="00CA7AB4"/>
    <w:rsid w:val="00CC4A7F"/>
    <w:rsid w:val="00CF2BEB"/>
    <w:rsid w:val="00D10A97"/>
    <w:rsid w:val="00D1767D"/>
    <w:rsid w:val="00D17CBC"/>
    <w:rsid w:val="00D2509D"/>
    <w:rsid w:val="00D4783A"/>
    <w:rsid w:val="00D67A5A"/>
    <w:rsid w:val="00D932A7"/>
    <w:rsid w:val="00DC1994"/>
    <w:rsid w:val="00DE5C54"/>
    <w:rsid w:val="00DF03D9"/>
    <w:rsid w:val="00E07522"/>
    <w:rsid w:val="00E13D77"/>
    <w:rsid w:val="00E25441"/>
    <w:rsid w:val="00E46532"/>
    <w:rsid w:val="00E56717"/>
    <w:rsid w:val="00E640E4"/>
    <w:rsid w:val="00E73A5E"/>
    <w:rsid w:val="00E771B9"/>
    <w:rsid w:val="00E81F92"/>
    <w:rsid w:val="00F11C05"/>
    <w:rsid w:val="00F20A61"/>
    <w:rsid w:val="00F260AB"/>
    <w:rsid w:val="00F37525"/>
    <w:rsid w:val="00F52A95"/>
    <w:rsid w:val="00F83BA6"/>
    <w:rsid w:val="00F86F31"/>
    <w:rsid w:val="00FC3DA1"/>
    <w:rsid w:val="00FD0E42"/>
    <w:rsid w:val="00FD33BD"/>
    <w:rsid w:val="00FE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95D5"/>
  <w15:chartTrackingRefBased/>
  <w15:docId w15:val="{6D31FFED-3F1B-458F-975E-67329C2D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5441"/>
    <w:rPr>
      <w:sz w:val="16"/>
      <w:szCs w:val="16"/>
    </w:rPr>
  </w:style>
  <w:style w:type="paragraph" w:styleId="CommentText">
    <w:name w:val="annotation text"/>
    <w:basedOn w:val="Normal"/>
    <w:link w:val="CommentTextChar"/>
    <w:uiPriority w:val="99"/>
    <w:unhideWhenUsed/>
    <w:rsid w:val="00E25441"/>
    <w:pPr>
      <w:spacing w:line="240" w:lineRule="auto"/>
    </w:pPr>
    <w:rPr>
      <w:sz w:val="20"/>
      <w:szCs w:val="20"/>
    </w:rPr>
  </w:style>
  <w:style w:type="character" w:customStyle="1" w:styleId="CommentTextChar">
    <w:name w:val="Comment Text Char"/>
    <w:basedOn w:val="DefaultParagraphFont"/>
    <w:link w:val="CommentText"/>
    <w:uiPriority w:val="99"/>
    <w:rsid w:val="00E25441"/>
    <w:rPr>
      <w:sz w:val="20"/>
      <w:szCs w:val="20"/>
    </w:rPr>
  </w:style>
  <w:style w:type="paragraph" w:styleId="CommentSubject">
    <w:name w:val="annotation subject"/>
    <w:basedOn w:val="CommentText"/>
    <w:next w:val="CommentText"/>
    <w:link w:val="CommentSubjectChar"/>
    <w:uiPriority w:val="99"/>
    <w:semiHidden/>
    <w:unhideWhenUsed/>
    <w:rsid w:val="00E25441"/>
    <w:rPr>
      <w:b/>
      <w:bCs/>
    </w:rPr>
  </w:style>
  <w:style w:type="character" w:customStyle="1" w:styleId="CommentSubjectChar">
    <w:name w:val="Comment Subject Char"/>
    <w:basedOn w:val="CommentTextChar"/>
    <w:link w:val="CommentSubject"/>
    <w:uiPriority w:val="99"/>
    <w:semiHidden/>
    <w:rsid w:val="00E25441"/>
    <w:rPr>
      <w:b/>
      <w:bCs/>
      <w:sz w:val="20"/>
      <w:szCs w:val="20"/>
    </w:rPr>
  </w:style>
  <w:style w:type="table" w:styleId="TableGrid">
    <w:name w:val="Table Grid"/>
    <w:basedOn w:val="TableNormal"/>
    <w:uiPriority w:val="39"/>
    <w:rsid w:val="00295F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498"/>
    <w:pPr>
      <w:ind w:left="720"/>
      <w:contextualSpacing/>
    </w:pPr>
  </w:style>
  <w:style w:type="character" w:styleId="Hyperlink">
    <w:name w:val="Hyperlink"/>
    <w:basedOn w:val="DefaultParagraphFont"/>
    <w:uiPriority w:val="99"/>
    <w:unhideWhenUsed/>
    <w:rsid w:val="00C90CBC"/>
    <w:rPr>
      <w:color w:val="467886" w:themeColor="hyperlink"/>
      <w:u w:val="single"/>
    </w:rPr>
  </w:style>
  <w:style w:type="character" w:styleId="UnresolvedMention">
    <w:name w:val="Unresolved Mention"/>
    <w:basedOn w:val="DefaultParagraphFont"/>
    <w:uiPriority w:val="99"/>
    <w:semiHidden/>
    <w:unhideWhenUsed/>
    <w:rsid w:val="00C90CBC"/>
    <w:rPr>
      <w:color w:val="605E5C"/>
      <w:shd w:val="clear" w:color="auto" w:fill="E1DFDD"/>
    </w:rPr>
  </w:style>
  <w:style w:type="table" w:customStyle="1" w:styleId="TableGrid1">
    <w:name w:val="Table Grid1"/>
    <w:basedOn w:val="TableNormal"/>
    <w:next w:val="TableGrid"/>
    <w:uiPriority w:val="39"/>
    <w:rsid w:val="0047153C"/>
    <w:pPr>
      <w:spacing w:after="0" w:line="240" w:lineRule="auto"/>
    </w:pPr>
    <w:rPr>
      <w:rFonts w:ascii="Arial" w:eastAsia="Arial" w:hAnsi="Arial" w:cs="Arial"/>
      <w:kern w:val="0"/>
      <w:lang w:val="en"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7522"/>
    <w:pPr>
      <w:spacing w:after="0" w:line="240" w:lineRule="auto"/>
    </w:pPr>
  </w:style>
  <w:style w:type="paragraph" w:styleId="Header">
    <w:name w:val="header"/>
    <w:basedOn w:val="Normal"/>
    <w:link w:val="HeaderChar"/>
    <w:uiPriority w:val="99"/>
    <w:unhideWhenUsed/>
    <w:rsid w:val="00066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FA4"/>
  </w:style>
  <w:style w:type="paragraph" w:styleId="Footer">
    <w:name w:val="footer"/>
    <w:basedOn w:val="Normal"/>
    <w:link w:val="FooterChar"/>
    <w:uiPriority w:val="99"/>
    <w:unhideWhenUsed/>
    <w:rsid w:val="00066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50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ubmed.ncbi.nlm.nih.gov/34627998/" TargetMode="External"/><Relationship Id="rId13" Type="http://schemas.openxmlformats.org/officeDocument/2006/relationships/hyperlink" Target="https://www.medicare.gov/basics/get-started-with-medicare/sign-up/when-does-medicare-coverage-start" TargetMode="External"/><Relationship Id="rId3" Type="http://schemas.openxmlformats.org/officeDocument/2006/relationships/hyperlink" Target="https://www.hiv.gov/federal-response/ending-the-hiv-epidemic/overview" TargetMode="External"/><Relationship Id="rId7" Type="http://schemas.openxmlformats.org/officeDocument/2006/relationships/hyperlink" Target="https://pubmed.ncbi.nlm.nih.gov/34750289/" TargetMode="External"/><Relationship Id="rId12" Type="http://schemas.openxmlformats.org/officeDocument/2006/relationships/hyperlink" Target="https://www.hiv.gov/federal-response/ending-the-hiv-epidemic/overview" TargetMode="External"/><Relationship Id="rId2" Type="http://schemas.openxmlformats.org/officeDocument/2006/relationships/hyperlink" Target="https://www.cdc.gov/hiv-data/nhss/estimated-hiv-incidence-and-prevalence.html" TargetMode="External"/><Relationship Id="rId1" Type="http://schemas.openxmlformats.org/officeDocument/2006/relationships/hyperlink" Target="https://www.kff.org/hivaids/fact-sheet/the-hiv-aids-epidemic-in-the-united-states-the-basics/" TargetMode="External"/><Relationship Id="rId6" Type="http://schemas.openxmlformats.org/officeDocument/2006/relationships/hyperlink" Target="https://journals.plos.org/plosmedicine/article?id=10.1371/journal.pmed.1004325" TargetMode="External"/><Relationship Id="rId11" Type="http://schemas.openxmlformats.org/officeDocument/2006/relationships/hyperlink" Target="https://www.acpjournals.org/doi/full/10.7326/M21-1501" TargetMode="External"/><Relationship Id="rId5" Type="http://schemas.openxmlformats.org/officeDocument/2006/relationships/hyperlink" Target="https://www.cdc.gov/hiv-data/nhss/estimated-hiv-incidence-and-prevalence.html" TargetMode="External"/><Relationship Id="rId10" Type="http://schemas.openxmlformats.org/officeDocument/2006/relationships/hyperlink" Target="https://pubmed.ncbi.nlm.nih.gov/28395528/" TargetMode="External"/><Relationship Id="rId4" Type="http://schemas.openxmlformats.org/officeDocument/2006/relationships/hyperlink" Target="https://www.cdc.gov/hiv-data/nhss/estimated-hiv-incidence-and-prevalence.html" TargetMode="External"/><Relationship Id="rId9" Type="http://schemas.openxmlformats.org/officeDocument/2006/relationships/hyperlink" Target="https://pubmed.ncbi.nlm.nih.gov/3647807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8C811-FAD5-4ADF-9E08-D8F0A7D23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11</Pages>
  <Words>3563</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Zalesak</dc:creator>
  <cp:keywords/>
  <dc:description/>
  <cp:lastModifiedBy>Melissa Schnure</cp:lastModifiedBy>
  <cp:revision>100</cp:revision>
  <dcterms:created xsi:type="dcterms:W3CDTF">2025-08-07T12:39:00Z</dcterms:created>
  <dcterms:modified xsi:type="dcterms:W3CDTF">2025-08-07T20:01:00Z</dcterms:modified>
</cp:coreProperties>
</file>