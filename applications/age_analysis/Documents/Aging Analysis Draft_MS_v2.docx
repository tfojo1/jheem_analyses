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B723C" w14:textId="3EB409C4" w:rsidR="003D4207" w:rsidRDefault="00573BEF" w:rsidP="00CA7AB4">
      <w:pPr>
        <w:spacing w:after="0"/>
        <w:jc w:val="both"/>
        <w:rPr>
          <w:rFonts w:ascii="Arial" w:hAnsi="Arial" w:cs="Arial"/>
        </w:rPr>
      </w:pPr>
      <w:r w:rsidRPr="00573BEF">
        <w:rPr>
          <w:rFonts w:ascii="Arial" w:hAnsi="Arial" w:cs="Arial"/>
          <w:b/>
          <w:bCs/>
        </w:rPr>
        <w:t>Title:</w:t>
      </w:r>
      <w:r w:rsidRPr="00573BEF">
        <w:rPr>
          <w:rFonts w:ascii="Arial" w:hAnsi="Arial" w:cs="Arial"/>
        </w:rPr>
        <w:t xml:space="preserve"> Modeling State-Level Aging Patterns Among People with HIV in the United </w:t>
      </w:r>
      <w:commentRangeStart w:id="0"/>
      <w:r w:rsidRPr="00573BEF">
        <w:rPr>
          <w:rFonts w:ascii="Arial" w:hAnsi="Arial" w:cs="Arial"/>
        </w:rPr>
        <w:t>States</w:t>
      </w:r>
      <w:commentRangeEnd w:id="0"/>
      <w:r w:rsidR="00E81F92">
        <w:rPr>
          <w:rStyle w:val="CommentReference"/>
        </w:rPr>
        <w:commentReference w:id="0"/>
      </w:r>
    </w:p>
    <w:p w14:paraId="57DADAFF" w14:textId="77777777" w:rsidR="005D32FA" w:rsidRDefault="005D32FA" w:rsidP="00CA7AB4">
      <w:pPr>
        <w:spacing w:after="0"/>
        <w:jc w:val="both"/>
        <w:rPr>
          <w:rFonts w:ascii="Arial" w:hAnsi="Arial" w:cs="Arial"/>
          <w:b/>
          <w:bCs/>
        </w:rPr>
      </w:pPr>
    </w:p>
    <w:p w14:paraId="5B25480E" w14:textId="77777777" w:rsidR="00D932A7" w:rsidRDefault="00D932A7" w:rsidP="00CA7AB4">
      <w:pPr>
        <w:spacing w:after="0"/>
        <w:jc w:val="both"/>
        <w:rPr>
          <w:rFonts w:ascii="Arial" w:hAnsi="Arial" w:cs="Arial"/>
          <w:b/>
          <w:bCs/>
        </w:rPr>
      </w:pPr>
    </w:p>
    <w:p w14:paraId="1B87B5E9" w14:textId="7F9A3D0E" w:rsidR="00573BEF" w:rsidRDefault="00573BEF" w:rsidP="00CA7AB4">
      <w:pPr>
        <w:spacing w:after="0"/>
        <w:jc w:val="both"/>
        <w:rPr>
          <w:rFonts w:ascii="Arial" w:hAnsi="Arial" w:cs="Arial"/>
        </w:rPr>
      </w:pPr>
      <w:r w:rsidRPr="00573BEF">
        <w:rPr>
          <w:rFonts w:ascii="Arial" w:hAnsi="Arial" w:cs="Arial"/>
          <w:b/>
          <w:bCs/>
        </w:rPr>
        <w:t xml:space="preserve">Authors: </w:t>
      </w:r>
      <w:r>
        <w:rPr>
          <w:rFonts w:ascii="Arial" w:hAnsi="Arial" w:cs="Arial"/>
        </w:rPr>
        <w:t>Andrew Zalesak, Parastu Kasaie, Keri Althoff, David Dowdy, Maunank Shah, Anthony T. Fojo, Melissa Schnure</w:t>
      </w:r>
    </w:p>
    <w:p w14:paraId="44041D4E" w14:textId="77777777" w:rsidR="005D32FA" w:rsidRDefault="005D32FA" w:rsidP="00CA7AB4">
      <w:pPr>
        <w:spacing w:after="0"/>
        <w:jc w:val="both"/>
        <w:rPr>
          <w:rFonts w:ascii="Arial" w:eastAsia="Arial" w:hAnsi="Arial" w:cs="Arial"/>
          <w:b/>
          <w:bCs/>
          <w:color w:val="000000"/>
          <w:kern w:val="0"/>
          <w:lang w:val="en"/>
          <w14:ligatures w14:val="none"/>
        </w:rPr>
      </w:pPr>
    </w:p>
    <w:p w14:paraId="7A6A148E" w14:textId="77777777" w:rsidR="00D932A7" w:rsidRDefault="00D932A7" w:rsidP="00CA7AB4">
      <w:pPr>
        <w:spacing w:after="0"/>
        <w:jc w:val="both"/>
        <w:rPr>
          <w:rFonts w:ascii="Arial" w:eastAsia="Arial" w:hAnsi="Arial" w:cs="Arial"/>
          <w:b/>
          <w:bCs/>
          <w:color w:val="000000"/>
          <w:kern w:val="0"/>
          <w:lang w:val="en"/>
          <w14:ligatures w14:val="none"/>
        </w:rPr>
      </w:pPr>
    </w:p>
    <w:p w14:paraId="4D41FB43" w14:textId="404A3899" w:rsidR="005D32FA" w:rsidRPr="005D32FA" w:rsidRDefault="005D32FA" w:rsidP="00CA7AB4">
      <w:pPr>
        <w:spacing w:after="0"/>
        <w:jc w:val="both"/>
        <w:rPr>
          <w:rFonts w:ascii="Arial" w:eastAsia="Arial" w:hAnsi="Arial" w:cs="Arial"/>
          <w:color w:val="000000"/>
          <w:kern w:val="0"/>
          <w:lang w:val="en"/>
          <w14:ligatures w14:val="none"/>
        </w:rPr>
      </w:pPr>
      <w:r>
        <w:rPr>
          <w:rFonts w:ascii="Arial" w:eastAsia="Arial" w:hAnsi="Arial" w:cs="Arial"/>
          <w:b/>
          <w:bCs/>
          <w:color w:val="000000"/>
          <w:kern w:val="0"/>
          <w:lang w:val="en"/>
          <w14:ligatures w14:val="none"/>
        </w:rPr>
        <w:t xml:space="preserve">Target journal: </w:t>
      </w:r>
      <w:r>
        <w:rPr>
          <w:rFonts w:ascii="Arial" w:eastAsia="Arial" w:hAnsi="Arial" w:cs="Arial"/>
          <w:color w:val="000000"/>
          <w:kern w:val="0"/>
          <w:lang w:val="en"/>
          <w14:ligatures w14:val="none"/>
        </w:rPr>
        <w:t>Clinical Infectious Diseases (3000 words</w:t>
      </w:r>
      <w:r w:rsidR="00AA359B">
        <w:rPr>
          <w:rFonts w:ascii="Arial" w:eastAsia="Arial" w:hAnsi="Arial" w:cs="Arial"/>
          <w:color w:val="000000"/>
          <w:kern w:val="0"/>
          <w:lang w:val="en"/>
          <w14:ligatures w14:val="none"/>
        </w:rPr>
        <w:t>, no figure l</w:t>
      </w:r>
      <w:r w:rsidR="003B0AA0">
        <w:rPr>
          <w:rFonts w:ascii="Arial" w:eastAsia="Arial" w:hAnsi="Arial" w:cs="Arial"/>
          <w:color w:val="000000"/>
          <w:kern w:val="0"/>
          <w:lang w:val="en"/>
          <w14:ligatures w14:val="none"/>
        </w:rPr>
        <w:t>imit</w:t>
      </w:r>
      <w:r>
        <w:rPr>
          <w:rFonts w:ascii="Arial" w:eastAsia="Arial" w:hAnsi="Arial" w:cs="Arial"/>
          <w:color w:val="000000"/>
          <w:kern w:val="0"/>
          <w:lang w:val="en"/>
          <w14:ligatures w14:val="none"/>
        </w:rPr>
        <w:t>)</w:t>
      </w:r>
      <w:r w:rsidR="00897917">
        <w:rPr>
          <w:rFonts w:ascii="Arial" w:eastAsia="Arial" w:hAnsi="Arial" w:cs="Arial"/>
          <w:color w:val="000000"/>
          <w:kern w:val="0"/>
          <w:lang w:val="en"/>
          <w14:ligatures w14:val="none"/>
        </w:rPr>
        <w:t>; O</w:t>
      </w:r>
      <w:r>
        <w:rPr>
          <w:rFonts w:ascii="Arial" w:eastAsia="Arial" w:hAnsi="Arial" w:cs="Arial"/>
          <w:color w:val="000000"/>
          <w:kern w:val="0"/>
          <w:lang w:val="en"/>
          <w14:ligatures w14:val="none"/>
        </w:rPr>
        <w:t xml:space="preserve">ther options: AIDS </w:t>
      </w:r>
      <w:r w:rsidR="00897917">
        <w:rPr>
          <w:rFonts w:ascii="Arial" w:eastAsia="Arial" w:hAnsi="Arial" w:cs="Arial"/>
          <w:color w:val="000000"/>
          <w:kern w:val="0"/>
          <w:lang w:val="en"/>
          <w14:ligatures w14:val="none"/>
        </w:rPr>
        <w:t>(</w:t>
      </w:r>
      <w:r>
        <w:rPr>
          <w:rFonts w:ascii="Arial" w:eastAsia="Arial" w:hAnsi="Arial" w:cs="Arial"/>
          <w:color w:val="000000"/>
          <w:kern w:val="0"/>
          <w:lang w:val="en"/>
          <w14:ligatures w14:val="none"/>
        </w:rPr>
        <w:t>3500 words</w:t>
      </w:r>
      <w:r w:rsidR="003A1CBD">
        <w:rPr>
          <w:rFonts w:ascii="Arial" w:eastAsia="Arial" w:hAnsi="Arial" w:cs="Arial"/>
          <w:color w:val="000000"/>
          <w:kern w:val="0"/>
          <w:lang w:val="en"/>
          <w14:ligatures w14:val="none"/>
        </w:rPr>
        <w:t>, no figure limit</w:t>
      </w:r>
      <w:r w:rsidR="00897917">
        <w:rPr>
          <w:rFonts w:ascii="Arial" w:eastAsia="Arial" w:hAnsi="Arial" w:cs="Arial"/>
          <w:color w:val="000000"/>
          <w:kern w:val="0"/>
          <w:lang w:val="en"/>
          <w14:ligatures w14:val="none"/>
        </w:rPr>
        <w:t>)</w:t>
      </w:r>
      <w:r>
        <w:rPr>
          <w:rFonts w:ascii="Arial" w:eastAsia="Arial" w:hAnsi="Arial" w:cs="Arial"/>
          <w:color w:val="000000"/>
          <w:kern w:val="0"/>
          <w:lang w:val="en"/>
          <w14:ligatures w14:val="none"/>
        </w:rPr>
        <w:t>, JAMA Network open 3000 words</w:t>
      </w:r>
      <w:r w:rsidR="003A1CBD">
        <w:rPr>
          <w:rFonts w:ascii="Arial" w:eastAsia="Arial" w:hAnsi="Arial" w:cs="Arial"/>
          <w:color w:val="000000"/>
          <w:kern w:val="0"/>
          <w:lang w:val="en"/>
          <w14:ligatures w14:val="none"/>
        </w:rPr>
        <w:t>, 5 figures/tables</w:t>
      </w:r>
      <w:r>
        <w:rPr>
          <w:rFonts w:ascii="Arial" w:eastAsia="Arial" w:hAnsi="Arial" w:cs="Arial"/>
          <w:color w:val="000000"/>
          <w:kern w:val="0"/>
          <w:lang w:val="en"/>
          <w14:ligatures w14:val="none"/>
        </w:rPr>
        <w:t xml:space="preserve">)  </w:t>
      </w:r>
    </w:p>
    <w:p w14:paraId="29856063" w14:textId="77777777" w:rsidR="005D32FA" w:rsidRDefault="005D32FA" w:rsidP="00CA7AB4">
      <w:pPr>
        <w:jc w:val="both"/>
        <w:rPr>
          <w:rFonts w:ascii="Arial" w:eastAsia="Arial" w:hAnsi="Arial" w:cs="Arial"/>
          <w:b/>
          <w:bCs/>
          <w:color w:val="000000"/>
          <w:kern w:val="0"/>
          <w:lang w:val="en"/>
          <w14:ligatures w14:val="none"/>
        </w:rPr>
      </w:pPr>
    </w:p>
    <w:p w14:paraId="41D822FE" w14:textId="77777777" w:rsidR="005D32FA" w:rsidRDefault="005D32FA" w:rsidP="00CA7AB4">
      <w:pPr>
        <w:jc w:val="both"/>
        <w:rPr>
          <w:rFonts w:ascii="Arial" w:eastAsia="Arial" w:hAnsi="Arial" w:cs="Arial"/>
          <w:b/>
          <w:bCs/>
          <w:color w:val="000000"/>
          <w:kern w:val="0"/>
          <w:lang w:val="en"/>
          <w14:ligatures w14:val="none"/>
        </w:rPr>
      </w:pPr>
    </w:p>
    <w:p w14:paraId="3ABB17A8" w14:textId="77777777" w:rsidR="001E6B98" w:rsidRDefault="001E6B98" w:rsidP="00CA7AB4">
      <w:pPr>
        <w:jc w:val="both"/>
        <w:rPr>
          <w:rFonts w:ascii="Arial" w:eastAsia="Arial" w:hAnsi="Arial" w:cs="Arial"/>
          <w:color w:val="000000"/>
          <w:kern w:val="0"/>
          <w:lang w:val="en"/>
          <w14:ligatures w14:val="none"/>
        </w:rPr>
      </w:pPr>
      <w:r>
        <w:rPr>
          <w:rFonts w:ascii="Arial" w:eastAsia="Arial" w:hAnsi="Arial" w:cs="Arial"/>
          <w:color w:val="000000"/>
          <w:kern w:val="0"/>
          <w:lang w:val="en"/>
          <w14:ligatures w14:val="none"/>
        </w:rPr>
        <w:br w:type="page"/>
      </w:r>
    </w:p>
    <w:p w14:paraId="70CD678D" w14:textId="0E89F06B" w:rsidR="00E81F92" w:rsidRDefault="00D2509D" w:rsidP="00CA7AB4">
      <w:pPr>
        <w:jc w:val="both"/>
        <w:rPr>
          <w:rFonts w:ascii="Arial" w:hAnsi="Arial" w:cs="Arial"/>
        </w:rPr>
      </w:pPr>
      <w:r>
        <w:rPr>
          <w:rFonts w:ascii="Arial" w:hAnsi="Arial" w:cs="Arial"/>
          <w:b/>
          <w:bCs/>
        </w:rPr>
        <w:lastRenderedPageBreak/>
        <w:t>Text</w:t>
      </w:r>
      <w:r w:rsidR="006D48AC">
        <w:rPr>
          <w:rFonts w:ascii="Arial" w:hAnsi="Arial" w:cs="Arial"/>
          <w:b/>
          <w:bCs/>
        </w:rPr>
        <w:t xml:space="preserve"> </w:t>
      </w:r>
      <w:r w:rsidR="006D48AC">
        <w:rPr>
          <w:rFonts w:ascii="Arial" w:hAnsi="Arial" w:cs="Arial"/>
        </w:rPr>
        <w:t>(</w:t>
      </w:r>
      <w:r w:rsidR="0065658A">
        <w:rPr>
          <w:rFonts w:ascii="Arial" w:hAnsi="Arial" w:cs="Arial"/>
          <w:highlight w:val="yellow"/>
        </w:rPr>
        <w:t>1</w:t>
      </w:r>
      <w:r w:rsidR="00072E17">
        <w:rPr>
          <w:rFonts w:ascii="Arial" w:hAnsi="Arial" w:cs="Arial"/>
          <w:highlight w:val="yellow"/>
        </w:rPr>
        <w:t>655</w:t>
      </w:r>
      <w:r w:rsidR="006D48AC" w:rsidRPr="00E81F92">
        <w:rPr>
          <w:rFonts w:ascii="Arial" w:hAnsi="Arial" w:cs="Arial"/>
          <w:highlight w:val="yellow"/>
        </w:rPr>
        <w:t>/3000 words</w:t>
      </w:r>
      <w:r w:rsidR="006D48AC">
        <w:rPr>
          <w:rFonts w:ascii="Arial" w:hAnsi="Arial" w:cs="Arial"/>
        </w:rPr>
        <w:t>)</w:t>
      </w:r>
    </w:p>
    <w:p w14:paraId="0E074382" w14:textId="35FCFA7A" w:rsidR="00E25441" w:rsidRPr="00BC7520" w:rsidRDefault="00E25441" w:rsidP="00CA7AB4">
      <w:pPr>
        <w:jc w:val="both"/>
        <w:rPr>
          <w:rFonts w:ascii="Arial" w:hAnsi="Arial" w:cs="Arial"/>
        </w:rPr>
      </w:pPr>
      <w:r w:rsidRPr="001E6B98">
        <w:rPr>
          <w:rFonts w:ascii="Arial" w:hAnsi="Arial" w:cs="Arial"/>
          <w:b/>
          <w:bCs/>
        </w:rPr>
        <w:t>Introduction</w:t>
      </w:r>
      <w:r w:rsidR="00BC7520">
        <w:rPr>
          <w:rFonts w:ascii="Arial" w:hAnsi="Arial" w:cs="Arial"/>
        </w:rPr>
        <w:t xml:space="preserve"> (</w:t>
      </w:r>
      <w:r w:rsidR="00242B06">
        <w:rPr>
          <w:rFonts w:ascii="Arial" w:hAnsi="Arial" w:cs="Arial"/>
          <w:highlight w:val="yellow"/>
        </w:rPr>
        <w:t>36</w:t>
      </w:r>
      <w:r w:rsidR="00BA7A10">
        <w:rPr>
          <w:rFonts w:ascii="Arial" w:hAnsi="Arial" w:cs="Arial"/>
          <w:highlight w:val="yellow"/>
        </w:rPr>
        <w:t>4</w:t>
      </w:r>
      <w:r w:rsidR="00962676" w:rsidRPr="001344C3">
        <w:rPr>
          <w:rFonts w:ascii="Arial" w:hAnsi="Arial" w:cs="Arial"/>
          <w:highlight w:val="yellow"/>
        </w:rPr>
        <w:t>/~</w:t>
      </w:r>
      <w:commentRangeStart w:id="1"/>
      <w:commentRangeStart w:id="2"/>
      <w:r w:rsidR="00962676" w:rsidRPr="001344C3">
        <w:rPr>
          <w:rFonts w:ascii="Arial" w:hAnsi="Arial" w:cs="Arial"/>
          <w:highlight w:val="yellow"/>
        </w:rPr>
        <w:t>500</w:t>
      </w:r>
      <w:commentRangeEnd w:id="1"/>
      <w:r w:rsidR="00554AF2">
        <w:rPr>
          <w:rStyle w:val="CommentReference"/>
        </w:rPr>
        <w:commentReference w:id="1"/>
      </w:r>
      <w:commentRangeEnd w:id="2"/>
      <w:r w:rsidR="006A1AA3">
        <w:rPr>
          <w:rStyle w:val="CommentReference"/>
        </w:rPr>
        <w:commentReference w:id="2"/>
      </w:r>
      <w:r w:rsidR="00962676" w:rsidRPr="001344C3">
        <w:rPr>
          <w:rFonts w:ascii="Arial" w:hAnsi="Arial" w:cs="Arial"/>
          <w:highlight w:val="yellow"/>
        </w:rPr>
        <w:t xml:space="preserve"> </w:t>
      </w:r>
      <w:r w:rsidR="00F11C05" w:rsidRPr="001344C3">
        <w:rPr>
          <w:rFonts w:ascii="Arial" w:hAnsi="Arial" w:cs="Arial"/>
          <w:highlight w:val="yellow"/>
        </w:rPr>
        <w:t>words</w:t>
      </w:r>
      <w:r w:rsidR="00F11C05">
        <w:rPr>
          <w:rFonts w:ascii="Arial" w:hAnsi="Arial" w:cs="Arial"/>
        </w:rPr>
        <w:t>;</w:t>
      </w:r>
      <w:r w:rsidR="00BC7520">
        <w:rPr>
          <w:rFonts w:ascii="Arial" w:hAnsi="Arial" w:cs="Arial"/>
        </w:rPr>
        <w:t xml:space="preserve"> RW: 369) </w:t>
      </w:r>
    </w:p>
    <w:p w14:paraId="781A8C02" w14:textId="195738DD" w:rsidR="003F6CD7" w:rsidRDefault="00E07522" w:rsidP="00CA7AB4">
      <w:pPr>
        <w:jc w:val="both"/>
        <w:rPr>
          <w:rFonts w:ascii="Arial" w:hAnsi="Arial" w:cs="Arial"/>
        </w:rPr>
      </w:pPr>
      <w:r>
        <w:rPr>
          <w:rFonts w:ascii="Arial" w:hAnsi="Arial" w:cs="Arial"/>
        </w:rPr>
        <w:t xml:space="preserve">The United States </w:t>
      </w:r>
      <w:r w:rsidR="007A3058">
        <w:rPr>
          <w:rFonts w:ascii="Arial" w:hAnsi="Arial" w:cs="Arial"/>
        </w:rPr>
        <w:t xml:space="preserve">(US) </w:t>
      </w:r>
      <w:r>
        <w:rPr>
          <w:rFonts w:ascii="Arial" w:hAnsi="Arial" w:cs="Arial"/>
        </w:rPr>
        <w:t xml:space="preserve">has made considerable progress in curtailing its HIV epidemic over the past several decades, with new infections seeing a </w:t>
      </w:r>
      <w:r w:rsidR="00821A14">
        <w:rPr>
          <w:rFonts w:ascii="Arial" w:hAnsi="Arial" w:cs="Arial"/>
        </w:rPr>
        <w:t>75</w:t>
      </w:r>
      <w:r>
        <w:rPr>
          <w:rFonts w:ascii="Arial" w:hAnsi="Arial" w:cs="Arial"/>
        </w:rPr>
        <w:t xml:space="preserve">% decrease from </w:t>
      </w:r>
      <w:r w:rsidR="007A3058">
        <w:rPr>
          <w:rFonts w:ascii="Arial" w:hAnsi="Arial" w:cs="Arial"/>
        </w:rPr>
        <w:t>a</w:t>
      </w:r>
      <w:r>
        <w:rPr>
          <w:rFonts w:ascii="Arial" w:hAnsi="Arial" w:cs="Arial"/>
        </w:rPr>
        <w:t xml:space="preserve"> peak of approximately 130,000 in 1984 to </w:t>
      </w:r>
      <w:r w:rsidR="00821A14">
        <w:rPr>
          <w:rFonts w:ascii="Arial" w:hAnsi="Arial" w:cs="Arial"/>
        </w:rPr>
        <w:t>31,800 in 2022</w:t>
      </w:r>
      <w:r w:rsidR="002A369F">
        <w:rPr>
          <w:rFonts w:ascii="Arial" w:hAnsi="Arial" w:cs="Arial"/>
        </w:rPr>
        <w:fldChar w:fldCharType="begin"/>
      </w:r>
      <w:r w:rsidR="00A66478">
        <w:rPr>
          <w:rFonts w:ascii="Arial" w:hAnsi="Arial" w:cs="Arial"/>
        </w:rPr>
        <w:instrText xml:space="preserve"> ADDIN EN.CITE &lt;EndNote&gt;&lt;Cite&gt;&lt;Author&gt;KFF&lt;/Author&gt;&lt;Year&gt;2024&lt;/Year&gt;&lt;RecNum&gt;1&lt;/RecNum&gt;&lt;DisplayText&gt;&lt;style face="superscript"&gt;1,2&lt;/style&gt;&lt;/DisplayText&gt;&lt;record&gt;&lt;rec-number&gt;1&lt;/rec-number&gt;&lt;foreign-keys&gt;&lt;key app="EN" db-id="2sfztsfema0et8ez0v15x52wwxseafftvsxw" timestamp="1755378076" guid="1bf738c8-fbeb-4614-a42c-db358bec66d8"&gt;1&lt;/key&gt;&lt;/foreign-keys&gt;&lt;ref-type name="Web Page"&gt;12&lt;/ref-type&gt;&lt;contributors&gt;&lt;authors&gt;&lt;author&gt;KFF&lt;/author&gt;&lt;/authors&gt;&lt;/contributors&gt;&lt;titles&gt;&lt;title&gt;The HIV/AIDS Epidemic in the United States: The Basics&lt;/title&gt;&lt;/titles&gt;&lt;dates&gt;&lt;year&gt;2024&lt;/year&gt;&lt;/dates&gt;&lt;urls&gt;&lt;related-urls&gt;&lt;url&gt;https://www.kff.org/hivaids/fact-sheet/the-hiv-aids-epidemic-in-the-united-states-the-basics/&lt;/url&gt;&lt;/related-urls&gt;&lt;/urls&gt;&lt;/record&gt;&lt;/Cite&gt;&lt;Cite&gt;&lt;Author&gt;Control&lt;/Author&gt;&lt;Year&gt;2025&lt;/Year&gt;&lt;RecNum&gt;2&lt;/RecNum&gt;&lt;record&gt;&lt;rec-number&gt;2&lt;/rec-number&gt;&lt;foreign-keys&gt;&lt;key app="EN" db-id="2sfztsfema0et8ez0v15x52wwxseafftvsxw" timestamp="1755614720" guid="92d660b9-c057-43a9-ac40-aaeae248effe"&gt;2&lt;/key&gt;&lt;/foreign-keys&gt;&lt;ref-type name="Web Page"&gt;12&lt;/ref-type&gt;&lt;contributors&gt;&lt;authors&gt;&lt;author&gt;Centers for Disease Control&lt;/author&gt;&lt;/authors&gt;&lt;/contributors&gt;&lt;titles&gt;&lt;title&gt;Estimated HIV Incidence and Prevalence&lt;/title&gt;&lt;/titles&gt;&lt;dates&gt;&lt;year&gt;2025&lt;/year&gt;&lt;pub-dates&gt;&lt;date&gt;February 7, 2025&lt;/date&gt;&lt;/pub-dates&gt;&lt;/dates&gt;&lt;urls&gt;&lt;related-urls&gt;&lt;url&gt;https://www.cdc.gov/hiv-data/nhss/estimated-hiv-incidence-and-prevalence.html&lt;/url&gt;&lt;/related-urls&gt;&lt;/urls&gt;&lt;/record&gt;&lt;/Cite&gt;&lt;/EndNote&gt;</w:instrText>
      </w:r>
      <w:r w:rsidR="002A369F">
        <w:rPr>
          <w:rFonts w:ascii="Arial" w:hAnsi="Arial" w:cs="Arial"/>
        </w:rPr>
        <w:fldChar w:fldCharType="separate"/>
      </w:r>
      <w:r w:rsidR="00A66478" w:rsidRPr="00A66478">
        <w:rPr>
          <w:rFonts w:ascii="Arial" w:hAnsi="Arial" w:cs="Arial"/>
          <w:noProof/>
          <w:vertAlign w:val="superscript"/>
        </w:rPr>
        <w:t>1,2</w:t>
      </w:r>
      <w:r w:rsidR="002A369F">
        <w:rPr>
          <w:rFonts w:ascii="Arial" w:hAnsi="Arial" w:cs="Arial"/>
        </w:rPr>
        <w:fldChar w:fldCharType="end"/>
      </w:r>
      <w:r w:rsidR="00821A14">
        <w:rPr>
          <w:rFonts w:ascii="Arial" w:hAnsi="Arial" w:cs="Arial"/>
        </w:rPr>
        <w:t>. With the launch of the</w:t>
      </w:r>
      <w:r w:rsidR="007A3058">
        <w:rPr>
          <w:rFonts w:ascii="Arial" w:hAnsi="Arial" w:cs="Arial"/>
        </w:rPr>
        <w:t xml:space="preserve"> national</w:t>
      </w:r>
      <w:r w:rsidR="00821A14">
        <w:rPr>
          <w:rFonts w:ascii="Arial" w:hAnsi="Arial" w:cs="Arial"/>
        </w:rPr>
        <w:t xml:space="preserve"> </w:t>
      </w:r>
      <w:r w:rsidR="00821A14" w:rsidRPr="00FB1A47">
        <w:rPr>
          <w:rFonts w:ascii="Arial" w:eastAsia="Times New Roman" w:hAnsi="Arial" w:cs="Arial"/>
          <w:i/>
          <w:iCs/>
          <w:kern w:val="0"/>
          <w14:ligatures w14:val="none"/>
        </w:rPr>
        <w:t>Ending the HIV Epidemic (EHE)</w:t>
      </w:r>
      <w:r w:rsidR="00821A14" w:rsidRPr="00FB1A47">
        <w:rPr>
          <w:rFonts w:ascii="Arial" w:eastAsia="Times New Roman" w:hAnsi="Arial" w:cs="Arial"/>
          <w:kern w:val="0"/>
          <w14:ligatures w14:val="none"/>
        </w:rPr>
        <w:t xml:space="preserve"> initiative in 2019</w:t>
      </w:r>
      <w:r w:rsidR="00821A14">
        <w:rPr>
          <w:rFonts w:ascii="Arial" w:eastAsia="Times New Roman" w:hAnsi="Arial" w:cs="Arial"/>
          <w:kern w:val="0"/>
          <w14:ligatures w14:val="none"/>
        </w:rPr>
        <w:t>, there has been a renewed focus on reducing infections among key risk groups, with new infections declining by 10% among men who have sex with men (MSM) and by 18% among Black or African Americans from 2018 to 2022</w:t>
      </w:r>
      <w:r w:rsidR="00A66478">
        <w:rPr>
          <w:rFonts w:ascii="Arial" w:eastAsia="Times New Roman" w:hAnsi="Arial" w:cs="Arial"/>
          <w:kern w:val="0"/>
          <w14:ligatures w14:val="none"/>
        </w:rPr>
        <w:fldChar w:fldCharType="begin"/>
      </w:r>
      <w:r w:rsidR="00A66478">
        <w:rPr>
          <w:rFonts w:ascii="Arial" w:eastAsia="Times New Roman" w:hAnsi="Arial" w:cs="Arial"/>
          <w:kern w:val="0"/>
          <w14:ligatures w14:val="none"/>
        </w:rPr>
        <w:instrText xml:space="preserve"> ADDIN EN.CITE &lt;EndNote&gt;&lt;Cite&gt;&lt;Author&gt;HIV.gov&lt;/Author&gt;&lt;Year&gt;2025&lt;/Year&gt;&lt;RecNum&gt;3&lt;/RecNum&gt;&lt;DisplayText&gt;&lt;style face="superscript"&gt;2,3&lt;/style&gt;&lt;/DisplayText&gt;&lt;record&gt;&lt;rec-number&gt;3&lt;/rec-number&gt;&lt;foreign-keys&gt;&lt;key app="EN" db-id="2sfztsfema0et8ez0v15x52wwxseafftvsxw" timestamp="1755614811" guid="2f5a07f7-d1cd-496e-ae24-3d65a735e331"&gt;3&lt;/key&gt;&lt;/foreign-keys&gt;&lt;ref-type name="Web Page"&gt;12&lt;/ref-type&gt;&lt;contributors&gt;&lt;authors&gt;&lt;author&gt;HIV.gov&lt;/author&gt;&lt;/authors&gt;&lt;/contributors&gt;&lt;titles&gt;&lt;title&gt;EHE Overview&lt;/title&gt;&lt;/titles&gt;&lt;dates&gt;&lt;year&gt;2025&lt;/year&gt;&lt;pub-dates&gt;&lt;date&gt;March 20, 2025&lt;/date&gt;&lt;/pub-dates&gt;&lt;/dates&gt;&lt;urls&gt;&lt;related-urls&gt;&lt;url&gt;https://www.hiv.gov/federal-response/ending-the-hiv-epidemic/overview&lt;/url&gt;&lt;/related-urls&gt;&lt;/urls&gt;&lt;/record&gt;&lt;/Cite&gt;&lt;Cite&gt;&lt;Author&gt;Control&lt;/Author&gt;&lt;Year&gt;2025&lt;/Year&gt;&lt;RecNum&gt;2&lt;/RecNum&gt;&lt;record&gt;&lt;rec-number&gt;2&lt;/rec-number&gt;&lt;foreign-keys&gt;&lt;key app="EN" db-id="2sfztsfema0et8ez0v15x52wwxseafftvsxw" timestamp="1755614720" guid="92d660b9-c057-43a9-ac40-aaeae248effe"&gt;2&lt;/key&gt;&lt;/foreign-keys&gt;&lt;ref-type name="Web Page"&gt;12&lt;/ref-type&gt;&lt;contributors&gt;&lt;authors&gt;&lt;author&gt;Centers for Disease Control&lt;/author&gt;&lt;/authors&gt;&lt;/contributors&gt;&lt;titles&gt;&lt;title&gt;Estimated HIV Incidence and Prevalence&lt;/title&gt;&lt;/titles&gt;&lt;dates&gt;&lt;year&gt;2025&lt;/year&gt;&lt;pub-dates&gt;&lt;date&gt;February 7, 2025&lt;/date&gt;&lt;/pub-dates&gt;&lt;/dates&gt;&lt;urls&gt;&lt;related-urls&gt;&lt;url&gt;https://www.cdc.gov/hiv-data/nhss/estimated-hiv-incidence-and-prevalence.html&lt;/url&gt;&lt;/related-urls&gt;&lt;/urls&gt;&lt;/record&gt;&lt;/Cite&gt;&lt;/EndNote&gt;</w:instrText>
      </w:r>
      <w:r w:rsidR="00A66478">
        <w:rPr>
          <w:rFonts w:ascii="Arial" w:eastAsia="Times New Roman" w:hAnsi="Arial" w:cs="Arial"/>
          <w:kern w:val="0"/>
          <w14:ligatures w14:val="none"/>
        </w:rPr>
        <w:fldChar w:fldCharType="separate"/>
      </w:r>
      <w:r w:rsidR="00A66478" w:rsidRPr="00A66478">
        <w:rPr>
          <w:rFonts w:ascii="Arial" w:eastAsia="Times New Roman" w:hAnsi="Arial" w:cs="Arial"/>
          <w:noProof/>
          <w:kern w:val="0"/>
          <w:vertAlign w:val="superscript"/>
          <w14:ligatures w14:val="none"/>
        </w:rPr>
        <w:t>2,3</w:t>
      </w:r>
      <w:r w:rsidR="00A66478">
        <w:rPr>
          <w:rFonts w:ascii="Arial" w:eastAsia="Times New Roman" w:hAnsi="Arial" w:cs="Arial"/>
          <w:kern w:val="0"/>
          <w14:ligatures w14:val="none"/>
        </w:rPr>
        <w:fldChar w:fldCharType="end"/>
      </w:r>
      <w:r w:rsidR="00821A14">
        <w:rPr>
          <w:rFonts w:ascii="Arial" w:eastAsia="Times New Roman" w:hAnsi="Arial" w:cs="Arial"/>
          <w:kern w:val="0"/>
          <w14:ligatures w14:val="none"/>
        </w:rPr>
        <w:t xml:space="preserve">. </w:t>
      </w:r>
    </w:p>
    <w:p w14:paraId="6AE25443" w14:textId="43E38602" w:rsidR="009A0520" w:rsidRDefault="00821A14" w:rsidP="00CA7AB4">
      <w:pPr>
        <w:jc w:val="both"/>
        <w:rPr>
          <w:rFonts w:ascii="Arial" w:hAnsi="Arial" w:cs="Arial"/>
        </w:rPr>
      </w:pPr>
      <w:r>
        <w:rPr>
          <w:rFonts w:ascii="Arial" w:hAnsi="Arial" w:cs="Arial"/>
        </w:rPr>
        <w:t xml:space="preserve">While the EHE initiative focuses </w:t>
      </w:r>
      <w:r w:rsidR="00DC1994">
        <w:rPr>
          <w:rFonts w:ascii="Arial" w:hAnsi="Arial" w:cs="Arial"/>
        </w:rPr>
        <w:t xml:space="preserve">primarily </w:t>
      </w:r>
      <w:r>
        <w:rPr>
          <w:rFonts w:ascii="Arial" w:hAnsi="Arial" w:cs="Arial"/>
        </w:rPr>
        <w:t>on re</w:t>
      </w:r>
      <w:r w:rsidR="007A3058">
        <w:rPr>
          <w:rFonts w:ascii="Arial" w:hAnsi="Arial" w:cs="Arial"/>
        </w:rPr>
        <w:t>ducing new HIV infections, care must be paid to the estimated 1.2 million people already living with HIV in 2022</w:t>
      </w:r>
      <w:r w:rsidR="00A66478">
        <w:rPr>
          <w:rFonts w:ascii="Arial" w:hAnsi="Arial" w:cs="Arial"/>
        </w:rPr>
        <w:fldChar w:fldCharType="begin"/>
      </w:r>
      <w:r w:rsidR="00A66478">
        <w:rPr>
          <w:rFonts w:ascii="Arial" w:hAnsi="Arial" w:cs="Arial"/>
        </w:rPr>
        <w:instrText xml:space="preserve"> ADDIN EN.CITE &lt;EndNote&gt;&lt;Cite&gt;&lt;Author&gt;Control&lt;/Author&gt;&lt;Year&gt;2025&lt;/Year&gt;&lt;RecNum&gt;2&lt;/RecNum&gt;&lt;DisplayText&gt;&lt;style face="superscript"&gt;2&lt;/style&gt;&lt;/DisplayText&gt;&lt;record&gt;&lt;rec-number&gt;2&lt;/rec-number&gt;&lt;foreign-keys&gt;&lt;key app="EN" db-id="2sfztsfema0et8ez0v15x52wwxseafftvsxw" timestamp="1755614720" guid="92d660b9-c057-43a9-ac40-aaeae248effe"&gt;2&lt;/key&gt;&lt;/foreign-keys&gt;&lt;ref-type name="Web Page"&gt;12&lt;/ref-type&gt;&lt;contributors&gt;&lt;authors&gt;&lt;author&gt;Centers for Disease Control&lt;/author&gt;&lt;/authors&gt;&lt;/contributors&gt;&lt;titles&gt;&lt;title&gt;Estimated HIV Incidence and Prevalence&lt;/title&gt;&lt;/titles&gt;&lt;dates&gt;&lt;year&gt;2025&lt;/year&gt;&lt;pub-dates&gt;&lt;date&gt;February 7, 2025&lt;/date&gt;&lt;/pub-dates&gt;&lt;/dates&gt;&lt;urls&gt;&lt;related-urls&gt;&lt;url&gt;https://www.cdc.gov/hiv-data/nhss/estimated-hiv-incidence-and-prevalence.html&lt;/url&gt;&lt;/related-urls&gt;&lt;/urls&gt;&lt;/record&gt;&lt;/Cite&gt;&lt;/EndNote&gt;</w:instrText>
      </w:r>
      <w:r w:rsidR="00A66478">
        <w:rPr>
          <w:rFonts w:ascii="Arial" w:hAnsi="Arial" w:cs="Arial"/>
        </w:rPr>
        <w:fldChar w:fldCharType="separate"/>
      </w:r>
      <w:r w:rsidR="00A66478" w:rsidRPr="00A66478">
        <w:rPr>
          <w:rFonts w:ascii="Arial" w:hAnsi="Arial" w:cs="Arial"/>
          <w:noProof/>
          <w:vertAlign w:val="superscript"/>
        </w:rPr>
        <w:t>2</w:t>
      </w:r>
      <w:r w:rsidR="00A66478">
        <w:rPr>
          <w:rFonts w:ascii="Arial" w:hAnsi="Arial" w:cs="Arial"/>
        </w:rPr>
        <w:fldChar w:fldCharType="end"/>
      </w:r>
      <w:r w:rsidR="007A3058">
        <w:rPr>
          <w:rFonts w:ascii="Arial" w:hAnsi="Arial" w:cs="Arial"/>
        </w:rPr>
        <w:t xml:space="preserve">. </w:t>
      </w:r>
      <w:r w:rsidR="001E6B98">
        <w:rPr>
          <w:rFonts w:ascii="Arial" w:hAnsi="Arial" w:cs="Arial"/>
        </w:rPr>
        <w:t>T</w:t>
      </w:r>
      <w:r w:rsidR="003D4207" w:rsidRPr="00573BEF">
        <w:rPr>
          <w:rFonts w:ascii="Arial" w:hAnsi="Arial" w:cs="Arial"/>
        </w:rPr>
        <w:t xml:space="preserve">he widespread availability of effective antiretroviral therapy (ART) has increased the life expectancy of people with HIV </w:t>
      </w:r>
      <w:r w:rsidR="009A0520">
        <w:rPr>
          <w:rFonts w:ascii="Arial" w:hAnsi="Arial" w:cs="Arial"/>
        </w:rPr>
        <w:t xml:space="preserve">(PWH) </w:t>
      </w:r>
      <w:r w:rsidR="003D4207" w:rsidRPr="00573BEF">
        <w:rPr>
          <w:rFonts w:ascii="Arial" w:hAnsi="Arial" w:cs="Arial"/>
        </w:rPr>
        <w:t xml:space="preserve">in the </w:t>
      </w:r>
      <w:r w:rsidR="007A3058">
        <w:rPr>
          <w:rFonts w:ascii="Arial" w:hAnsi="Arial" w:cs="Arial"/>
        </w:rPr>
        <w:t>US</w:t>
      </w:r>
      <w:r w:rsidR="003D4207" w:rsidRPr="00573BEF">
        <w:rPr>
          <w:rFonts w:ascii="Arial" w:hAnsi="Arial" w:cs="Arial"/>
        </w:rPr>
        <w:t xml:space="preserve">. By the end of 2022, over half of individuals with diagnosed HIV </w:t>
      </w:r>
      <w:r w:rsidR="002E65D0">
        <w:rPr>
          <w:rFonts w:ascii="Arial" w:hAnsi="Arial" w:cs="Arial"/>
        </w:rPr>
        <w:t xml:space="preserve">in the US </w:t>
      </w:r>
      <w:r w:rsidR="003D4207" w:rsidRPr="00573BEF">
        <w:rPr>
          <w:rFonts w:ascii="Arial" w:hAnsi="Arial" w:cs="Arial"/>
        </w:rPr>
        <w:t>were aged 50 years or older</w:t>
      </w:r>
      <w:r w:rsidR="003D7266">
        <w:rPr>
          <w:rFonts w:ascii="Arial" w:hAnsi="Arial" w:cs="Arial"/>
        </w:rPr>
        <w:fldChar w:fldCharType="begin"/>
      </w:r>
      <w:r w:rsidR="00A66478">
        <w:rPr>
          <w:rFonts w:ascii="Arial" w:hAnsi="Arial" w:cs="Arial"/>
        </w:rPr>
        <w:instrText xml:space="preserve"> ADDIN EN.CITE &lt;EndNote&gt;&lt;Cite&gt;&lt;Author&gt;Control&lt;/Author&gt;&lt;Year&gt;2024&lt;/Year&gt;&lt;RecNum&gt;4&lt;/RecNum&gt;&lt;DisplayText&gt;&lt;style face="superscript"&gt;4&lt;/style&gt;&lt;/DisplayText&gt;&lt;record&gt;&lt;rec-number&gt;4&lt;/rec-number&gt;&lt;foreign-keys&gt;&lt;key app="EN" db-id="2sfztsfema0et8ez0v15x52wwxseafftvsxw" timestamp="1755614885" guid="e9dc02c1-2118-41f8-a88d-d9a4bf38b9ea"&gt;4&lt;/key&gt;&lt;/foreign-keys&gt;&lt;ref-type name="Web Page"&gt;12&lt;/ref-type&gt;&lt;contributors&gt;&lt;authors&gt;&lt;author&gt;Centers for Disease Control&lt;/author&gt;&lt;/authors&gt;&lt;/contributors&gt;&lt;titles&gt;&lt;title&gt;Fast Facts: HIV in the United States&lt;/title&gt;&lt;/titles&gt;&lt;dates&gt;&lt;year&gt;2024&lt;/year&gt;&lt;pub-dates&gt;&lt;date&gt;April 22, 2024&lt;/date&gt;&lt;/pub-dates&gt;&lt;/dates&gt;&lt;urls&gt;&lt;related-urls&gt;&lt;url&gt;https://www.cdc.gov/hiv/data-research/facts-stats/index.html&lt;/url&gt;&lt;/related-urls&gt;&lt;/urls&gt;&lt;/record&gt;&lt;/Cite&gt;&lt;/EndNote&gt;</w:instrText>
      </w:r>
      <w:r w:rsidR="003D7266">
        <w:rPr>
          <w:rFonts w:ascii="Arial" w:hAnsi="Arial" w:cs="Arial"/>
        </w:rPr>
        <w:fldChar w:fldCharType="separate"/>
      </w:r>
      <w:r w:rsidR="00A66478" w:rsidRPr="00A66478">
        <w:rPr>
          <w:rFonts w:ascii="Arial" w:hAnsi="Arial" w:cs="Arial"/>
          <w:noProof/>
          <w:vertAlign w:val="superscript"/>
        </w:rPr>
        <w:t>4</w:t>
      </w:r>
      <w:r w:rsidR="003D7266">
        <w:rPr>
          <w:rFonts w:ascii="Arial" w:hAnsi="Arial" w:cs="Arial"/>
        </w:rPr>
        <w:fldChar w:fldCharType="end"/>
      </w:r>
      <w:r w:rsidR="003D4207" w:rsidRPr="00573BEF">
        <w:rPr>
          <w:rFonts w:ascii="Arial" w:hAnsi="Arial" w:cs="Arial"/>
        </w:rPr>
        <w:t xml:space="preserve">. </w:t>
      </w:r>
    </w:p>
    <w:p w14:paraId="50F7D81D" w14:textId="26D3075C" w:rsidR="002E65D0" w:rsidRDefault="003D4207" w:rsidP="00CA7AB4">
      <w:pPr>
        <w:jc w:val="both"/>
        <w:rPr>
          <w:rFonts w:ascii="Arial" w:hAnsi="Arial" w:cs="Arial"/>
        </w:rPr>
      </w:pPr>
      <w:r w:rsidRPr="00573BEF">
        <w:rPr>
          <w:rFonts w:ascii="Arial" w:hAnsi="Arial" w:cs="Arial"/>
        </w:rPr>
        <w:t xml:space="preserve">People </w:t>
      </w:r>
      <w:r w:rsidR="00E13D77">
        <w:rPr>
          <w:rFonts w:ascii="Arial" w:hAnsi="Arial" w:cs="Arial"/>
        </w:rPr>
        <w:t>aging</w:t>
      </w:r>
      <w:r w:rsidR="00E13D77" w:rsidRPr="00573BEF">
        <w:rPr>
          <w:rFonts w:ascii="Arial" w:hAnsi="Arial" w:cs="Arial"/>
        </w:rPr>
        <w:t xml:space="preserve"> </w:t>
      </w:r>
      <w:r w:rsidRPr="00573BEF">
        <w:rPr>
          <w:rFonts w:ascii="Arial" w:hAnsi="Arial" w:cs="Arial"/>
        </w:rPr>
        <w:t xml:space="preserve">with HIV are at increased risk for age-related conditions including cardiovascular diseases, chronic obstructive pulmonary disease, </w:t>
      </w:r>
      <w:r w:rsidR="00E25441" w:rsidRPr="00573BEF">
        <w:rPr>
          <w:rFonts w:ascii="Arial" w:hAnsi="Arial" w:cs="Arial"/>
        </w:rPr>
        <w:t>diabetes, chronic kidney disease, and certain non-AIDS-defining cancers</w:t>
      </w:r>
      <w:r w:rsidR="00A66478">
        <w:rPr>
          <w:rFonts w:ascii="Arial" w:hAnsi="Arial" w:cs="Arial"/>
        </w:rPr>
        <w:fldChar w:fldCharType="begin"/>
      </w:r>
      <w:r w:rsidR="00A66478">
        <w:rPr>
          <w:rFonts w:ascii="Arial" w:hAnsi="Arial" w:cs="Arial"/>
        </w:rPr>
        <w:instrText xml:space="preserve"> ADDIN EN.CITE &lt;EndNote&gt;&lt;Cite&gt;&lt;Author&gt;Webel&lt;/Author&gt;&lt;Year&gt;2021&lt;/Year&gt;&lt;RecNum&gt;5&lt;/RecNum&gt;&lt;DisplayText&gt;&lt;style face="superscript"&gt;5&lt;/style&gt;&lt;/DisplayText&gt;&lt;record&gt;&lt;rec-number&gt;5&lt;/rec-number&gt;&lt;foreign-keys&gt;&lt;key app="EN" db-id="2sfztsfema0et8ez0v15x52wwxseafftvsxw" timestamp="1755616312" guid="9fe276bd-9455-4832-ad30-92f38f9bede4"&gt;5&lt;/key&gt;&lt;/foreign-keys&gt;&lt;ref-type name="Journal Article"&gt;17&lt;/ref-type&gt;&lt;contributors&gt;&lt;authors&gt;&lt;author&gt;Webel, Allison R&lt;/author&gt;&lt;author&gt;Schexnayder, Julie&lt;/author&gt;&lt;author&gt;Cioe, Patricia A&lt;/author&gt;&lt;author&gt;Zuniga, Julie A&lt;/author&gt;&lt;/authors&gt;&lt;/contributors&gt;&lt;titles&gt;&lt;title&gt;A review of chronic comorbidities in adults living with HIV: state of the science&lt;/title&gt;&lt;secondary-title&gt;Journal of the Association of Nurses in AIDS Care&lt;/secondary-title&gt;&lt;/titles&gt;&lt;periodical&gt;&lt;full-title&gt;Journal of the Association of Nurses in AIDS Care&lt;/full-title&gt;&lt;/periodical&gt;&lt;pages&gt;322-346&lt;/pages&gt;&lt;volume&gt;32&lt;/volume&gt;&lt;number&gt;3&lt;/number&gt;&lt;dates&gt;&lt;year&gt;2021&lt;/year&gt;&lt;/dates&gt;&lt;isbn&gt;1055-3290&lt;/isbn&gt;&lt;urls&gt;&lt;/urls&gt;&lt;/record&gt;&lt;/Cite&gt;&lt;/EndNote&gt;</w:instrText>
      </w:r>
      <w:r w:rsidR="00A66478">
        <w:rPr>
          <w:rFonts w:ascii="Arial" w:hAnsi="Arial" w:cs="Arial"/>
        </w:rPr>
        <w:fldChar w:fldCharType="separate"/>
      </w:r>
      <w:r w:rsidR="00A66478" w:rsidRPr="00A66478">
        <w:rPr>
          <w:rFonts w:ascii="Arial" w:hAnsi="Arial" w:cs="Arial"/>
          <w:noProof/>
          <w:vertAlign w:val="superscript"/>
        </w:rPr>
        <w:t>5</w:t>
      </w:r>
      <w:r w:rsidR="00A66478">
        <w:rPr>
          <w:rFonts w:ascii="Arial" w:hAnsi="Arial" w:cs="Arial"/>
        </w:rPr>
        <w:fldChar w:fldCharType="end"/>
      </w:r>
      <w:r w:rsidR="00E25441" w:rsidRPr="00573BEF">
        <w:rPr>
          <w:rFonts w:ascii="Arial" w:hAnsi="Arial" w:cs="Arial"/>
        </w:rPr>
        <w:t>. They are also at greater risk of acquiring multiple comorbidities as they age</w:t>
      </w:r>
      <w:r w:rsidR="00A66478">
        <w:rPr>
          <w:rFonts w:ascii="Arial" w:hAnsi="Arial" w:cs="Arial"/>
        </w:rPr>
        <w:fldChar w:fldCharType="begin"/>
      </w:r>
      <w:r w:rsidR="00A66478">
        <w:rPr>
          <w:rFonts w:ascii="Arial" w:hAnsi="Arial" w:cs="Arial"/>
        </w:rPr>
        <w:instrText xml:space="preserve"> ADDIN EN.CITE &lt;EndNote&gt;&lt;Cite&gt;&lt;Author&gt;Gallant&lt;/Author&gt;&lt;Year&gt;2017&lt;/Year&gt;&lt;RecNum&gt;6&lt;/RecNum&gt;&lt;DisplayText&gt;&lt;style face="superscript"&gt;6&lt;/style&gt;&lt;/DisplayText&gt;&lt;record&gt;&lt;rec-number&gt;6&lt;/rec-number&gt;&lt;foreign-keys&gt;&lt;key app="EN" db-id="2sfztsfema0et8ez0v15x52wwxseafftvsxw" timestamp="1755620729"&gt;6&lt;/key&gt;&lt;/foreign-keys&gt;&lt;ref-type name="Journal Article"&gt;17&lt;/ref-type&gt;&lt;contributors&gt;&lt;authors&gt;&lt;author&gt;Gallant, Joel&lt;/author&gt;&lt;author&gt;Hsue, Priscilla Y&lt;/author&gt;&lt;author&gt;Shreay, Sanatan&lt;/author&gt;&lt;author&gt;Meyer, Nicole&lt;/author&gt;&lt;/authors&gt;&lt;/contributors&gt;&lt;titles&gt;&lt;title&gt;Comorbidities among US patients with prevalent HIV infection—a trend analysis&lt;/title&gt;&lt;secondary-title&gt;The Journal of infectious diseases&lt;/secondary-title&gt;&lt;/titles&gt;&lt;periodical&gt;&lt;full-title&gt;The Journal of infectious diseases&lt;/full-title&gt;&lt;/periodical&gt;&lt;pages&gt;1525-1533&lt;/pages&gt;&lt;volume&gt;216&lt;/volume&gt;&lt;number&gt;12&lt;/number&gt;&lt;dates&gt;&lt;year&gt;2017&lt;/year&gt;&lt;/dates&gt;&lt;isbn&gt;0022-1899&lt;/isbn&gt;&lt;urls&gt;&lt;/urls&gt;&lt;/record&gt;&lt;/Cite&gt;&lt;/EndNote&gt;</w:instrText>
      </w:r>
      <w:r w:rsidR="00A66478">
        <w:rPr>
          <w:rFonts w:ascii="Arial" w:hAnsi="Arial" w:cs="Arial"/>
        </w:rPr>
        <w:fldChar w:fldCharType="separate"/>
      </w:r>
      <w:r w:rsidR="00A66478" w:rsidRPr="00A66478">
        <w:rPr>
          <w:rFonts w:ascii="Arial" w:hAnsi="Arial" w:cs="Arial"/>
          <w:noProof/>
          <w:vertAlign w:val="superscript"/>
        </w:rPr>
        <w:t>6</w:t>
      </w:r>
      <w:r w:rsidR="00A66478">
        <w:rPr>
          <w:rFonts w:ascii="Arial" w:hAnsi="Arial" w:cs="Arial"/>
        </w:rPr>
        <w:fldChar w:fldCharType="end"/>
      </w:r>
      <w:r w:rsidR="00E25441" w:rsidRPr="00573BEF">
        <w:rPr>
          <w:rFonts w:ascii="Arial" w:hAnsi="Arial" w:cs="Arial"/>
        </w:rPr>
        <w:t>.</w:t>
      </w:r>
      <w:r w:rsidR="00E640E4" w:rsidRPr="00573BEF">
        <w:rPr>
          <w:rFonts w:ascii="Arial" w:hAnsi="Arial" w:cs="Arial"/>
        </w:rPr>
        <w:t xml:space="preserve"> </w:t>
      </w:r>
      <w:r w:rsidR="002E65D0">
        <w:rPr>
          <w:rFonts w:ascii="Arial" w:hAnsi="Arial" w:cs="Arial"/>
        </w:rPr>
        <w:t xml:space="preserve">A </w:t>
      </w:r>
      <w:r w:rsidR="009A0520">
        <w:rPr>
          <w:rFonts w:ascii="Arial" w:hAnsi="Arial" w:cs="Arial"/>
        </w:rPr>
        <w:t xml:space="preserve">2024 </w:t>
      </w:r>
      <w:r w:rsidR="002E65D0">
        <w:rPr>
          <w:rFonts w:ascii="Arial" w:hAnsi="Arial" w:cs="Arial"/>
        </w:rPr>
        <w:t xml:space="preserve">modeling </w:t>
      </w:r>
      <w:r w:rsidR="009A0520">
        <w:rPr>
          <w:rFonts w:ascii="Arial" w:hAnsi="Arial" w:cs="Arial"/>
        </w:rPr>
        <w:t>analysis of comorbidity among PWH in the US who have initiated ART projected increases in depression</w:t>
      </w:r>
      <w:r w:rsidR="00E13D77">
        <w:rPr>
          <w:rFonts w:ascii="Arial" w:hAnsi="Arial" w:cs="Arial"/>
        </w:rPr>
        <w:t xml:space="preserve">, </w:t>
      </w:r>
      <w:r w:rsidR="009A0520">
        <w:rPr>
          <w:rFonts w:ascii="Arial" w:hAnsi="Arial" w:cs="Arial"/>
        </w:rPr>
        <w:t>dyslipidemia, diabetes, chronic kidney disease, and myocardial infarction, with multimorbidity (two or more comorbidities other than HIV) projected to increase from 63% in 2020 to 70% in 2030</w:t>
      </w:r>
      <w:r w:rsidR="00A66478">
        <w:rPr>
          <w:rFonts w:ascii="Arial" w:hAnsi="Arial" w:cs="Arial"/>
        </w:rPr>
        <w:fldChar w:fldCharType="begin"/>
      </w:r>
      <w:r w:rsidR="00A66478">
        <w:rPr>
          <w:rFonts w:ascii="Arial" w:hAnsi="Arial" w:cs="Arial"/>
        </w:rPr>
        <w:instrText xml:space="preserve"> ADDIN EN.CITE &lt;EndNote&gt;&lt;Cite&gt;&lt;Author&gt;Althoff&lt;/Author&gt;&lt;Year&gt;2024&lt;/Year&gt;&lt;RecNum&gt;7&lt;/RecNum&gt;&lt;DisplayText&gt;&lt;style face="superscript"&gt;7&lt;/style&gt;&lt;/DisplayText&gt;&lt;record&gt;&lt;rec-number&gt;7&lt;/rec-number&gt;&lt;foreign-keys&gt;&lt;key app="EN" db-id="2sfztsfema0et8ez0v15x52wwxseafftvsxw" timestamp="1755620866"&gt;7&lt;/key&gt;&lt;/foreign-keys&gt;&lt;ref-type name="Journal Article"&gt;17&lt;/ref-type&gt;&lt;contributors&gt;&lt;authors&gt;&lt;author&gt;Althoff, Keri N&lt;/author&gt;&lt;author&gt;Stewart, Cameron&lt;/author&gt;&lt;author&gt;Humes, Elizabeth&lt;/author&gt;&lt;author&gt;Gerace, Lucas&lt;/author&gt;&lt;author&gt;Boyd, Cynthia&lt;/author&gt;&lt;author&gt;Gebo, Kelly&lt;/author&gt;&lt;author&gt;Justice, Amy C&lt;/author&gt;&lt;author&gt;Hyle, Emily P&lt;/author&gt;&lt;author&gt;Coburn, Sally B&lt;/author&gt;&lt;author&gt;Lang, Raynell&lt;/author&gt;&lt;/authors&gt;&lt;/contributors&gt;&lt;titles&gt;&lt;title&gt;The forecasted prevalence of comorbidities and multimorbidity in people with HIV in the United States through the year 2030: a modeling study&lt;/title&gt;&lt;secondary-title&gt;PLoS medicine&lt;/secondary-title&gt;&lt;/titles&gt;&lt;periodical&gt;&lt;full-title&gt;PLoS medicine&lt;/full-title&gt;&lt;/periodical&gt;&lt;pages&gt;e1004325&lt;/pages&gt;&lt;volume&gt;21&lt;/volume&gt;&lt;number&gt;1&lt;/number&gt;&lt;dates&gt;&lt;year&gt;2024&lt;/year&gt;&lt;/dates&gt;&lt;isbn&gt;1549-1277&lt;/isbn&gt;&lt;urls&gt;&lt;/urls&gt;&lt;/record&gt;&lt;/Cite&gt;&lt;/EndNote&gt;</w:instrText>
      </w:r>
      <w:r w:rsidR="00A66478">
        <w:rPr>
          <w:rFonts w:ascii="Arial" w:hAnsi="Arial" w:cs="Arial"/>
        </w:rPr>
        <w:fldChar w:fldCharType="separate"/>
      </w:r>
      <w:r w:rsidR="00A66478" w:rsidRPr="00A66478">
        <w:rPr>
          <w:rFonts w:ascii="Arial" w:hAnsi="Arial" w:cs="Arial"/>
          <w:noProof/>
          <w:vertAlign w:val="superscript"/>
        </w:rPr>
        <w:t>7</w:t>
      </w:r>
      <w:r w:rsidR="00A66478">
        <w:rPr>
          <w:rFonts w:ascii="Arial" w:hAnsi="Arial" w:cs="Arial"/>
        </w:rPr>
        <w:fldChar w:fldCharType="end"/>
      </w:r>
      <w:r w:rsidR="009A0520">
        <w:rPr>
          <w:rFonts w:ascii="Arial" w:hAnsi="Arial" w:cs="Arial"/>
        </w:rPr>
        <w:t xml:space="preserve">. </w:t>
      </w:r>
      <w:r w:rsidR="00E13D77" w:rsidRPr="00573BEF">
        <w:rPr>
          <w:rFonts w:ascii="Arial" w:hAnsi="Arial" w:cs="Arial"/>
        </w:rPr>
        <w:t xml:space="preserve">As the population living with HIV ages, </w:t>
      </w:r>
      <w:r w:rsidR="00E13D77">
        <w:rPr>
          <w:rFonts w:ascii="Arial" w:hAnsi="Arial" w:cs="Arial"/>
        </w:rPr>
        <w:t xml:space="preserve">local </w:t>
      </w:r>
      <w:r w:rsidR="00E13D77" w:rsidRPr="00573BEF">
        <w:rPr>
          <w:rFonts w:ascii="Arial" w:hAnsi="Arial" w:cs="Arial"/>
        </w:rPr>
        <w:t>healthcare systems</w:t>
      </w:r>
      <w:r w:rsidR="00E13D77">
        <w:rPr>
          <w:rFonts w:ascii="Arial" w:hAnsi="Arial" w:cs="Arial"/>
        </w:rPr>
        <w:t>—as well as the national Medicare program—</w:t>
      </w:r>
      <w:r w:rsidR="00E13D77" w:rsidRPr="00573BEF">
        <w:rPr>
          <w:rFonts w:ascii="Arial" w:hAnsi="Arial" w:cs="Arial"/>
        </w:rPr>
        <w:t>will need to prepare to manage the increasing burden of age-related comorbidities</w:t>
      </w:r>
      <w:r w:rsidR="00E13D77">
        <w:rPr>
          <w:rFonts w:ascii="Arial" w:hAnsi="Arial" w:cs="Arial"/>
        </w:rPr>
        <w:t xml:space="preserve"> among this population</w:t>
      </w:r>
      <w:r w:rsidR="00E13D77" w:rsidRPr="00573BEF">
        <w:rPr>
          <w:rFonts w:ascii="Arial" w:hAnsi="Arial" w:cs="Arial"/>
        </w:rPr>
        <w:t>.</w:t>
      </w:r>
    </w:p>
    <w:p w14:paraId="1F1134EC" w14:textId="408A240C" w:rsidR="003D4207" w:rsidRPr="00242B06" w:rsidRDefault="00242B06" w:rsidP="00CA7AB4">
      <w:pPr>
        <w:jc w:val="both"/>
        <w:rPr>
          <w:rFonts w:ascii="Arial" w:hAnsi="Arial" w:cs="Arial"/>
        </w:rPr>
      </w:pPr>
      <w:r w:rsidRPr="00573BEF">
        <w:rPr>
          <w:rFonts w:ascii="Arial" w:hAnsi="Arial" w:cs="Arial"/>
        </w:rPr>
        <w:t>Mathematical models of infectious disease can contribute to our understanding of the aging dynamics of local HIV epidemics.</w:t>
      </w:r>
      <w:r>
        <w:rPr>
          <w:rFonts w:ascii="Arial" w:hAnsi="Arial" w:cs="Arial"/>
        </w:rPr>
        <w:t xml:space="preserve"> While there have been studies published to date exploring aging among PWH in the US, they have typically been conducted at the national level or focus only on certain risk groups such as </w:t>
      </w:r>
      <w:r w:rsidRPr="00242B06">
        <w:rPr>
          <w:rFonts w:ascii="Arial" w:hAnsi="Arial" w:cs="Arial"/>
        </w:rPr>
        <w:t>MSM</w:t>
      </w:r>
      <w:r w:rsidR="00A66478">
        <w:rPr>
          <w:rFonts w:ascii="Arial" w:hAnsi="Arial" w:cs="Arial"/>
        </w:rPr>
        <w:fldChar w:fldCharType="begin">
          <w:fldData xml:space="preserve">PEVuZE5vdGU+PENpdGU+PEF1dGhvcj5BbHRob2ZmPC9BdXRob3I+PFllYXI+MjAyMjwvWWVhcj48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==
</w:fldData>
        </w:fldChar>
      </w:r>
      <w:r w:rsidR="00A66478">
        <w:rPr>
          <w:rFonts w:ascii="Arial" w:hAnsi="Arial" w:cs="Arial"/>
        </w:rPr>
        <w:instrText xml:space="preserve"> ADDIN EN.CITE </w:instrText>
      </w:r>
      <w:r w:rsidR="00A66478">
        <w:rPr>
          <w:rFonts w:ascii="Arial" w:hAnsi="Arial" w:cs="Arial"/>
        </w:rPr>
        <w:fldChar w:fldCharType="begin">
          <w:fldData xml:space="preserve">PEVuZE5vdGU+PENpdGU+PEF1dGhvcj5BbHRob2ZmPC9BdXRob3I+PFllYXI+MjAyMjwvWWVhcj48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==
</w:fldData>
        </w:fldChar>
      </w:r>
      <w:r w:rsidR="00A66478">
        <w:rPr>
          <w:rFonts w:ascii="Arial" w:hAnsi="Arial" w:cs="Arial"/>
        </w:rPr>
        <w:instrText xml:space="preserve"> ADDIN EN.CITE.DATA </w:instrText>
      </w:r>
      <w:r w:rsidR="00A66478">
        <w:rPr>
          <w:rFonts w:ascii="Arial" w:hAnsi="Arial" w:cs="Arial"/>
        </w:rPr>
      </w:r>
      <w:r w:rsidR="00A66478">
        <w:rPr>
          <w:rFonts w:ascii="Arial" w:hAnsi="Arial" w:cs="Arial"/>
        </w:rPr>
        <w:fldChar w:fldCharType="end"/>
      </w:r>
      <w:r w:rsidR="00A66478">
        <w:rPr>
          <w:rFonts w:ascii="Arial" w:hAnsi="Arial" w:cs="Arial"/>
        </w:rPr>
        <w:fldChar w:fldCharType="separate"/>
      </w:r>
      <w:r w:rsidR="00A66478" w:rsidRPr="00A66478">
        <w:rPr>
          <w:rFonts w:ascii="Arial" w:hAnsi="Arial" w:cs="Arial"/>
          <w:noProof/>
          <w:vertAlign w:val="superscript"/>
        </w:rPr>
        <w:t>8-11</w:t>
      </w:r>
      <w:r w:rsidR="00A66478">
        <w:rPr>
          <w:rFonts w:ascii="Arial" w:hAnsi="Arial" w:cs="Arial"/>
        </w:rPr>
        <w:fldChar w:fldCharType="end"/>
      </w:r>
      <w:r w:rsidRPr="00242B06">
        <w:rPr>
          <w:rFonts w:ascii="Arial" w:hAnsi="Arial" w:cs="Arial"/>
        </w:rPr>
        <w:t xml:space="preserve">. The objective of our study was to explore </w:t>
      </w:r>
      <w:r w:rsidR="00E640E4" w:rsidRPr="00242B06">
        <w:rPr>
          <w:rFonts w:ascii="Arial" w:hAnsi="Arial" w:cs="Arial"/>
        </w:rPr>
        <w:t xml:space="preserve">how aging dynamics of the population with HIV will differ </w:t>
      </w:r>
      <w:r w:rsidRPr="00242B06">
        <w:rPr>
          <w:rFonts w:ascii="Arial" w:hAnsi="Arial" w:cs="Arial"/>
        </w:rPr>
        <w:t xml:space="preserve">at the state level in the US, using a dynamic, compartmental model of HIV transmission. </w:t>
      </w:r>
    </w:p>
    <w:p w14:paraId="5E7EFCD0" w14:textId="6CCB8CFC" w:rsidR="00BC7520" w:rsidRPr="00242B06" w:rsidDel="00674302" w:rsidRDefault="00BC7520">
      <w:pPr>
        <w:rPr>
          <w:del w:id="3" w:author="Andrew Zalesak" w:date="2025-08-18T17:36:00Z" w16du:dateUtc="2025-08-18T21:36:00Z"/>
          <w:rFonts w:ascii="Arial" w:hAnsi="Arial" w:cs="Arial"/>
          <w:b/>
          <w:bCs/>
        </w:rPr>
      </w:pPr>
    </w:p>
    <w:p w14:paraId="0F505BB5" w14:textId="77777777" w:rsidR="001344C3" w:rsidRPr="00242B06" w:rsidRDefault="001344C3">
      <w:pPr>
        <w:rPr>
          <w:rFonts w:ascii="Arial" w:hAnsi="Arial" w:cs="Arial"/>
          <w:b/>
          <w:bCs/>
        </w:rPr>
      </w:pPr>
    </w:p>
    <w:p w14:paraId="7CD6C3CD" w14:textId="29971F23" w:rsidR="00295FDB" w:rsidRPr="00BC7520" w:rsidRDefault="00295FDB" w:rsidP="00CA7AB4">
      <w:pPr>
        <w:jc w:val="both"/>
        <w:rPr>
          <w:rFonts w:ascii="Arial" w:hAnsi="Arial" w:cs="Arial"/>
        </w:rPr>
      </w:pPr>
      <w:r w:rsidRPr="001E6B98">
        <w:rPr>
          <w:rFonts w:ascii="Arial" w:hAnsi="Arial" w:cs="Arial"/>
          <w:b/>
          <w:bCs/>
        </w:rPr>
        <w:t>Methods</w:t>
      </w:r>
      <w:r w:rsidR="00BC7520">
        <w:rPr>
          <w:rFonts w:ascii="Arial" w:hAnsi="Arial" w:cs="Arial"/>
          <w:b/>
          <w:bCs/>
        </w:rPr>
        <w:t xml:space="preserve"> </w:t>
      </w:r>
      <w:r w:rsidR="00BC7520">
        <w:rPr>
          <w:rFonts w:ascii="Arial" w:hAnsi="Arial" w:cs="Arial"/>
        </w:rPr>
        <w:t>(</w:t>
      </w:r>
      <w:r w:rsidR="00F20A61">
        <w:rPr>
          <w:rFonts w:ascii="Arial" w:hAnsi="Arial" w:cs="Arial"/>
          <w:highlight w:val="yellow"/>
        </w:rPr>
        <w:t>434</w:t>
      </w:r>
      <w:r w:rsidR="006C5857" w:rsidRPr="00DF03D9">
        <w:rPr>
          <w:rFonts w:ascii="Arial" w:hAnsi="Arial" w:cs="Arial"/>
          <w:highlight w:val="yellow"/>
        </w:rPr>
        <w:t>/</w:t>
      </w:r>
      <w:r w:rsidR="00BC7520" w:rsidRPr="00DF03D9">
        <w:rPr>
          <w:rFonts w:ascii="Arial" w:hAnsi="Arial" w:cs="Arial"/>
          <w:highlight w:val="yellow"/>
        </w:rPr>
        <w:t>~700 words</w:t>
      </w:r>
      <w:r w:rsidR="00BC7520">
        <w:rPr>
          <w:rFonts w:ascii="Arial" w:hAnsi="Arial" w:cs="Arial"/>
        </w:rPr>
        <w:t xml:space="preserve">; RW: 1185) </w:t>
      </w:r>
    </w:p>
    <w:p w14:paraId="17C678FB" w14:textId="2A9EFFDB" w:rsidR="00175C6A" w:rsidRPr="00175C6A" w:rsidRDefault="00175C6A" w:rsidP="00CA7AB4">
      <w:pPr>
        <w:jc w:val="both"/>
        <w:rPr>
          <w:rFonts w:ascii="Arial" w:hAnsi="Arial" w:cs="Arial"/>
        </w:rPr>
      </w:pPr>
      <w:r>
        <w:rPr>
          <w:rFonts w:ascii="Arial" w:hAnsi="Arial" w:cs="Arial"/>
          <w:i/>
          <w:iCs/>
        </w:rPr>
        <w:t>Model structure</w:t>
      </w:r>
      <w:r w:rsidR="00D10A97">
        <w:rPr>
          <w:rFonts w:ascii="Arial" w:hAnsi="Arial" w:cs="Arial"/>
          <w:i/>
          <w:iCs/>
        </w:rPr>
        <w:t xml:space="preserve"> and calibration</w:t>
      </w:r>
    </w:p>
    <w:p w14:paraId="408FDA4C" w14:textId="3BC83AC1" w:rsidR="00066FA4" w:rsidRDefault="00295FDB" w:rsidP="00CA7AB4">
      <w:pPr>
        <w:jc w:val="both"/>
        <w:rPr>
          <w:rFonts w:ascii="Arial" w:hAnsi="Arial" w:cs="Arial"/>
        </w:rPr>
      </w:pPr>
      <w:r w:rsidRPr="00573BEF">
        <w:rPr>
          <w:rFonts w:ascii="Arial" w:hAnsi="Arial" w:cs="Arial"/>
        </w:rPr>
        <w:t>The Johns Hopkins Epidemiologic and Economic Model (JHEEM) is a dynamic</w:t>
      </w:r>
      <w:r w:rsidR="00066FA4">
        <w:rPr>
          <w:rFonts w:ascii="Arial" w:hAnsi="Arial" w:cs="Arial"/>
        </w:rPr>
        <w:t>, compartmental</w:t>
      </w:r>
      <w:r w:rsidRPr="00573BEF">
        <w:rPr>
          <w:rFonts w:ascii="Arial" w:hAnsi="Arial" w:cs="Arial"/>
        </w:rPr>
        <w:t xml:space="preserve"> model of HIV transmission in the </w:t>
      </w:r>
      <w:r w:rsidR="00066FA4">
        <w:rPr>
          <w:rFonts w:ascii="Arial" w:hAnsi="Arial" w:cs="Arial"/>
        </w:rPr>
        <w:t xml:space="preserve">US, stratifying the adult population by age, race/ethnicity, sex, and HIV status. </w:t>
      </w:r>
      <w:commentRangeStart w:id="4"/>
      <w:commentRangeStart w:id="5"/>
      <w:commentRangeEnd w:id="4"/>
      <w:r w:rsidR="00E640E4" w:rsidRPr="00573BEF">
        <w:rPr>
          <w:rStyle w:val="CommentReference"/>
          <w:rFonts w:ascii="Arial" w:hAnsi="Arial" w:cs="Arial"/>
        </w:rPr>
        <w:commentReference w:id="4"/>
      </w:r>
      <w:commentRangeEnd w:id="5"/>
      <w:r w:rsidR="00066FA4">
        <w:rPr>
          <w:rStyle w:val="CommentReference"/>
        </w:rPr>
        <w:commentReference w:id="5"/>
      </w:r>
      <w:r w:rsidR="00066FA4">
        <w:rPr>
          <w:rFonts w:ascii="Arial" w:hAnsi="Arial" w:cs="Arial"/>
        </w:rPr>
        <w:t>In order to capture the 48 counties highlighted in the EHE initiative, the JHEEM was originally developed to model epidemics at the level of metropolitan statistical area</w:t>
      </w:r>
      <w:r w:rsidR="00FC3DA1">
        <w:rPr>
          <w:rFonts w:ascii="Arial" w:hAnsi="Arial" w:cs="Arial"/>
        </w:rPr>
        <w:t xml:space="preserve"> (MSA)</w:t>
      </w:r>
      <w:r w:rsidR="00066FA4">
        <w:rPr>
          <w:rFonts w:ascii="Arial" w:hAnsi="Arial" w:cs="Arial"/>
        </w:rPr>
        <w:t xml:space="preserve">; </w:t>
      </w:r>
      <w:r w:rsidR="00FC3DA1">
        <w:rPr>
          <w:rFonts w:ascii="Arial" w:hAnsi="Arial" w:cs="Arial"/>
        </w:rPr>
        <w:t>the model has been adapted here to represent state-level epidemics</w:t>
      </w:r>
      <w:commentRangeStart w:id="6"/>
      <w:commentRangeEnd w:id="6"/>
      <w:r w:rsidR="00FC3DA1">
        <w:rPr>
          <w:rStyle w:val="CommentReference"/>
        </w:rPr>
        <w:commentReference w:id="6"/>
      </w:r>
      <w:r w:rsidR="00FC3DA1">
        <w:rPr>
          <w:rFonts w:ascii="Arial" w:hAnsi="Arial" w:cs="Arial"/>
        </w:rPr>
        <w:t xml:space="preserve">. </w:t>
      </w:r>
      <w:r w:rsidR="00CF2BEB">
        <w:rPr>
          <w:rFonts w:ascii="Arial" w:hAnsi="Arial" w:cs="Arial"/>
        </w:rPr>
        <w:t xml:space="preserve">In this analysis, we model HIV epidemics in </w:t>
      </w:r>
      <w:commentRangeStart w:id="7"/>
      <w:r w:rsidR="00CF2BEB">
        <w:rPr>
          <w:rFonts w:ascii="Arial" w:hAnsi="Arial" w:cs="Arial"/>
        </w:rPr>
        <w:t>1</w:t>
      </w:r>
      <w:r w:rsidR="00CF2BEB" w:rsidRPr="00573BEF">
        <w:rPr>
          <w:rFonts w:ascii="Arial" w:hAnsi="Arial" w:cs="Arial"/>
        </w:rPr>
        <w:t xml:space="preserve">1 states comprising 63% </w:t>
      </w:r>
      <w:commentRangeEnd w:id="7"/>
      <w:r w:rsidR="00EC3068">
        <w:rPr>
          <w:rStyle w:val="CommentReference"/>
        </w:rPr>
        <w:commentReference w:id="7"/>
      </w:r>
      <w:r w:rsidR="00CF2BEB" w:rsidRPr="00573BEF">
        <w:rPr>
          <w:rFonts w:ascii="Arial" w:hAnsi="Arial" w:cs="Arial"/>
        </w:rPr>
        <w:t>of diagnosed prevalence in the US</w:t>
      </w:r>
      <w:r w:rsidR="00CF2BEB">
        <w:rPr>
          <w:rFonts w:ascii="Arial" w:hAnsi="Arial" w:cs="Arial"/>
        </w:rPr>
        <w:t>: Alabama, California, Florida, Georgia, Illinois, Louisiana, Mississippi, Missouri, New York, Texas, and Wisconsin. These states were chosen to represent varied geographic regions and prioritization within EHE initiative</w:t>
      </w:r>
      <w:commentRangeStart w:id="8"/>
      <w:commentRangeEnd w:id="8"/>
      <w:r w:rsidR="00CF2BEB">
        <w:rPr>
          <w:rStyle w:val="CommentReference"/>
        </w:rPr>
        <w:commentReference w:id="8"/>
      </w:r>
      <w:r w:rsidR="00CF2BEB">
        <w:rPr>
          <w:rFonts w:ascii="Arial" w:hAnsi="Arial" w:cs="Arial"/>
        </w:rPr>
        <w:t>.</w:t>
      </w:r>
    </w:p>
    <w:p w14:paraId="1D72D4E5" w14:textId="30D66A6A" w:rsidR="00FC3DA1" w:rsidRDefault="00FC3DA1" w:rsidP="00CA7AB4">
      <w:pPr>
        <w:jc w:val="both"/>
        <w:rPr>
          <w:rFonts w:ascii="Arial" w:hAnsi="Arial" w:cs="Arial"/>
        </w:rPr>
      </w:pPr>
      <w:r>
        <w:rPr>
          <w:rFonts w:ascii="Arial" w:hAnsi="Arial" w:cs="Arial"/>
        </w:rPr>
        <w:lastRenderedPageBreak/>
        <w:t xml:space="preserve">The model calibration process at the state-level followed the same methodology as the previously-published MSA-level models, with analogous targets </w:t>
      </w:r>
      <w:r w:rsidR="00E13D77">
        <w:rPr>
          <w:rFonts w:ascii="Arial" w:hAnsi="Arial" w:cs="Arial"/>
        </w:rPr>
        <w:t>for</w:t>
      </w:r>
      <w:r>
        <w:rPr>
          <w:rFonts w:ascii="Arial" w:hAnsi="Arial" w:cs="Arial"/>
        </w:rPr>
        <w:t xml:space="preserve"> </w:t>
      </w:r>
      <w:r w:rsidR="00295FDB" w:rsidRPr="00573BEF">
        <w:rPr>
          <w:rFonts w:ascii="Arial" w:hAnsi="Arial" w:cs="Arial"/>
        </w:rPr>
        <w:t>population demographics</w:t>
      </w:r>
      <w:r w:rsidR="00F37525">
        <w:rPr>
          <w:rFonts w:ascii="Arial" w:hAnsi="Arial" w:cs="Arial"/>
        </w:rPr>
        <w:t xml:space="preserve">, </w:t>
      </w:r>
      <w:r w:rsidR="00295FDB" w:rsidRPr="00573BEF">
        <w:rPr>
          <w:rFonts w:ascii="Arial" w:hAnsi="Arial" w:cs="Arial"/>
        </w:rPr>
        <w:t xml:space="preserve">HIV </w:t>
      </w:r>
      <w:r w:rsidR="00F37525">
        <w:rPr>
          <w:rFonts w:ascii="Arial" w:hAnsi="Arial" w:cs="Arial"/>
        </w:rPr>
        <w:t xml:space="preserve">dynamics (e.g., </w:t>
      </w:r>
      <w:r w:rsidR="00295FDB" w:rsidRPr="00573BEF">
        <w:rPr>
          <w:rFonts w:ascii="Arial" w:hAnsi="Arial" w:cs="Arial"/>
        </w:rPr>
        <w:t>new diagnoses</w:t>
      </w:r>
      <w:r w:rsidR="00F37525">
        <w:rPr>
          <w:rFonts w:ascii="Arial" w:hAnsi="Arial" w:cs="Arial"/>
        </w:rPr>
        <w:t xml:space="preserve">, </w:t>
      </w:r>
      <w:r w:rsidR="00295FDB" w:rsidRPr="00573BEF">
        <w:rPr>
          <w:rFonts w:ascii="Arial" w:hAnsi="Arial" w:cs="Arial"/>
        </w:rPr>
        <w:t>diagnosed prevalence</w:t>
      </w:r>
      <w:r w:rsidR="00F37525">
        <w:rPr>
          <w:rFonts w:ascii="Arial" w:hAnsi="Arial" w:cs="Arial"/>
        </w:rPr>
        <w:t>, and mortality), and the HIV care cascade (e.g., use of pre-exposure prophylaxis, awareness of HIV status, and viral suppression</w:t>
      </w:r>
      <w:r w:rsidR="0052734F">
        <w:rPr>
          <w:rFonts w:ascii="Arial" w:hAnsi="Arial" w:cs="Arial"/>
        </w:rPr>
        <w:t>)—s</w:t>
      </w:r>
      <w:r>
        <w:rPr>
          <w:rFonts w:ascii="Arial" w:hAnsi="Arial" w:cs="Arial"/>
        </w:rPr>
        <w:t xml:space="preserve">ee Supplement. </w:t>
      </w:r>
    </w:p>
    <w:p w14:paraId="50D96DAF" w14:textId="201B8A85" w:rsidR="00C95E58" w:rsidRPr="00C95E58" w:rsidRDefault="00C95E58" w:rsidP="00CA7AB4">
      <w:pPr>
        <w:jc w:val="both"/>
        <w:rPr>
          <w:rFonts w:ascii="Arial" w:hAnsi="Arial" w:cs="Arial"/>
          <w:i/>
          <w:iCs/>
        </w:rPr>
      </w:pPr>
      <w:r>
        <w:rPr>
          <w:rFonts w:ascii="Arial" w:hAnsi="Arial" w:cs="Arial"/>
          <w:i/>
          <w:iCs/>
        </w:rPr>
        <w:t>Modeled scenario and outcomes</w:t>
      </w:r>
    </w:p>
    <w:p w14:paraId="38A005B8" w14:textId="14A875D2" w:rsidR="00C95E58" w:rsidRDefault="00CF2BEB" w:rsidP="00CA7AB4">
      <w:pPr>
        <w:jc w:val="both"/>
        <w:rPr>
          <w:rFonts w:ascii="Arial" w:hAnsi="Arial" w:cs="Arial"/>
        </w:rPr>
      </w:pPr>
      <w:r>
        <w:rPr>
          <w:rFonts w:ascii="Arial" w:hAnsi="Arial" w:cs="Arial"/>
        </w:rPr>
        <w:t>After calibration, w</w:t>
      </w:r>
      <w:r w:rsidR="00F37525" w:rsidRPr="00573BEF">
        <w:rPr>
          <w:rFonts w:ascii="Arial" w:hAnsi="Arial" w:cs="Arial"/>
        </w:rPr>
        <w:t>e project</w:t>
      </w:r>
      <w:r w:rsidR="00F37525">
        <w:rPr>
          <w:rFonts w:ascii="Arial" w:hAnsi="Arial" w:cs="Arial"/>
        </w:rPr>
        <w:t>ed</w:t>
      </w:r>
      <w:r w:rsidR="00F37525" w:rsidRPr="00573BEF">
        <w:rPr>
          <w:rFonts w:ascii="Arial" w:hAnsi="Arial" w:cs="Arial"/>
        </w:rPr>
        <w:t xml:space="preserve"> </w:t>
      </w:r>
      <w:r w:rsidR="00392ADF">
        <w:rPr>
          <w:rFonts w:ascii="Arial" w:hAnsi="Arial" w:cs="Arial"/>
        </w:rPr>
        <w:t>the models</w:t>
      </w:r>
      <w:r w:rsidR="00F37525" w:rsidRPr="00573BEF">
        <w:rPr>
          <w:rFonts w:ascii="Arial" w:hAnsi="Arial" w:cs="Arial"/>
        </w:rPr>
        <w:t xml:space="preserve"> </w:t>
      </w:r>
      <w:r>
        <w:rPr>
          <w:rFonts w:ascii="Arial" w:hAnsi="Arial" w:cs="Arial"/>
        </w:rPr>
        <w:t xml:space="preserve">forward </w:t>
      </w:r>
      <w:r w:rsidR="00F37525" w:rsidRPr="00573BEF">
        <w:rPr>
          <w:rFonts w:ascii="Arial" w:hAnsi="Arial" w:cs="Arial"/>
        </w:rPr>
        <w:t>from 2025 to 2040</w:t>
      </w:r>
      <w:r w:rsidR="00F37525">
        <w:rPr>
          <w:rFonts w:ascii="Arial" w:hAnsi="Arial" w:cs="Arial"/>
        </w:rPr>
        <w:t xml:space="preserve"> </w:t>
      </w:r>
      <w:r>
        <w:rPr>
          <w:rFonts w:ascii="Arial" w:hAnsi="Arial" w:cs="Arial"/>
        </w:rPr>
        <w:t>across the</w:t>
      </w:r>
      <w:r w:rsidR="00F37525" w:rsidRPr="00573BEF">
        <w:rPr>
          <w:rFonts w:ascii="Arial" w:hAnsi="Arial" w:cs="Arial"/>
        </w:rPr>
        <w:t xml:space="preserve"> </w:t>
      </w:r>
      <w:ins w:id="9" w:author="Andrew Zalesak" w:date="2025-08-14T15:59:00Z" w16du:dateUtc="2025-08-14T19:59:00Z">
        <w:r w:rsidR="00EC3068">
          <w:rPr>
            <w:rFonts w:ascii="Arial" w:hAnsi="Arial" w:cs="Arial"/>
          </w:rPr>
          <w:t>24</w:t>
        </w:r>
      </w:ins>
      <w:del w:id="10" w:author="Andrew Zalesak" w:date="2025-08-14T15:59:00Z" w16du:dateUtc="2025-08-14T19:59:00Z">
        <w:r w:rsidR="00F37525" w:rsidRPr="00573BEF" w:rsidDel="00EC3068">
          <w:rPr>
            <w:rFonts w:ascii="Arial" w:hAnsi="Arial" w:cs="Arial"/>
          </w:rPr>
          <w:delText>11</w:delText>
        </w:r>
      </w:del>
      <w:r w:rsidR="00F37525" w:rsidRPr="00573BEF">
        <w:rPr>
          <w:rFonts w:ascii="Arial" w:hAnsi="Arial" w:cs="Arial"/>
        </w:rPr>
        <w:t xml:space="preserve"> states</w:t>
      </w:r>
      <w:r>
        <w:rPr>
          <w:rFonts w:ascii="Arial" w:hAnsi="Arial" w:cs="Arial"/>
        </w:rPr>
        <w:t xml:space="preserve">. </w:t>
      </w:r>
      <w:r w:rsidR="00C95E58">
        <w:rPr>
          <w:rFonts w:ascii="Arial" w:hAnsi="Arial" w:cs="Arial"/>
        </w:rPr>
        <w:t xml:space="preserve">Our projections followed a “status quo” scenario, assuming recent trends in HIV programming continue into the future, allowing for temporary disruptions due to the COVID </w:t>
      </w:r>
      <w:commentRangeStart w:id="11"/>
      <w:r w:rsidR="00C95E58">
        <w:rPr>
          <w:rFonts w:ascii="Arial" w:hAnsi="Arial" w:cs="Arial"/>
        </w:rPr>
        <w:t>pandemic</w:t>
      </w:r>
      <w:commentRangeEnd w:id="11"/>
      <w:r>
        <w:rPr>
          <w:rStyle w:val="CommentReference"/>
        </w:rPr>
        <w:commentReference w:id="11"/>
      </w:r>
      <w:r w:rsidR="00C95E58">
        <w:rPr>
          <w:rFonts w:ascii="Arial" w:hAnsi="Arial" w:cs="Arial"/>
        </w:rPr>
        <w:t xml:space="preserve">. </w:t>
      </w:r>
    </w:p>
    <w:p w14:paraId="45C1B6A7" w14:textId="0C025E53" w:rsidR="00C95E58" w:rsidRDefault="00C95E58" w:rsidP="00CA7AB4">
      <w:pPr>
        <w:jc w:val="both"/>
        <w:rPr>
          <w:rFonts w:ascii="Arial" w:hAnsi="Arial" w:cs="Arial"/>
        </w:rPr>
      </w:pPr>
      <w:r>
        <w:rPr>
          <w:rFonts w:ascii="Arial" w:hAnsi="Arial" w:cs="Arial"/>
        </w:rPr>
        <w:t xml:space="preserve">Our primary outcome was </w:t>
      </w:r>
      <w:r w:rsidRPr="00573BEF">
        <w:rPr>
          <w:rFonts w:ascii="Arial" w:hAnsi="Arial" w:cs="Arial"/>
        </w:rPr>
        <w:t xml:space="preserve">the </w:t>
      </w:r>
      <w:r w:rsidR="004458A2">
        <w:rPr>
          <w:rFonts w:ascii="Arial" w:hAnsi="Arial" w:cs="Arial"/>
        </w:rPr>
        <w:t xml:space="preserve">state-level </w:t>
      </w:r>
      <w:r w:rsidRPr="00573BEF">
        <w:rPr>
          <w:rFonts w:ascii="Arial" w:hAnsi="Arial" w:cs="Arial"/>
        </w:rPr>
        <w:t>proportion of people living with diagnosed HIV (PWDH) age 55</w:t>
      </w:r>
      <w:r w:rsidR="006F1199">
        <w:rPr>
          <w:rFonts w:ascii="Arial" w:hAnsi="Arial" w:cs="Arial"/>
        </w:rPr>
        <w:t xml:space="preserve">+ </w:t>
      </w:r>
      <w:r>
        <w:rPr>
          <w:rFonts w:ascii="Arial" w:hAnsi="Arial" w:cs="Arial"/>
        </w:rPr>
        <w:t>(</w:t>
      </w:r>
      <w:commentRangeStart w:id="12"/>
      <w:r>
        <w:rPr>
          <w:rFonts w:ascii="Arial" w:hAnsi="Arial" w:cs="Arial"/>
        </w:rPr>
        <w:t>out of all adults age 13+ with diagnosed HIV</w:t>
      </w:r>
      <w:r w:rsidR="004458A2">
        <w:rPr>
          <w:rFonts w:ascii="Arial" w:hAnsi="Arial" w:cs="Arial"/>
        </w:rPr>
        <w:t xml:space="preserve"> in the state</w:t>
      </w:r>
      <w:commentRangeEnd w:id="12"/>
      <w:r w:rsidR="00CF2BEB">
        <w:rPr>
          <w:rStyle w:val="CommentReference"/>
        </w:rPr>
        <w:commentReference w:id="12"/>
      </w:r>
      <w:r>
        <w:rPr>
          <w:rFonts w:ascii="Arial" w:hAnsi="Arial" w:cs="Arial"/>
        </w:rPr>
        <w:t>)</w:t>
      </w:r>
      <w:r w:rsidR="004458A2">
        <w:rPr>
          <w:rFonts w:ascii="Arial" w:hAnsi="Arial" w:cs="Arial"/>
        </w:rPr>
        <w:t>, in both 2025 and 2040. Secondary outcomes include the median age of PWDH over age 13, the absolute number of PWDH age 55</w:t>
      </w:r>
      <w:r w:rsidR="006F1199">
        <w:rPr>
          <w:rFonts w:ascii="Arial" w:hAnsi="Arial" w:cs="Arial"/>
        </w:rPr>
        <w:t>+</w:t>
      </w:r>
      <w:r w:rsidR="004458A2">
        <w:rPr>
          <w:rFonts w:ascii="Arial" w:hAnsi="Arial" w:cs="Arial"/>
        </w:rPr>
        <w:t>, and the proportion and absolute number of PWDH age 65</w:t>
      </w:r>
      <w:r w:rsidR="006F1199">
        <w:rPr>
          <w:rFonts w:ascii="Arial" w:hAnsi="Arial" w:cs="Arial"/>
        </w:rPr>
        <w:t xml:space="preserve">+ </w:t>
      </w:r>
      <w:r w:rsidR="004458A2">
        <w:rPr>
          <w:rFonts w:ascii="Arial" w:hAnsi="Arial" w:cs="Arial"/>
        </w:rPr>
        <w:t>(all reported in 2025 and 2040). For all outcomes, we report the mean across 1,000 simulations and the 95% credible interval (2.5</w:t>
      </w:r>
      <w:r w:rsidR="004458A2" w:rsidRPr="00753CCD">
        <w:rPr>
          <w:rFonts w:ascii="Arial" w:hAnsi="Arial" w:cs="Arial"/>
          <w:vertAlign w:val="superscript"/>
        </w:rPr>
        <w:t>th</w:t>
      </w:r>
      <w:r w:rsidR="004458A2">
        <w:rPr>
          <w:rFonts w:ascii="Arial" w:hAnsi="Arial" w:cs="Arial"/>
        </w:rPr>
        <w:t xml:space="preserve"> and 97.5</w:t>
      </w:r>
      <w:r w:rsidR="004458A2" w:rsidRPr="00753CCD">
        <w:rPr>
          <w:rFonts w:ascii="Arial" w:hAnsi="Arial" w:cs="Arial"/>
          <w:vertAlign w:val="superscript"/>
        </w:rPr>
        <w:t>th</w:t>
      </w:r>
      <w:r w:rsidR="004458A2">
        <w:rPr>
          <w:rFonts w:ascii="Arial" w:hAnsi="Arial" w:cs="Arial"/>
        </w:rPr>
        <w:t xml:space="preserve"> percentiles)</w:t>
      </w:r>
      <w:r w:rsidR="00AC7A01">
        <w:rPr>
          <w:rFonts w:ascii="Arial" w:hAnsi="Arial" w:cs="Arial"/>
        </w:rPr>
        <w:t>. We also present results by subgroup, specifically HIV acquisition risk (MSM vs non-MSM) and rac</w:t>
      </w:r>
      <w:r w:rsidR="00D4783A">
        <w:rPr>
          <w:rFonts w:ascii="Arial" w:hAnsi="Arial" w:cs="Arial"/>
        </w:rPr>
        <w:t>e (Black, Hispanic, and other)</w:t>
      </w:r>
      <w:r w:rsidR="00AC7A01">
        <w:rPr>
          <w:rFonts w:ascii="Arial" w:hAnsi="Arial" w:cs="Arial"/>
        </w:rPr>
        <w:t xml:space="preserve">. </w:t>
      </w:r>
    </w:p>
    <w:p w14:paraId="4CE597BD" w14:textId="64347E46" w:rsidR="00C95E58" w:rsidRDefault="004458A2" w:rsidP="00CA7AB4">
      <w:pPr>
        <w:jc w:val="both"/>
        <w:rPr>
          <w:rFonts w:ascii="Arial" w:hAnsi="Arial" w:cs="Arial"/>
        </w:rPr>
      </w:pPr>
      <w:r>
        <w:rPr>
          <w:rFonts w:ascii="Arial" w:hAnsi="Arial" w:cs="Arial"/>
        </w:rPr>
        <w:t xml:space="preserve">We chose to include the secondary outcome focused on PWDH age </w:t>
      </w:r>
      <w:r w:rsidR="006F1199">
        <w:rPr>
          <w:rFonts w:ascii="Arial" w:hAnsi="Arial" w:cs="Arial"/>
        </w:rPr>
        <w:t xml:space="preserve">65+ </w:t>
      </w:r>
      <w:r>
        <w:rPr>
          <w:rFonts w:ascii="Arial" w:hAnsi="Arial" w:cs="Arial"/>
        </w:rPr>
        <w:t>due to the significance of Medicare eligibility beginning in this age group</w:t>
      </w:r>
      <w:r w:rsidR="00723AE7">
        <w:rPr>
          <w:rFonts w:ascii="Arial" w:hAnsi="Arial" w:cs="Arial"/>
        </w:rPr>
        <w:fldChar w:fldCharType="begin"/>
      </w:r>
      <w:r w:rsidR="00723AE7">
        <w:rPr>
          <w:rFonts w:ascii="Arial" w:hAnsi="Arial" w:cs="Arial"/>
        </w:rPr>
        <w:instrText xml:space="preserve"> ADDIN EN.CITE &lt;EndNote&gt;&lt;Cite&gt;&lt;Author&gt;Services&lt;/Author&gt;&lt;Year&gt;2025&lt;/Year&gt;&lt;RecNum&gt;12&lt;/RecNum&gt;&lt;DisplayText&gt;&lt;style face="superscript"&gt;12&lt;/style&gt;&lt;/DisplayText&gt;&lt;record&gt;&lt;rec-number&gt;12&lt;/rec-number&gt;&lt;foreign-keys&gt;&lt;key app="EN" db-id="2sfztsfema0et8ez0v15x52wwxseafftvsxw" timestamp="1755621361"&gt;12&lt;/key&gt;&lt;/foreign-keys&gt;&lt;ref-type name="Web Page"&gt;12&lt;/ref-type&gt;&lt;contributors&gt;&lt;authors&gt;&lt;author&gt;U.S. Centers for Medicare and Medicaid Services&lt;/author&gt;&lt;/authors&gt;&lt;/contributors&gt;&lt;titles&gt;&lt;title&gt;When does Medicare coverage start?&lt;/title&gt;&lt;/titles&gt;&lt;volume&gt;2025&lt;/volume&gt;&lt;dates&gt;&lt;year&gt;2025&lt;/year&gt;&lt;/dates&gt;&lt;urls&gt;&lt;related-urls&gt;&lt;url&gt;https://www.medicare.gov/basics/get-started-with-medicare/sign-up/when-does-medicare-coverage-start&lt;/url&gt;&lt;/related-urls&gt;&lt;/urls&gt;&lt;/record&gt;&lt;/Cite&gt;&lt;/EndNote&gt;</w:instrText>
      </w:r>
      <w:r w:rsidR="00723AE7">
        <w:rPr>
          <w:rFonts w:ascii="Arial" w:hAnsi="Arial" w:cs="Arial"/>
        </w:rPr>
        <w:fldChar w:fldCharType="separate"/>
      </w:r>
      <w:r w:rsidR="00723AE7" w:rsidRPr="00723AE7">
        <w:rPr>
          <w:rFonts w:ascii="Arial" w:hAnsi="Arial" w:cs="Arial"/>
          <w:noProof/>
          <w:vertAlign w:val="superscript"/>
        </w:rPr>
        <w:t>12</w:t>
      </w:r>
      <w:r w:rsidR="00723AE7">
        <w:rPr>
          <w:rFonts w:ascii="Arial" w:hAnsi="Arial" w:cs="Arial"/>
        </w:rPr>
        <w:fldChar w:fldCharType="end"/>
      </w:r>
      <w:r w:rsidRPr="004458A2">
        <w:rPr>
          <w:rFonts w:ascii="Arial" w:hAnsi="Arial" w:cs="Arial"/>
        </w:rPr>
        <w:t>.</w:t>
      </w:r>
      <w:r>
        <w:rPr>
          <w:rFonts w:ascii="Arial" w:hAnsi="Arial" w:cs="Arial"/>
        </w:rPr>
        <w:t xml:space="preserve"> However, </w:t>
      </w:r>
      <w:r w:rsidRPr="004458A2">
        <w:rPr>
          <w:rFonts w:ascii="Arial" w:hAnsi="Arial" w:cs="Arial"/>
        </w:rPr>
        <w:t xml:space="preserve">the oldest age group we explicitly model is </w:t>
      </w:r>
      <w:r>
        <w:rPr>
          <w:rFonts w:ascii="Arial" w:hAnsi="Arial" w:cs="Arial"/>
        </w:rPr>
        <w:t xml:space="preserve">age </w:t>
      </w:r>
      <w:r w:rsidRPr="004458A2">
        <w:rPr>
          <w:rFonts w:ascii="Arial" w:hAnsi="Arial" w:cs="Arial"/>
        </w:rPr>
        <w:t>55+</w:t>
      </w:r>
      <w:r w:rsidR="006F1199">
        <w:rPr>
          <w:rFonts w:ascii="Arial" w:hAnsi="Arial" w:cs="Arial"/>
        </w:rPr>
        <w:t>; this was chosen to reflect the age stratifications available in the CDC surveillance data we use as calibration targets. Thus, in order to report estimates for age 65+, we used a smoothing….[</w:t>
      </w:r>
      <w:r w:rsidR="006F1199" w:rsidRPr="004B06E4">
        <w:rPr>
          <w:rFonts w:ascii="Arial" w:hAnsi="Arial" w:cs="Arial"/>
          <w:highlight w:val="yellow"/>
        </w:rPr>
        <w:t>GET DETAILS FROM NICK</w:t>
      </w:r>
      <w:r w:rsidR="006F1199">
        <w:rPr>
          <w:rFonts w:ascii="Arial" w:hAnsi="Arial" w:cs="Arial"/>
        </w:rPr>
        <w:t xml:space="preserve">]. </w:t>
      </w:r>
    </w:p>
    <w:p w14:paraId="38AF0267" w14:textId="76054D36" w:rsidR="007C0333" w:rsidRPr="007C0333" w:rsidRDefault="007C0333" w:rsidP="00CA7AB4">
      <w:pPr>
        <w:jc w:val="both"/>
        <w:rPr>
          <w:rFonts w:ascii="Arial" w:hAnsi="Arial" w:cs="Arial"/>
          <w:i/>
          <w:iCs/>
        </w:rPr>
      </w:pPr>
      <w:r w:rsidRPr="007C0333">
        <w:rPr>
          <w:rFonts w:ascii="Arial" w:hAnsi="Arial" w:cs="Arial"/>
          <w:i/>
          <w:iCs/>
        </w:rPr>
        <w:t>Sensitivity analysis</w:t>
      </w:r>
    </w:p>
    <w:p w14:paraId="2B543B71" w14:textId="3540C1FB" w:rsidR="00D2509D" w:rsidRDefault="006F1199" w:rsidP="00CA7AB4">
      <w:pPr>
        <w:jc w:val="both"/>
        <w:rPr>
          <w:ins w:id="13" w:author="Andrew Zalesak" w:date="2025-08-18T17:36:00Z" w16du:dateUtc="2025-08-18T21:36:00Z"/>
          <w:rFonts w:ascii="Arial" w:hAnsi="Arial" w:cs="Arial"/>
        </w:rPr>
      </w:pPr>
      <w:r>
        <w:rPr>
          <w:rFonts w:ascii="Arial" w:hAnsi="Arial" w:cs="Arial"/>
        </w:rPr>
        <w:t>We conducted sensitivity analyses to identify the parameters that had the strongest influence on the proportion of PWDH age 55+</w:t>
      </w:r>
      <w:r w:rsidR="00F20A61">
        <w:rPr>
          <w:rFonts w:ascii="Arial" w:hAnsi="Arial" w:cs="Arial"/>
        </w:rPr>
        <w:t>. We calculated partial rank correlation coefficients (PRCC, a measure of the correlation between each parameter and the outcome) based on this outcome in one state. Furthermore, we inspected how</w:t>
      </w:r>
      <w:r>
        <w:rPr>
          <w:rFonts w:ascii="Arial" w:hAnsi="Arial" w:cs="Arial"/>
        </w:rPr>
        <w:t xml:space="preserve"> </w:t>
      </w:r>
      <w:r w:rsidR="00F20A61" w:rsidRPr="00573BEF">
        <w:rPr>
          <w:rFonts w:ascii="Arial" w:hAnsi="Arial" w:cs="Arial"/>
        </w:rPr>
        <w:t xml:space="preserve">the individual simulations with the highest and lowest values of those parameters compare </w:t>
      </w:r>
      <w:r w:rsidR="00080B3A" w:rsidRPr="00573BEF">
        <w:rPr>
          <w:rFonts w:ascii="Arial" w:hAnsi="Arial" w:cs="Arial"/>
        </w:rPr>
        <w:t>based on</w:t>
      </w:r>
      <w:r w:rsidR="00F20A61" w:rsidRPr="00573BEF">
        <w:rPr>
          <w:rFonts w:ascii="Arial" w:hAnsi="Arial" w:cs="Arial"/>
        </w:rPr>
        <w:t xml:space="preserve"> our outcome of interest, the proportion of PWDH age 55+.</w:t>
      </w:r>
    </w:p>
    <w:p w14:paraId="363788FA" w14:textId="77777777" w:rsidR="00674302" w:rsidRDefault="00674302" w:rsidP="00CA7AB4">
      <w:pPr>
        <w:jc w:val="both"/>
        <w:rPr>
          <w:rFonts w:ascii="Arial" w:hAnsi="Arial" w:cs="Arial"/>
          <w:b/>
          <w:bCs/>
        </w:rPr>
      </w:pPr>
    </w:p>
    <w:p w14:paraId="1537B2FE" w14:textId="4FB3EC0F" w:rsidR="00D2509D" w:rsidDel="00CC127A" w:rsidRDefault="00D2509D" w:rsidP="00CA7AB4">
      <w:pPr>
        <w:jc w:val="both"/>
        <w:rPr>
          <w:del w:id="14" w:author="Andrew Zalesak" w:date="2025-08-18T17:04:00Z" w16du:dateUtc="2025-08-18T21:04:00Z"/>
          <w:rFonts w:ascii="Arial" w:hAnsi="Arial" w:cs="Arial"/>
          <w:b/>
          <w:bCs/>
        </w:rPr>
      </w:pPr>
    </w:p>
    <w:p w14:paraId="79896339" w14:textId="4ED4D152" w:rsidR="00BC7520" w:rsidDel="00CC127A" w:rsidRDefault="00BC7520">
      <w:pPr>
        <w:rPr>
          <w:del w:id="15" w:author="Andrew Zalesak" w:date="2025-08-18T17:04:00Z" w16du:dateUtc="2025-08-18T21:04:00Z"/>
          <w:rFonts w:ascii="Arial" w:hAnsi="Arial" w:cs="Arial"/>
          <w:b/>
          <w:bCs/>
        </w:rPr>
      </w:pPr>
    </w:p>
    <w:p w14:paraId="42786057" w14:textId="63C3F365" w:rsidR="00295FDB" w:rsidRPr="00BC7520" w:rsidRDefault="00295FDB" w:rsidP="00CA7AB4">
      <w:pPr>
        <w:jc w:val="both"/>
        <w:rPr>
          <w:rFonts w:ascii="Arial" w:hAnsi="Arial" w:cs="Arial"/>
        </w:rPr>
      </w:pPr>
      <w:r w:rsidRPr="001E6B98">
        <w:rPr>
          <w:rFonts w:ascii="Arial" w:hAnsi="Arial" w:cs="Arial"/>
          <w:b/>
          <w:bCs/>
        </w:rPr>
        <w:t>Results</w:t>
      </w:r>
      <w:r w:rsidR="00BC7520">
        <w:rPr>
          <w:rFonts w:ascii="Arial" w:hAnsi="Arial" w:cs="Arial"/>
          <w:b/>
          <w:bCs/>
        </w:rPr>
        <w:t xml:space="preserve"> </w:t>
      </w:r>
      <w:r w:rsidR="00BC7520">
        <w:rPr>
          <w:rFonts w:ascii="Arial" w:hAnsi="Arial" w:cs="Arial"/>
        </w:rPr>
        <w:t>(</w:t>
      </w:r>
      <w:r w:rsidR="00096C50">
        <w:rPr>
          <w:rFonts w:ascii="Arial" w:hAnsi="Arial" w:cs="Arial"/>
          <w:highlight w:val="yellow"/>
        </w:rPr>
        <w:t>838</w:t>
      </w:r>
      <w:r w:rsidR="00B80C85" w:rsidRPr="006B1D9C">
        <w:rPr>
          <w:rFonts w:ascii="Arial" w:hAnsi="Arial" w:cs="Arial"/>
          <w:highlight w:val="yellow"/>
        </w:rPr>
        <w:t>/</w:t>
      </w:r>
      <w:r w:rsidR="00BC7520" w:rsidRPr="006B1D9C">
        <w:rPr>
          <w:rFonts w:ascii="Arial" w:hAnsi="Arial" w:cs="Arial"/>
          <w:highlight w:val="yellow"/>
        </w:rPr>
        <w:t>~1000 words</w:t>
      </w:r>
      <w:r w:rsidR="006E6C9E">
        <w:rPr>
          <w:rFonts w:ascii="Arial" w:hAnsi="Arial" w:cs="Arial"/>
        </w:rPr>
        <w:t>; RW: 864</w:t>
      </w:r>
      <w:r w:rsidR="00BC7520">
        <w:rPr>
          <w:rFonts w:ascii="Arial" w:hAnsi="Arial" w:cs="Arial"/>
        </w:rPr>
        <w:t xml:space="preserve">) </w:t>
      </w:r>
    </w:p>
    <w:p w14:paraId="0149BE43" w14:textId="5D1BCD2F" w:rsidR="00554AF2" w:rsidRDefault="00554AF2" w:rsidP="00D2509D">
      <w:pPr>
        <w:jc w:val="both"/>
        <w:rPr>
          <w:rFonts w:ascii="Arial" w:hAnsi="Arial" w:cs="Arial"/>
          <w:i/>
          <w:iCs/>
        </w:rPr>
      </w:pPr>
      <w:r w:rsidRPr="00554AF2">
        <w:rPr>
          <w:rFonts w:ascii="Arial" w:hAnsi="Arial" w:cs="Arial"/>
          <w:i/>
          <w:iCs/>
        </w:rPr>
        <w:t xml:space="preserve">Model calibration </w:t>
      </w:r>
      <w:r w:rsidR="00670AA1">
        <w:rPr>
          <w:rFonts w:ascii="Arial" w:hAnsi="Arial" w:cs="Arial"/>
          <w:i/>
          <w:iCs/>
        </w:rPr>
        <w:t>results</w:t>
      </w:r>
      <w:r w:rsidR="0090602D">
        <w:rPr>
          <w:rFonts w:ascii="Arial" w:hAnsi="Arial" w:cs="Arial"/>
          <w:i/>
          <w:iCs/>
        </w:rPr>
        <w:t xml:space="preserve"> and total diagnosed prevalence</w:t>
      </w:r>
    </w:p>
    <w:p w14:paraId="6648BCC6" w14:textId="185639E5" w:rsidR="0090602D" w:rsidRDefault="00BD70AA" w:rsidP="005D022B">
      <w:pPr>
        <w:jc w:val="both"/>
        <w:rPr>
          <w:rFonts w:ascii="Arial" w:hAnsi="Arial" w:cs="Arial"/>
        </w:rPr>
      </w:pPr>
      <w:r>
        <w:rPr>
          <w:rFonts w:ascii="Arial" w:hAnsi="Arial" w:cs="Arial"/>
        </w:rPr>
        <w:t xml:space="preserve">Our model estimates </w:t>
      </w:r>
      <w:r w:rsidR="005D022B">
        <w:rPr>
          <w:rFonts w:ascii="Arial" w:hAnsi="Arial" w:cs="Arial"/>
        </w:rPr>
        <w:t xml:space="preserve">generally fit well to calibration targets. </w:t>
      </w:r>
      <w:r w:rsidR="005D022B" w:rsidRPr="0086706D">
        <w:rPr>
          <w:rFonts w:ascii="Arial" w:hAnsi="Arial" w:cs="Arial"/>
          <w:b/>
          <w:bCs/>
        </w:rPr>
        <w:t>Figure 1</w:t>
      </w:r>
      <w:r w:rsidR="005D022B">
        <w:rPr>
          <w:rFonts w:ascii="Arial" w:hAnsi="Arial" w:cs="Arial"/>
        </w:rPr>
        <w:t xml:space="preserve"> depicts the calibration fit for </w:t>
      </w:r>
      <w:del w:id="16" w:author="Andrew Zalesak" w:date="2025-08-18T17:04:00Z" w16du:dateUtc="2025-08-18T21:04:00Z">
        <w:r w:rsidR="005D022B" w:rsidDel="00CC127A">
          <w:rPr>
            <w:rFonts w:ascii="Arial" w:hAnsi="Arial" w:cs="Arial"/>
          </w:rPr>
          <w:delText>[</w:delText>
        </w:r>
        <w:r w:rsidR="005D022B" w:rsidRPr="0086706D" w:rsidDel="00CC127A">
          <w:rPr>
            <w:rFonts w:ascii="Arial" w:hAnsi="Arial" w:cs="Arial"/>
            <w:highlight w:val="yellow"/>
          </w:rPr>
          <w:delText>state</w:delText>
        </w:r>
        <w:r w:rsidR="005D022B" w:rsidDel="00CC127A">
          <w:rPr>
            <w:rFonts w:ascii="Arial" w:hAnsi="Arial" w:cs="Arial"/>
          </w:rPr>
          <w:delText>],</w:delText>
        </w:r>
      </w:del>
      <w:ins w:id="17" w:author="Andrew Zalesak" w:date="2025-08-18T17:04:00Z" w16du:dateUtc="2025-08-18T21:04:00Z">
        <w:r w:rsidR="00CC127A">
          <w:rPr>
            <w:rFonts w:ascii="Arial" w:hAnsi="Arial" w:cs="Arial"/>
          </w:rPr>
          <w:t>Georgia,</w:t>
        </w:r>
      </w:ins>
      <w:del w:id="18" w:author="Andrew Zalesak" w:date="2025-08-18T17:04:00Z" w16du:dateUtc="2025-08-18T21:04:00Z">
        <w:r w:rsidR="005D022B" w:rsidDel="00CC127A">
          <w:rPr>
            <w:rFonts w:ascii="Arial" w:hAnsi="Arial" w:cs="Arial"/>
          </w:rPr>
          <w:delText xml:space="preserve"> </w:delText>
        </w:r>
      </w:del>
      <w:ins w:id="19" w:author="Andrew Zalesak" w:date="2025-08-18T17:04:00Z" w16du:dateUtc="2025-08-18T21:04:00Z">
        <w:r w:rsidR="00CC127A">
          <w:rPr>
            <w:rFonts w:ascii="Arial" w:hAnsi="Arial" w:cs="Arial"/>
          </w:rPr>
          <w:t xml:space="preserve"> </w:t>
        </w:r>
      </w:ins>
      <w:r w:rsidR="005D022B" w:rsidRPr="00FB1A47">
        <w:rPr>
          <w:rFonts w:ascii="Arial" w:eastAsia="Times New Roman" w:hAnsi="Arial" w:cs="Arial"/>
          <w:kern w:val="0"/>
          <w14:ligatures w14:val="none"/>
        </w:rPr>
        <w:t xml:space="preserve">showing a comparison between model outputs and reported estimates for both </w:t>
      </w:r>
      <w:r w:rsidR="005D022B">
        <w:rPr>
          <w:rFonts w:ascii="Arial" w:eastAsia="Times New Roman" w:hAnsi="Arial" w:cs="Arial"/>
          <w:kern w:val="0"/>
          <w14:ligatures w14:val="none"/>
        </w:rPr>
        <w:t xml:space="preserve">diagnosed prevalence and </w:t>
      </w:r>
      <w:r w:rsidR="005D022B" w:rsidRPr="00FB1A47">
        <w:rPr>
          <w:rFonts w:ascii="Arial" w:eastAsia="Times New Roman" w:hAnsi="Arial" w:cs="Arial"/>
          <w:kern w:val="0"/>
          <w14:ligatures w14:val="none"/>
        </w:rPr>
        <w:t>reported diagnoses by age.</w:t>
      </w:r>
      <w:del w:id="20" w:author="Andrew Zalesak" w:date="2025-08-18T17:04:00Z" w16du:dateUtc="2025-08-18T21:04:00Z">
        <w:r w:rsidR="005D022B" w:rsidDel="00CC127A">
          <w:rPr>
            <w:rFonts w:ascii="Arial" w:eastAsia="Times New Roman" w:hAnsi="Arial" w:cs="Arial"/>
            <w:kern w:val="0"/>
            <w14:ligatures w14:val="none"/>
          </w:rPr>
          <w:delText xml:space="preserve"> </w:delText>
        </w:r>
      </w:del>
    </w:p>
    <w:p w14:paraId="2DFD53CD" w14:textId="55397286" w:rsidR="0090602D" w:rsidRDefault="0090602D" w:rsidP="005D022B">
      <w:pPr>
        <w:jc w:val="both"/>
        <w:rPr>
          <w:rFonts w:ascii="Arial" w:hAnsi="Arial" w:cs="Arial"/>
        </w:rPr>
      </w:pPr>
      <w:r>
        <w:rPr>
          <w:rFonts w:ascii="Arial" w:hAnsi="Arial" w:cs="Arial"/>
        </w:rPr>
        <w:t xml:space="preserve">When aggregated across all </w:t>
      </w:r>
      <w:del w:id="21" w:author="Andrew Zalesak" w:date="2025-08-14T15:59:00Z" w16du:dateUtc="2025-08-14T19:59:00Z">
        <w:r w:rsidDel="00D0036B">
          <w:rPr>
            <w:rFonts w:ascii="Arial" w:hAnsi="Arial" w:cs="Arial"/>
          </w:rPr>
          <w:delText xml:space="preserve">11 </w:delText>
        </w:r>
      </w:del>
      <w:ins w:id="22" w:author="Andrew Zalesak" w:date="2025-08-14T15:59:00Z" w16du:dateUtc="2025-08-14T19:59:00Z">
        <w:r w:rsidR="00D0036B">
          <w:rPr>
            <w:rFonts w:ascii="Arial" w:hAnsi="Arial" w:cs="Arial"/>
          </w:rPr>
          <w:t>24</w:t>
        </w:r>
        <w:r w:rsidR="00D0036B">
          <w:rPr>
            <w:rFonts w:ascii="Arial" w:hAnsi="Arial" w:cs="Arial"/>
          </w:rPr>
          <w:t xml:space="preserve"> </w:t>
        </w:r>
      </w:ins>
      <w:r>
        <w:rPr>
          <w:rFonts w:ascii="Arial" w:hAnsi="Arial" w:cs="Arial"/>
        </w:rPr>
        <w:t>states, t</w:t>
      </w:r>
      <w:r w:rsidR="00D2509D" w:rsidRPr="00573BEF">
        <w:rPr>
          <w:rFonts w:ascii="Arial" w:hAnsi="Arial" w:cs="Arial"/>
        </w:rPr>
        <w:t xml:space="preserve">he model projected the </w:t>
      </w:r>
      <w:r>
        <w:rPr>
          <w:rFonts w:ascii="Arial" w:hAnsi="Arial" w:cs="Arial"/>
        </w:rPr>
        <w:t xml:space="preserve">total </w:t>
      </w:r>
      <w:r w:rsidR="00D2509D" w:rsidRPr="00573BEF">
        <w:rPr>
          <w:rFonts w:ascii="Arial" w:hAnsi="Arial" w:cs="Arial"/>
        </w:rPr>
        <w:t xml:space="preserve">number of PWDH to rise from </w:t>
      </w:r>
      <w:r w:rsidR="00127147">
        <w:rPr>
          <w:rFonts w:ascii="Arial" w:hAnsi="Arial" w:cs="Arial"/>
        </w:rPr>
        <w:t>917,000</w:t>
      </w:r>
      <w:r w:rsidR="00D2509D" w:rsidRPr="00573BEF">
        <w:rPr>
          <w:rFonts w:ascii="Arial" w:hAnsi="Arial" w:cs="Arial"/>
        </w:rPr>
        <w:t xml:space="preserve"> (</w:t>
      </w:r>
      <w:r>
        <w:rPr>
          <w:rFonts w:ascii="Arial" w:hAnsi="Arial" w:cs="Arial"/>
        </w:rPr>
        <w:t>95% credible interval:</w:t>
      </w:r>
      <w:r w:rsidR="00127147">
        <w:rPr>
          <w:rFonts w:ascii="Arial" w:hAnsi="Arial" w:cs="Arial"/>
        </w:rPr>
        <w:t xml:space="preserve"> </w:t>
      </w:r>
      <w:ins w:id="23" w:author="Andrew Zalesak" w:date="2025-08-14T16:25:00Z" w16du:dateUtc="2025-08-14T20:25:00Z">
        <w:r w:rsidR="00127147">
          <w:rPr>
            <w:rFonts w:ascii="Arial" w:hAnsi="Arial" w:cs="Arial"/>
          </w:rPr>
          <w:t>911,000 to 923,000</w:t>
        </w:r>
      </w:ins>
      <w:r w:rsidR="00D2509D" w:rsidRPr="00573BEF">
        <w:rPr>
          <w:rFonts w:ascii="Arial" w:hAnsi="Arial" w:cs="Arial"/>
        </w:rPr>
        <w:t xml:space="preserve">) in 2025 to </w:t>
      </w:r>
      <w:del w:id="24" w:author="Andrew Zalesak" w:date="2025-08-14T16:25:00Z" w16du:dateUtc="2025-08-14T20:25:00Z">
        <w:r w:rsidR="00D2509D" w:rsidRPr="00573BEF" w:rsidDel="00127147">
          <w:rPr>
            <w:rFonts w:ascii="Arial" w:hAnsi="Arial" w:cs="Arial"/>
          </w:rPr>
          <w:delText>702,000 (673,000 to 726,000)</w:delText>
        </w:r>
      </w:del>
      <w:ins w:id="25" w:author="Andrew Zalesak" w:date="2025-08-14T16:25:00Z" w16du:dateUtc="2025-08-14T20:25:00Z">
        <w:r w:rsidR="00127147">
          <w:rPr>
            <w:rFonts w:ascii="Arial" w:hAnsi="Arial" w:cs="Arial"/>
          </w:rPr>
          <w:t>1,00</w:t>
        </w:r>
      </w:ins>
      <w:ins w:id="26" w:author="Andrew Zalesak" w:date="2025-08-14T16:26:00Z" w16du:dateUtc="2025-08-14T20:26:00Z">
        <w:r w:rsidR="00127147">
          <w:rPr>
            <w:rFonts w:ascii="Arial" w:hAnsi="Arial" w:cs="Arial"/>
          </w:rPr>
          <w:t>2,000 (972,000 to 1,026,000)</w:t>
        </w:r>
      </w:ins>
      <w:r w:rsidR="00D2509D" w:rsidRPr="00573BEF">
        <w:rPr>
          <w:rFonts w:ascii="Arial" w:hAnsi="Arial" w:cs="Arial"/>
        </w:rPr>
        <w:t xml:space="preserve"> in 2040</w:t>
      </w:r>
      <w:r>
        <w:rPr>
          <w:rFonts w:ascii="Arial" w:hAnsi="Arial" w:cs="Arial"/>
        </w:rPr>
        <w:t xml:space="preserve"> (</w:t>
      </w:r>
      <w:r w:rsidRPr="0086706D">
        <w:rPr>
          <w:rFonts w:ascii="Arial" w:hAnsi="Arial" w:cs="Arial"/>
          <w:b/>
          <w:bCs/>
        </w:rPr>
        <w:t xml:space="preserve">Figure </w:t>
      </w:r>
      <w:r w:rsidR="00BB7C5A">
        <w:rPr>
          <w:rFonts w:ascii="Arial" w:hAnsi="Arial" w:cs="Arial"/>
          <w:b/>
          <w:bCs/>
        </w:rPr>
        <w:t>2</w:t>
      </w:r>
      <w:r>
        <w:rPr>
          <w:rFonts w:ascii="Arial" w:hAnsi="Arial" w:cs="Arial"/>
        </w:rPr>
        <w:t>, “Total”</w:t>
      </w:r>
      <w:r w:rsidR="00BB7C5A">
        <w:rPr>
          <w:rFonts w:ascii="Arial" w:hAnsi="Arial" w:cs="Arial"/>
        </w:rPr>
        <w:t xml:space="preserve">, and </w:t>
      </w:r>
      <w:r w:rsidR="00BB7C5A">
        <w:rPr>
          <w:rFonts w:ascii="Arial" w:hAnsi="Arial" w:cs="Arial"/>
          <w:b/>
          <w:bCs/>
        </w:rPr>
        <w:t>Supplemental Figure X</w:t>
      </w:r>
      <w:r w:rsidR="00903A14">
        <w:rPr>
          <w:rFonts w:ascii="Arial" w:hAnsi="Arial" w:cs="Arial"/>
        </w:rPr>
        <w:t>, “Total”</w:t>
      </w:r>
      <w:r>
        <w:rPr>
          <w:rFonts w:ascii="Arial" w:hAnsi="Arial" w:cs="Arial"/>
        </w:rPr>
        <w:t>). Diagnosed prevalence was projected to increase</w:t>
      </w:r>
      <w:r w:rsidRPr="0090602D">
        <w:rPr>
          <w:rFonts w:ascii="Arial" w:hAnsi="Arial" w:cs="Arial"/>
        </w:rPr>
        <w:t xml:space="preserve"> </w:t>
      </w:r>
      <w:r>
        <w:rPr>
          <w:rFonts w:ascii="Arial" w:hAnsi="Arial" w:cs="Arial"/>
        </w:rPr>
        <w:t>in all states except for California, New York, and Illinois</w:t>
      </w:r>
      <w:r w:rsidR="0086706D">
        <w:rPr>
          <w:rFonts w:ascii="Arial" w:hAnsi="Arial" w:cs="Arial"/>
        </w:rPr>
        <w:t>,</w:t>
      </w:r>
      <w:ins w:id="27" w:author="Andrew Zalesak" w:date="2025-08-14T16:27:00Z" w16du:dateUtc="2025-08-14T20:27:00Z">
        <w:r w:rsidR="00127147">
          <w:rPr>
            <w:rFonts w:ascii="Arial" w:hAnsi="Arial" w:cs="Arial"/>
          </w:rPr>
          <w:t xml:space="preserve"> Maryland, and Michigan,</w:t>
        </w:r>
      </w:ins>
      <w:r w:rsidR="0086706D">
        <w:rPr>
          <w:rFonts w:ascii="Arial" w:hAnsi="Arial" w:cs="Arial"/>
        </w:rPr>
        <w:t xml:space="preserve"> where we projected</w:t>
      </w:r>
      <w:r>
        <w:rPr>
          <w:rFonts w:ascii="Arial" w:hAnsi="Arial" w:cs="Arial"/>
        </w:rPr>
        <w:t xml:space="preserve"> slight decreases in diagnosed prevalence during this period (</w:t>
      </w:r>
      <w:commentRangeStart w:id="28"/>
      <w:r w:rsidRPr="0086706D">
        <w:rPr>
          <w:rFonts w:ascii="Arial" w:hAnsi="Arial" w:cs="Arial"/>
          <w:b/>
          <w:bCs/>
        </w:rPr>
        <w:t>Figure</w:t>
      </w:r>
      <w:commentRangeEnd w:id="28"/>
      <w:r w:rsidR="000F37CB">
        <w:rPr>
          <w:rStyle w:val="CommentReference"/>
        </w:rPr>
        <w:commentReference w:id="28"/>
      </w:r>
      <w:r w:rsidRPr="0086706D">
        <w:rPr>
          <w:rFonts w:ascii="Arial" w:hAnsi="Arial" w:cs="Arial"/>
          <w:b/>
          <w:bCs/>
        </w:rPr>
        <w:t xml:space="preserve"> </w:t>
      </w:r>
      <w:del w:id="29" w:author="Andrew Zalesak" w:date="2025-08-19T12:37:00Z" w16du:dateUtc="2025-08-19T16:37:00Z">
        <w:r w:rsidR="00903A14" w:rsidDel="00723AE7">
          <w:rPr>
            <w:rFonts w:ascii="Arial" w:hAnsi="Arial" w:cs="Arial"/>
            <w:b/>
            <w:bCs/>
          </w:rPr>
          <w:delText>2</w:delText>
        </w:r>
      </w:del>
      <w:ins w:id="30" w:author="Andrew Zalesak" w:date="2025-08-19T12:37:00Z" w16du:dateUtc="2025-08-19T16:37:00Z">
        <w:r w:rsidR="00723AE7">
          <w:rPr>
            <w:rFonts w:ascii="Arial" w:hAnsi="Arial" w:cs="Arial"/>
            <w:b/>
            <w:bCs/>
          </w:rPr>
          <w:t>3</w:t>
        </w:r>
      </w:ins>
      <w:r>
        <w:rPr>
          <w:rFonts w:ascii="Arial" w:hAnsi="Arial" w:cs="Arial"/>
        </w:rPr>
        <w:t xml:space="preserve">). </w:t>
      </w:r>
    </w:p>
    <w:p w14:paraId="7F6193C4" w14:textId="39993012" w:rsidR="0090602D" w:rsidRPr="0086706D" w:rsidRDefault="00FD33BD" w:rsidP="005D022B">
      <w:pPr>
        <w:jc w:val="both"/>
        <w:rPr>
          <w:rFonts w:ascii="Arial" w:hAnsi="Arial" w:cs="Arial"/>
          <w:i/>
          <w:iCs/>
        </w:rPr>
      </w:pPr>
      <w:r>
        <w:rPr>
          <w:rFonts w:ascii="Arial" w:hAnsi="Arial" w:cs="Arial"/>
          <w:i/>
          <w:iCs/>
        </w:rPr>
        <w:t>P</w:t>
      </w:r>
      <w:r w:rsidR="0090602D">
        <w:rPr>
          <w:rFonts w:ascii="Arial" w:hAnsi="Arial" w:cs="Arial"/>
          <w:i/>
          <w:iCs/>
        </w:rPr>
        <w:t xml:space="preserve">roportion </w:t>
      </w:r>
      <w:r>
        <w:rPr>
          <w:rFonts w:ascii="Arial" w:hAnsi="Arial" w:cs="Arial"/>
          <w:i/>
          <w:iCs/>
        </w:rPr>
        <w:t xml:space="preserve">and absolute number </w:t>
      </w:r>
      <w:r w:rsidR="0090602D">
        <w:rPr>
          <w:rFonts w:ascii="Arial" w:hAnsi="Arial" w:cs="Arial"/>
          <w:i/>
          <w:iCs/>
        </w:rPr>
        <w:t>age 55+</w:t>
      </w:r>
    </w:p>
    <w:p w14:paraId="3A14993F" w14:textId="05CCC3AA" w:rsidR="00762E9E" w:rsidRDefault="004655A7" w:rsidP="005D022B">
      <w:pPr>
        <w:jc w:val="both"/>
        <w:rPr>
          <w:rFonts w:ascii="Arial" w:hAnsi="Arial" w:cs="Arial"/>
        </w:rPr>
      </w:pPr>
      <w:r>
        <w:rPr>
          <w:rFonts w:ascii="Arial" w:hAnsi="Arial" w:cs="Arial"/>
        </w:rPr>
        <w:lastRenderedPageBreak/>
        <w:t>The proportion of PWDH age 55+</w:t>
      </w:r>
      <w:r w:rsidR="00FD33BD">
        <w:rPr>
          <w:rFonts w:ascii="Arial" w:hAnsi="Arial" w:cs="Arial"/>
        </w:rPr>
        <w:t xml:space="preserve"> across all </w:t>
      </w:r>
      <w:ins w:id="31" w:author="Andrew Zalesak" w:date="2025-08-14T16:27:00Z" w16du:dateUtc="2025-08-14T20:27:00Z">
        <w:r w:rsidR="002D6093">
          <w:rPr>
            <w:rFonts w:ascii="Arial" w:hAnsi="Arial" w:cs="Arial"/>
          </w:rPr>
          <w:t>24</w:t>
        </w:r>
      </w:ins>
      <w:del w:id="32" w:author="Andrew Zalesak" w:date="2025-08-14T16:27:00Z" w16du:dateUtc="2025-08-14T20:27:00Z">
        <w:r w:rsidR="00FD33BD" w:rsidDel="002D6093">
          <w:rPr>
            <w:rFonts w:ascii="Arial" w:hAnsi="Arial" w:cs="Arial"/>
          </w:rPr>
          <w:delText>11</w:delText>
        </w:r>
      </w:del>
      <w:r w:rsidR="00FD33BD">
        <w:rPr>
          <w:rFonts w:ascii="Arial" w:hAnsi="Arial" w:cs="Arial"/>
        </w:rPr>
        <w:t xml:space="preserve"> states was projected to increase </w:t>
      </w:r>
      <w:del w:id="33" w:author="Andrew Zalesak" w:date="2025-08-14T16:28:00Z" w16du:dateUtc="2025-08-14T20:28:00Z">
        <w:r w:rsidR="00A955DD" w:rsidDel="002D6093">
          <w:rPr>
            <w:rFonts w:ascii="Arial" w:hAnsi="Arial" w:cs="Arial"/>
          </w:rPr>
          <w:delText>11% (8 to 14%)</w:delText>
        </w:r>
      </w:del>
      <w:ins w:id="34" w:author="Andrew Zalesak" w:date="2025-08-14T16:28:00Z" w16du:dateUtc="2025-08-14T20:28:00Z">
        <w:r w:rsidR="002D6093">
          <w:rPr>
            <w:rFonts w:ascii="Arial" w:hAnsi="Arial" w:cs="Arial"/>
          </w:rPr>
          <w:t>10% (8 to 12%)</w:t>
        </w:r>
      </w:ins>
      <w:r w:rsidR="00A955DD">
        <w:rPr>
          <w:rFonts w:ascii="Arial" w:hAnsi="Arial" w:cs="Arial"/>
        </w:rPr>
        <w:t xml:space="preserve">, </w:t>
      </w:r>
      <w:r w:rsidR="00FD33BD">
        <w:rPr>
          <w:rFonts w:ascii="Arial" w:hAnsi="Arial" w:cs="Arial"/>
        </w:rPr>
        <w:t xml:space="preserve">from </w:t>
      </w:r>
      <w:del w:id="35" w:author="Andrew Zalesak" w:date="2025-08-14T16:28:00Z" w16du:dateUtc="2025-08-14T20:28:00Z">
        <w:r w:rsidR="00FD33BD" w:rsidRPr="00573BEF" w:rsidDel="002D6093">
          <w:rPr>
            <w:rFonts w:ascii="Arial" w:hAnsi="Arial" w:cs="Arial"/>
          </w:rPr>
          <w:delText>46% (45 to 47%)</w:delText>
        </w:r>
      </w:del>
      <w:ins w:id="36" w:author="Andrew Zalesak" w:date="2025-08-14T16:28:00Z" w16du:dateUtc="2025-08-14T20:28:00Z">
        <w:r w:rsidR="002D6093">
          <w:rPr>
            <w:rFonts w:ascii="Arial" w:hAnsi="Arial" w:cs="Arial"/>
          </w:rPr>
          <w:t>45% (45 to 46%)</w:t>
        </w:r>
      </w:ins>
      <w:r w:rsidR="00FD33BD" w:rsidRPr="00573BEF">
        <w:rPr>
          <w:rFonts w:ascii="Arial" w:hAnsi="Arial" w:cs="Arial"/>
        </w:rPr>
        <w:t xml:space="preserve"> in 2025 to </w:t>
      </w:r>
      <w:del w:id="37" w:author="Andrew Zalesak" w:date="2025-08-14T16:29:00Z" w16du:dateUtc="2025-08-14T20:29:00Z">
        <w:r w:rsidR="00FD33BD" w:rsidRPr="00573BEF" w:rsidDel="002D6093">
          <w:rPr>
            <w:rFonts w:ascii="Arial" w:hAnsi="Arial" w:cs="Arial"/>
          </w:rPr>
          <w:delText>57% (54 to 60%)</w:delText>
        </w:r>
      </w:del>
      <w:ins w:id="38" w:author="Andrew Zalesak" w:date="2025-08-14T16:29:00Z" w16du:dateUtc="2025-08-14T20:29:00Z">
        <w:r w:rsidR="002D6093">
          <w:rPr>
            <w:rFonts w:ascii="Arial" w:hAnsi="Arial" w:cs="Arial"/>
          </w:rPr>
          <w:t>55% (53 to 58%)</w:t>
        </w:r>
      </w:ins>
      <w:r w:rsidR="00FD33BD" w:rsidRPr="00573BEF">
        <w:rPr>
          <w:rFonts w:ascii="Arial" w:hAnsi="Arial" w:cs="Arial"/>
        </w:rPr>
        <w:t xml:space="preserve"> in 2040</w:t>
      </w:r>
      <w:r w:rsidR="00A955DD">
        <w:rPr>
          <w:rFonts w:ascii="Arial" w:hAnsi="Arial" w:cs="Arial"/>
        </w:rPr>
        <w:t xml:space="preserve"> (</w:t>
      </w:r>
      <w:r w:rsidR="00A955DD" w:rsidRPr="0086706D">
        <w:rPr>
          <w:rFonts w:ascii="Arial" w:hAnsi="Arial" w:cs="Arial"/>
          <w:b/>
          <w:bCs/>
        </w:rPr>
        <w:t xml:space="preserve">Figure </w:t>
      </w:r>
      <w:ins w:id="39" w:author="Andrew Zalesak" w:date="2025-08-19T12:37:00Z" w16du:dateUtc="2025-08-19T16:37:00Z">
        <w:r w:rsidR="00723AE7">
          <w:rPr>
            <w:rFonts w:ascii="Arial" w:hAnsi="Arial" w:cs="Arial"/>
            <w:b/>
            <w:bCs/>
          </w:rPr>
          <w:t>2</w:t>
        </w:r>
      </w:ins>
      <w:del w:id="40" w:author="Andrew Zalesak" w:date="2025-08-19T12:37:00Z" w16du:dateUtc="2025-08-19T16:37:00Z">
        <w:r w:rsidR="00903A14" w:rsidDel="00723AE7">
          <w:rPr>
            <w:rFonts w:ascii="Arial" w:hAnsi="Arial" w:cs="Arial"/>
            <w:b/>
            <w:bCs/>
          </w:rPr>
          <w:delText>3</w:delText>
        </w:r>
      </w:del>
      <w:r w:rsidR="00A955DD">
        <w:rPr>
          <w:rFonts w:ascii="Arial" w:hAnsi="Arial" w:cs="Arial"/>
        </w:rPr>
        <w:t>)</w:t>
      </w:r>
      <w:r w:rsidR="00FD33BD">
        <w:rPr>
          <w:rFonts w:ascii="Arial" w:hAnsi="Arial" w:cs="Arial"/>
        </w:rPr>
        <w:t xml:space="preserve">. </w:t>
      </w:r>
      <w:r w:rsidR="00A955DD">
        <w:rPr>
          <w:rFonts w:ascii="Arial" w:hAnsi="Arial" w:cs="Arial"/>
        </w:rPr>
        <w:t xml:space="preserve">While New York </w:t>
      </w:r>
      <w:del w:id="41" w:author="Andrew Zalesak" w:date="2025-08-18T13:11:00Z" w16du:dateUtc="2025-08-18T17:11:00Z">
        <w:r w:rsidR="00A955DD" w:rsidDel="005D47FF">
          <w:rPr>
            <w:rFonts w:ascii="Arial" w:hAnsi="Arial" w:cs="Arial"/>
          </w:rPr>
          <w:delText xml:space="preserve">and Florida </w:delText>
        </w:r>
      </w:del>
      <w:r w:rsidR="00A955DD">
        <w:rPr>
          <w:rFonts w:ascii="Arial" w:hAnsi="Arial" w:cs="Arial"/>
        </w:rPr>
        <w:t>had the greatest proportion</w:t>
      </w:r>
      <w:del w:id="42" w:author="Andrew Zalesak" w:date="2025-08-18T13:11:00Z" w16du:dateUtc="2025-08-18T17:11:00Z">
        <w:r w:rsidR="00A955DD" w:rsidDel="005D47FF">
          <w:rPr>
            <w:rFonts w:ascii="Arial" w:hAnsi="Arial" w:cs="Arial"/>
          </w:rPr>
          <w:delText>s</w:delText>
        </w:r>
      </w:del>
      <w:r w:rsidR="00A955DD">
        <w:rPr>
          <w:rFonts w:ascii="Arial" w:hAnsi="Arial" w:cs="Arial"/>
        </w:rPr>
        <w:t xml:space="preserve"> age 55+</w:t>
      </w:r>
      <w:r w:rsidR="00E46532">
        <w:rPr>
          <w:rFonts w:ascii="Arial" w:hAnsi="Arial" w:cs="Arial"/>
        </w:rPr>
        <w:t xml:space="preserve"> in 2025</w:t>
      </w:r>
      <w:r w:rsidR="00A955DD">
        <w:rPr>
          <w:rFonts w:ascii="Arial" w:hAnsi="Arial" w:cs="Arial"/>
        </w:rPr>
        <w:t xml:space="preserve"> </w:t>
      </w:r>
      <w:ins w:id="43" w:author="Andrew Zalesak" w:date="2025-08-18T13:13:00Z" w16du:dateUtc="2025-08-18T17:13:00Z">
        <w:r w:rsidR="005D47FF">
          <w:rPr>
            <w:rFonts w:ascii="Arial" w:hAnsi="Arial" w:cs="Arial"/>
          </w:rPr>
          <w:t xml:space="preserve">at </w:t>
        </w:r>
      </w:ins>
      <w:del w:id="44" w:author="Andrew Zalesak" w:date="2025-08-18T13:13:00Z" w16du:dateUtc="2025-08-18T17:13:00Z">
        <w:r w:rsidR="00A955DD" w:rsidDel="005D47FF">
          <w:rPr>
            <w:rFonts w:ascii="Arial" w:hAnsi="Arial" w:cs="Arial"/>
          </w:rPr>
          <w:delText>(</w:delText>
        </w:r>
      </w:del>
      <w:del w:id="45" w:author="Andrew Zalesak" w:date="2025-08-18T13:12:00Z" w16du:dateUtc="2025-08-18T17:12:00Z">
        <w:r w:rsidR="00A955DD" w:rsidDel="005D47FF">
          <w:rPr>
            <w:rFonts w:ascii="Arial" w:hAnsi="Arial" w:cs="Arial"/>
          </w:rPr>
          <w:delText>N</w:delText>
        </w:r>
        <w:r w:rsidR="00E46532" w:rsidDel="005D47FF">
          <w:rPr>
            <w:rFonts w:ascii="Arial" w:hAnsi="Arial" w:cs="Arial"/>
          </w:rPr>
          <w:delText xml:space="preserve">ew </w:delText>
        </w:r>
        <w:r w:rsidR="00A955DD" w:rsidDel="005D47FF">
          <w:rPr>
            <w:rFonts w:ascii="Arial" w:hAnsi="Arial" w:cs="Arial"/>
          </w:rPr>
          <w:delText>Y</w:delText>
        </w:r>
        <w:r w:rsidR="00E46532" w:rsidDel="005D47FF">
          <w:rPr>
            <w:rFonts w:ascii="Arial" w:hAnsi="Arial" w:cs="Arial"/>
          </w:rPr>
          <w:delText>ork</w:delText>
        </w:r>
        <w:r w:rsidR="00A955DD" w:rsidDel="005D47FF">
          <w:rPr>
            <w:rFonts w:ascii="Arial" w:hAnsi="Arial" w:cs="Arial"/>
          </w:rPr>
          <w:delText xml:space="preserve">: </w:delText>
        </w:r>
      </w:del>
      <w:r w:rsidR="00A955DD">
        <w:rPr>
          <w:rFonts w:ascii="Arial" w:hAnsi="Arial" w:cs="Arial"/>
        </w:rPr>
        <w:t xml:space="preserve">56% </w:t>
      </w:r>
      <w:ins w:id="46" w:author="Andrew Zalesak" w:date="2025-08-18T13:13:00Z" w16du:dateUtc="2025-08-18T17:13:00Z">
        <w:r w:rsidR="005D47FF">
          <w:rPr>
            <w:rFonts w:ascii="Arial" w:hAnsi="Arial" w:cs="Arial"/>
          </w:rPr>
          <w:t>(</w:t>
        </w:r>
      </w:ins>
      <w:del w:id="47" w:author="Andrew Zalesak" w:date="2025-08-18T13:13:00Z" w16du:dateUtc="2025-08-18T17:13:00Z">
        <w:r w:rsidR="00A955DD" w:rsidDel="005D47FF">
          <w:rPr>
            <w:rFonts w:ascii="Arial" w:hAnsi="Arial" w:cs="Arial"/>
          </w:rPr>
          <w:delText>[</w:delText>
        </w:r>
      </w:del>
      <w:r w:rsidR="00A955DD">
        <w:rPr>
          <w:rFonts w:ascii="Arial" w:hAnsi="Arial" w:cs="Arial"/>
        </w:rPr>
        <w:t>54 to 58%</w:t>
      </w:r>
      <w:del w:id="48" w:author="Andrew Zalesak" w:date="2025-08-18T13:13:00Z" w16du:dateUtc="2025-08-18T17:13:00Z">
        <w:r w:rsidR="00A955DD" w:rsidDel="005D47FF">
          <w:rPr>
            <w:rFonts w:ascii="Arial" w:hAnsi="Arial" w:cs="Arial"/>
          </w:rPr>
          <w:delText>]</w:delText>
        </w:r>
      </w:del>
      <w:ins w:id="49" w:author="Andrew Zalesak" w:date="2025-08-18T13:12:00Z" w16du:dateUtc="2025-08-18T17:12:00Z">
        <w:r w:rsidR="005D47FF">
          <w:rPr>
            <w:rFonts w:ascii="Arial" w:hAnsi="Arial" w:cs="Arial"/>
          </w:rPr>
          <w:t>)</w:t>
        </w:r>
      </w:ins>
      <w:ins w:id="50" w:author="Andrew Zalesak" w:date="2025-08-18T13:13:00Z" w16du:dateUtc="2025-08-18T17:13:00Z">
        <w:r w:rsidR="005D47FF">
          <w:rPr>
            <w:rFonts w:ascii="Arial" w:hAnsi="Arial" w:cs="Arial"/>
          </w:rPr>
          <w:t>,</w:t>
        </w:r>
      </w:ins>
      <w:ins w:id="51" w:author="Andrew Zalesak" w:date="2025-08-18T13:12:00Z" w16du:dateUtc="2025-08-18T17:12:00Z">
        <w:r w:rsidR="005D47FF">
          <w:rPr>
            <w:rFonts w:ascii="Arial" w:hAnsi="Arial" w:cs="Arial"/>
          </w:rPr>
          <w:t xml:space="preserve"> </w:t>
        </w:r>
      </w:ins>
      <w:del w:id="52" w:author="Andrew Zalesak" w:date="2025-08-18T13:12:00Z" w16du:dateUtc="2025-08-18T17:12:00Z">
        <w:r w:rsidR="00A955DD" w:rsidDel="005D47FF">
          <w:rPr>
            <w:rFonts w:ascii="Arial" w:hAnsi="Arial" w:cs="Arial"/>
          </w:rPr>
          <w:delText>, F</w:delText>
        </w:r>
        <w:r w:rsidR="00E46532" w:rsidDel="005D47FF">
          <w:rPr>
            <w:rFonts w:ascii="Arial" w:hAnsi="Arial" w:cs="Arial"/>
          </w:rPr>
          <w:delText>lorida</w:delText>
        </w:r>
        <w:r w:rsidR="00A955DD" w:rsidDel="005D47FF">
          <w:rPr>
            <w:rFonts w:ascii="Arial" w:hAnsi="Arial" w:cs="Arial"/>
          </w:rPr>
          <w:delText xml:space="preserve">: 51% [48 to 54%]), </w:delText>
        </w:r>
      </w:del>
      <w:r w:rsidR="00A955DD">
        <w:rPr>
          <w:rFonts w:ascii="Arial" w:hAnsi="Arial" w:cs="Arial"/>
        </w:rPr>
        <w:t xml:space="preserve">the greatest </w:t>
      </w:r>
      <w:r w:rsidR="00E46532">
        <w:rPr>
          <w:rFonts w:ascii="Arial" w:hAnsi="Arial" w:cs="Arial"/>
        </w:rPr>
        <w:t>increase</w:t>
      </w:r>
      <w:del w:id="53" w:author="Andrew Zalesak" w:date="2025-08-18T13:12:00Z" w16du:dateUtc="2025-08-18T17:12:00Z">
        <w:r w:rsidR="00E46532" w:rsidDel="005D47FF">
          <w:rPr>
            <w:rFonts w:ascii="Arial" w:hAnsi="Arial" w:cs="Arial"/>
          </w:rPr>
          <w:delText>s</w:delText>
        </w:r>
      </w:del>
      <w:r w:rsidR="00E46532">
        <w:rPr>
          <w:rFonts w:ascii="Arial" w:hAnsi="Arial" w:cs="Arial"/>
        </w:rPr>
        <w:t xml:space="preserve"> </w:t>
      </w:r>
      <w:r w:rsidR="00A955DD">
        <w:rPr>
          <w:rFonts w:ascii="Arial" w:hAnsi="Arial" w:cs="Arial"/>
        </w:rPr>
        <w:t xml:space="preserve">in this proportion </w:t>
      </w:r>
      <w:r w:rsidR="00E46532">
        <w:rPr>
          <w:rFonts w:ascii="Arial" w:hAnsi="Arial" w:cs="Arial"/>
        </w:rPr>
        <w:t xml:space="preserve">occurred in </w:t>
      </w:r>
      <w:r w:rsidR="00A955DD">
        <w:rPr>
          <w:rFonts w:ascii="Arial" w:hAnsi="Arial" w:cs="Arial"/>
        </w:rPr>
        <w:t xml:space="preserve">California </w:t>
      </w:r>
      <w:ins w:id="54" w:author="Andrew Zalesak" w:date="2025-08-18T13:13:00Z" w16du:dateUtc="2025-08-18T17:13:00Z">
        <w:r w:rsidR="005D47FF">
          <w:rPr>
            <w:rFonts w:ascii="Arial" w:hAnsi="Arial" w:cs="Arial"/>
          </w:rPr>
          <w:t xml:space="preserve">with </w:t>
        </w:r>
      </w:ins>
      <w:del w:id="55" w:author="Andrew Zalesak" w:date="2025-08-18T13:13:00Z" w16du:dateUtc="2025-08-18T17:13:00Z">
        <w:r w:rsidR="00A955DD" w:rsidDel="005D47FF">
          <w:rPr>
            <w:rFonts w:ascii="Arial" w:hAnsi="Arial" w:cs="Arial"/>
          </w:rPr>
          <w:delText>(</w:delText>
        </w:r>
      </w:del>
      <w:r w:rsidR="00A955DD">
        <w:rPr>
          <w:rFonts w:ascii="Arial" w:hAnsi="Arial" w:cs="Arial"/>
        </w:rPr>
        <w:t>17%</w:t>
      </w:r>
      <w:ins w:id="56" w:author="Andrew Zalesak" w:date="2025-08-18T13:13:00Z" w16du:dateUtc="2025-08-18T17:13:00Z">
        <w:r w:rsidR="005D47FF">
          <w:rPr>
            <w:rFonts w:ascii="Arial" w:hAnsi="Arial" w:cs="Arial"/>
          </w:rPr>
          <w:t xml:space="preserve"> change</w:t>
        </w:r>
      </w:ins>
      <w:r w:rsidR="00A955DD">
        <w:rPr>
          <w:rFonts w:ascii="Arial" w:hAnsi="Arial" w:cs="Arial"/>
        </w:rPr>
        <w:t xml:space="preserve"> </w:t>
      </w:r>
      <w:ins w:id="57" w:author="Andrew Zalesak" w:date="2025-08-18T13:13:00Z" w16du:dateUtc="2025-08-18T17:13:00Z">
        <w:r w:rsidR="005D47FF">
          <w:rPr>
            <w:rFonts w:ascii="Arial" w:hAnsi="Arial" w:cs="Arial"/>
          </w:rPr>
          <w:t>(</w:t>
        </w:r>
      </w:ins>
      <w:del w:id="58" w:author="Andrew Zalesak" w:date="2025-08-18T13:13:00Z" w16du:dateUtc="2025-08-18T17:13:00Z">
        <w:r w:rsidR="00A955DD" w:rsidDel="005D47FF">
          <w:rPr>
            <w:rFonts w:ascii="Arial" w:hAnsi="Arial" w:cs="Arial"/>
          </w:rPr>
          <w:delText>[</w:delText>
        </w:r>
      </w:del>
      <w:r w:rsidR="00A955DD">
        <w:rPr>
          <w:rFonts w:ascii="Arial" w:hAnsi="Arial" w:cs="Arial"/>
        </w:rPr>
        <w:t>11 to 24%</w:t>
      </w:r>
      <w:ins w:id="59" w:author="Andrew Zalesak" w:date="2025-08-18T13:13:00Z" w16du:dateUtc="2025-08-18T17:13:00Z">
        <w:r w:rsidR="005D47FF">
          <w:rPr>
            <w:rFonts w:ascii="Arial" w:hAnsi="Arial" w:cs="Arial"/>
          </w:rPr>
          <w:t>)</w:t>
        </w:r>
      </w:ins>
      <w:del w:id="60" w:author="Andrew Zalesak" w:date="2025-08-18T13:13:00Z" w16du:dateUtc="2025-08-18T17:13:00Z">
        <w:r w:rsidR="00A955DD" w:rsidDel="005D47FF">
          <w:rPr>
            <w:rFonts w:ascii="Arial" w:hAnsi="Arial" w:cs="Arial"/>
          </w:rPr>
          <w:delText>])</w:delText>
        </w:r>
      </w:del>
      <w:del w:id="61" w:author="Andrew Zalesak" w:date="2025-08-18T13:12:00Z" w16du:dateUtc="2025-08-18T17:12:00Z">
        <w:r w:rsidR="00A955DD" w:rsidDel="005D47FF">
          <w:rPr>
            <w:rFonts w:ascii="Arial" w:hAnsi="Arial" w:cs="Arial"/>
          </w:rPr>
          <w:delText xml:space="preserve"> and Florida (14% [7 to 22%]</w:delText>
        </w:r>
        <w:r w:rsidR="000F37CB" w:rsidDel="005D47FF">
          <w:rPr>
            <w:rFonts w:ascii="Arial" w:hAnsi="Arial" w:cs="Arial"/>
          </w:rPr>
          <w:delText>)</w:delText>
        </w:r>
      </w:del>
      <w:r w:rsidR="00E46532">
        <w:rPr>
          <w:rFonts w:ascii="Arial" w:hAnsi="Arial" w:cs="Arial"/>
        </w:rPr>
        <w:t xml:space="preserve">. As a result, </w:t>
      </w:r>
      <w:del w:id="62" w:author="Andrew Zalesak" w:date="2025-08-18T13:12:00Z" w16du:dateUtc="2025-08-18T17:12:00Z">
        <w:r w:rsidR="00E46532" w:rsidDel="005D47FF">
          <w:rPr>
            <w:rFonts w:ascii="Arial" w:hAnsi="Arial" w:cs="Arial"/>
          </w:rPr>
          <w:delText>these two states</w:delText>
        </w:r>
      </w:del>
      <w:ins w:id="63" w:author="Andrew Zalesak" w:date="2025-08-18T13:12:00Z" w16du:dateUtc="2025-08-18T17:12:00Z">
        <w:r w:rsidR="005D47FF">
          <w:rPr>
            <w:rFonts w:ascii="Arial" w:hAnsi="Arial" w:cs="Arial"/>
          </w:rPr>
          <w:t>California</w:t>
        </w:r>
      </w:ins>
      <w:r w:rsidR="00E46532">
        <w:rPr>
          <w:rFonts w:ascii="Arial" w:hAnsi="Arial" w:cs="Arial"/>
        </w:rPr>
        <w:t xml:space="preserve"> had the highest projected proportion age 55+ </w:t>
      </w:r>
      <w:r w:rsidR="0086706D">
        <w:rPr>
          <w:rFonts w:ascii="Arial" w:hAnsi="Arial" w:cs="Arial"/>
        </w:rPr>
        <w:t>by</w:t>
      </w:r>
      <w:r w:rsidR="00E46532">
        <w:rPr>
          <w:rFonts w:ascii="Arial" w:hAnsi="Arial" w:cs="Arial"/>
        </w:rPr>
        <w:t xml:space="preserve"> 2040 </w:t>
      </w:r>
      <w:del w:id="64" w:author="Andrew Zalesak" w:date="2025-08-18T13:13:00Z" w16du:dateUtc="2025-08-18T17:13:00Z">
        <w:r w:rsidR="00E46532" w:rsidDel="005D47FF">
          <w:rPr>
            <w:rFonts w:ascii="Arial" w:hAnsi="Arial" w:cs="Arial"/>
          </w:rPr>
          <w:delText>(California</w:delText>
        </w:r>
      </w:del>
      <w:ins w:id="65" w:author="Andrew Zalesak" w:date="2025-08-18T13:13:00Z" w16du:dateUtc="2025-08-18T17:13:00Z">
        <w:r w:rsidR="005D47FF">
          <w:rPr>
            <w:rFonts w:ascii="Arial" w:hAnsi="Arial" w:cs="Arial"/>
          </w:rPr>
          <w:t>at</w:t>
        </w:r>
      </w:ins>
      <w:del w:id="66" w:author="Andrew Zalesak" w:date="2025-08-18T13:13:00Z" w16du:dateUtc="2025-08-18T17:13:00Z">
        <w:r w:rsidR="00E46532" w:rsidDel="005D47FF">
          <w:rPr>
            <w:rFonts w:ascii="Arial" w:hAnsi="Arial" w:cs="Arial"/>
          </w:rPr>
          <w:delText>:</w:delText>
        </w:r>
      </w:del>
      <w:r w:rsidR="00E46532">
        <w:rPr>
          <w:rFonts w:ascii="Arial" w:hAnsi="Arial" w:cs="Arial"/>
        </w:rPr>
        <w:t xml:space="preserve"> 67% </w:t>
      </w:r>
      <w:ins w:id="67" w:author="Andrew Zalesak" w:date="2025-08-18T13:13:00Z" w16du:dateUtc="2025-08-18T17:13:00Z">
        <w:r w:rsidR="005D47FF">
          <w:rPr>
            <w:rFonts w:ascii="Arial" w:hAnsi="Arial" w:cs="Arial"/>
          </w:rPr>
          <w:t>(</w:t>
        </w:r>
      </w:ins>
      <w:del w:id="68" w:author="Andrew Zalesak" w:date="2025-08-18T13:13:00Z" w16du:dateUtc="2025-08-18T17:13:00Z">
        <w:r w:rsidR="00E46532" w:rsidDel="005D47FF">
          <w:rPr>
            <w:rFonts w:ascii="Arial" w:hAnsi="Arial" w:cs="Arial"/>
          </w:rPr>
          <w:delText>[</w:delText>
        </w:r>
      </w:del>
      <w:r w:rsidR="00E46532">
        <w:rPr>
          <w:rFonts w:ascii="Arial" w:hAnsi="Arial" w:cs="Arial"/>
        </w:rPr>
        <w:t>59 to 75%</w:t>
      </w:r>
      <w:ins w:id="69" w:author="Andrew Zalesak" w:date="2025-08-18T13:13:00Z" w16du:dateUtc="2025-08-18T17:13:00Z">
        <w:r w:rsidR="005D47FF">
          <w:rPr>
            <w:rFonts w:ascii="Arial" w:hAnsi="Arial" w:cs="Arial"/>
          </w:rPr>
          <w:t>)</w:t>
        </w:r>
      </w:ins>
      <w:del w:id="70" w:author="Andrew Zalesak" w:date="2025-08-18T13:13:00Z" w16du:dateUtc="2025-08-18T17:13:00Z">
        <w:r w:rsidR="00E46532" w:rsidDel="005D47FF">
          <w:rPr>
            <w:rFonts w:ascii="Arial" w:hAnsi="Arial" w:cs="Arial"/>
          </w:rPr>
          <w:delText>],</w:delText>
        </w:r>
      </w:del>
      <w:ins w:id="71" w:author="Andrew Zalesak" w:date="2025-08-18T13:13:00Z" w16du:dateUtc="2025-08-18T17:13:00Z">
        <w:r w:rsidR="005D47FF">
          <w:rPr>
            <w:rFonts w:ascii="Arial" w:hAnsi="Arial" w:cs="Arial"/>
          </w:rPr>
          <w:t>.</w:t>
        </w:r>
      </w:ins>
      <w:del w:id="72" w:author="Andrew Zalesak" w:date="2025-08-18T13:13:00Z" w16du:dateUtc="2025-08-18T17:13:00Z">
        <w:r w:rsidR="00E46532" w:rsidDel="005D47FF">
          <w:rPr>
            <w:rFonts w:ascii="Arial" w:hAnsi="Arial" w:cs="Arial"/>
          </w:rPr>
          <w:delText xml:space="preserve"> Florida (65% [56 to 75%]). </w:delText>
        </w:r>
      </w:del>
      <w:ins w:id="73" w:author="Andrew Zalesak" w:date="2025-08-18T15:23:00Z" w16du:dateUtc="2025-08-18T19:23:00Z">
        <w:r w:rsidR="00762E9E">
          <w:rPr>
            <w:rFonts w:ascii="Arial" w:hAnsi="Arial" w:cs="Arial"/>
          </w:rPr>
          <w:t xml:space="preserve"> </w:t>
        </w:r>
      </w:ins>
      <w:ins w:id="74" w:author="Andrew Zalesak" w:date="2025-08-18T15:16:00Z" w16du:dateUtc="2025-08-18T19:16:00Z">
        <w:r w:rsidR="00762E9E">
          <w:rPr>
            <w:rFonts w:ascii="Arial" w:hAnsi="Arial" w:cs="Arial"/>
          </w:rPr>
          <w:t>The state with the lowest proportion age 55+ in 2025 was Alabama at 34% (</w:t>
        </w:r>
      </w:ins>
      <w:ins w:id="75" w:author="Andrew Zalesak" w:date="2025-08-18T15:17:00Z" w16du:dateUtc="2025-08-18T19:17:00Z">
        <w:r w:rsidR="00762E9E">
          <w:rPr>
            <w:rFonts w:ascii="Arial" w:hAnsi="Arial" w:cs="Arial"/>
          </w:rPr>
          <w:t>30 to 37%), which also had the lowest proportion age 55+ in 2040 at 33% (</w:t>
        </w:r>
      </w:ins>
      <w:ins w:id="76" w:author="Andrew Zalesak" w:date="2025-08-18T15:18:00Z" w16du:dateUtc="2025-08-18T19:18:00Z">
        <w:r w:rsidR="00762E9E">
          <w:rPr>
            <w:rFonts w:ascii="Arial" w:hAnsi="Arial" w:cs="Arial"/>
          </w:rPr>
          <w:t>25 to 47%).</w:t>
        </w:r>
      </w:ins>
      <w:ins w:id="77" w:author="Andrew Zalesak" w:date="2025-08-18T15:19:00Z" w16du:dateUtc="2025-08-18T19:19:00Z">
        <w:r w:rsidR="00762E9E">
          <w:rPr>
            <w:rFonts w:ascii="Arial" w:hAnsi="Arial" w:cs="Arial"/>
          </w:rPr>
          <w:t xml:space="preserve"> It was among three states</w:t>
        </w:r>
      </w:ins>
      <w:ins w:id="78" w:author="Andrew Zalesak" w:date="2025-08-18T15:20:00Z" w16du:dateUtc="2025-08-18T19:20:00Z">
        <w:r w:rsidR="00762E9E">
          <w:rPr>
            <w:rFonts w:ascii="Arial" w:hAnsi="Arial" w:cs="Arial"/>
          </w:rPr>
          <w:t xml:space="preserve"> with a decrease in this proportion (AL: -1% [-6 to 10%]</w:t>
        </w:r>
      </w:ins>
      <w:ins w:id="79" w:author="Andrew Zalesak" w:date="2025-08-18T15:21:00Z" w16du:dateUtc="2025-08-18T19:21:00Z">
        <w:r w:rsidR="00762E9E">
          <w:rPr>
            <w:rFonts w:ascii="Arial" w:hAnsi="Arial" w:cs="Arial"/>
          </w:rPr>
          <w:t>;</w:t>
        </w:r>
      </w:ins>
      <w:ins w:id="80" w:author="Andrew Zalesak" w:date="2025-08-18T15:20:00Z" w16du:dateUtc="2025-08-18T19:20:00Z">
        <w:r w:rsidR="00762E9E">
          <w:rPr>
            <w:rFonts w:ascii="Arial" w:hAnsi="Arial" w:cs="Arial"/>
          </w:rPr>
          <w:t xml:space="preserve"> </w:t>
        </w:r>
      </w:ins>
      <w:ins w:id="81" w:author="Andrew Zalesak" w:date="2025-08-18T15:21:00Z" w16du:dateUtc="2025-08-18T19:21:00Z">
        <w:r w:rsidR="00762E9E">
          <w:rPr>
            <w:rFonts w:ascii="Arial" w:hAnsi="Arial" w:cs="Arial"/>
          </w:rPr>
          <w:t>WI</w:t>
        </w:r>
      </w:ins>
      <w:ins w:id="82" w:author="Andrew Zalesak" w:date="2025-08-18T15:22:00Z" w16du:dateUtc="2025-08-18T19:22:00Z">
        <w:r w:rsidR="00762E9E">
          <w:rPr>
            <w:rFonts w:ascii="Arial" w:hAnsi="Arial" w:cs="Arial"/>
          </w:rPr>
          <w:t>:</w:t>
        </w:r>
      </w:ins>
      <w:ins w:id="83" w:author="Andrew Zalesak" w:date="2025-08-18T15:21:00Z" w16du:dateUtc="2025-08-18T19:21:00Z">
        <w:r w:rsidR="00762E9E">
          <w:rPr>
            <w:rFonts w:ascii="Arial" w:hAnsi="Arial" w:cs="Arial"/>
          </w:rPr>
          <w:t xml:space="preserve"> (-1% [-6 to 7%]); </w:t>
        </w:r>
      </w:ins>
      <w:ins w:id="84" w:author="Andrew Zalesak" w:date="2025-08-18T15:22:00Z" w16du:dateUtc="2025-08-18T19:22:00Z">
        <w:r w:rsidR="00762E9E">
          <w:rPr>
            <w:rFonts w:ascii="Arial" w:hAnsi="Arial" w:cs="Arial"/>
          </w:rPr>
          <w:t>OK: -2% [-</w:t>
        </w:r>
      </w:ins>
      <w:ins w:id="85" w:author="Andrew Zalesak" w:date="2025-08-18T15:23:00Z" w16du:dateUtc="2025-08-18T19:23:00Z">
        <w:r w:rsidR="00762E9E">
          <w:rPr>
            <w:rFonts w:ascii="Arial" w:hAnsi="Arial" w:cs="Arial"/>
          </w:rPr>
          <w:t>7</w:t>
        </w:r>
      </w:ins>
      <w:ins w:id="86" w:author="Andrew Zalesak" w:date="2025-08-18T15:22:00Z" w16du:dateUtc="2025-08-18T19:22:00Z">
        <w:r w:rsidR="00762E9E">
          <w:rPr>
            <w:rFonts w:ascii="Arial" w:hAnsi="Arial" w:cs="Arial"/>
          </w:rPr>
          <w:t xml:space="preserve"> to </w:t>
        </w:r>
      </w:ins>
      <w:ins w:id="87" w:author="Andrew Zalesak" w:date="2025-08-18T15:23:00Z" w16du:dateUtc="2025-08-18T19:23:00Z">
        <w:r w:rsidR="00762E9E">
          <w:rPr>
            <w:rFonts w:ascii="Arial" w:hAnsi="Arial" w:cs="Arial"/>
          </w:rPr>
          <w:t>5</w:t>
        </w:r>
      </w:ins>
      <w:ins w:id="88" w:author="Andrew Zalesak" w:date="2025-08-18T15:22:00Z" w16du:dateUtc="2025-08-18T19:22:00Z">
        <w:r w:rsidR="00762E9E">
          <w:rPr>
            <w:rFonts w:ascii="Arial" w:hAnsi="Arial" w:cs="Arial"/>
          </w:rPr>
          <w:t>%].</w:t>
        </w:r>
      </w:ins>
    </w:p>
    <w:p w14:paraId="3548D1D5" w14:textId="5789EA2D" w:rsidR="00A955DD" w:rsidDel="00E723DC" w:rsidRDefault="005F7E4C" w:rsidP="005D022B">
      <w:pPr>
        <w:jc w:val="both"/>
        <w:rPr>
          <w:del w:id="89" w:author="Andrew Zalesak" w:date="2025-08-18T15:23:00Z" w16du:dateUtc="2025-08-18T19:23:00Z"/>
          <w:rFonts w:ascii="Arial" w:hAnsi="Arial" w:cs="Arial"/>
        </w:rPr>
      </w:pPr>
      <w:del w:id="90" w:author="Andrew Zalesak" w:date="2025-08-18T15:23:00Z" w16du:dateUtc="2025-08-18T19:23:00Z">
        <w:r w:rsidDel="00E723DC">
          <w:rPr>
            <w:rFonts w:ascii="Arial" w:hAnsi="Arial" w:cs="Arial"/>
          </w:rPr>
          <w:delText xml:space="preserve">The states with the lowest proportions age 55+ in 2025 were Alabama (34% [30 to 37%]) and Texas (36% [34 to 38%). While this proportion was projected to grow in Texas, both Alabama and </w:delText>
        </w:r>
        <w:r w:rsidR="00A955DD" w:rsidDel="00E723DC">
          <w:rPr>
            <w:rFonts w:ascii="Arial" w:hAnsi="Arial" w:cs="Arial"/>
          </w:rPr>
          <w:delText>Wisconsin saw decreases of 1% (A</w:delText>
        </w:r>
        <w:r w:rsidDel="00E723DC">
          <w:rPr>
            <w:rFonts w:ascii="Arial" w:hAnsi="Arial" w:cs="Arial"/>
          </w:rPr>
          <w:delText>labama</w:delText>
        </w:r>
        <w:r w:rsidR="00A955DD" w:rsidDel="00E723DC">
          <w:rPr>
            <w:rFonts w:ascii="Arial" w:hAnsi="Arial" w:cs="Arial"/>
          </w:rPr>
          <w:delText xml:space="preserve"> </w:delText>
        </w:r>
        <w:r w:rsidR="00B31F64" w:rsidDel="00E723DC">
          <w:rPr>
            <w:rFonts w:ascii="Arial" w:hAnsi="Arial" w:cs="Arial"/>
          </w:rPr>
          <w:delText xml:space="preserve">interval: </w:delText>
        </w:r>
        <w:r w:rsidR="00A955DD" w:rsidDel="00E723DC">
          <w:rPr>
            <w:rFonts w:ascii="Arial" w:hAnsi="Arial" w:cs="Arial"/>
          </w:rPr>
          <w:delText>6</w:delText>
        </w:r>
        <w:r w:rsidR="00B31F64" w:rsidDel="00E723DC">
          <w:rPr>
            <w:rFonts w:ascii="Arial" w:hAnsi="Arial" w:cs="Arial"/>
          </w:rPr>
          <w:delText>% decrease</w:delText>
        </w:r>
        <w:r w:rsidR="00A955DD" w:rsidDel="00E723DC">
          <w:rPr>
            <w:rFonts w:ascii="Arial" w:hAnsi="Arial" w:cs="Arial"/>
          </w:rPr>
          <w:delText xml:space="preserve"> to 10%</w:delText>
        </w:r>
        <w:r w:rsidR="00B31F64" w:rsidDel="00E723DC">
          <w:rPr>
            <w:rFonts w:ascii="Arial" w:hAnsi="Arial" w:cs="Arial"/>
          </w:rPr>
          <w:delText xml:space="preserve"> increase</w:delText>
        </w:r>
        <w:r w:rsidR="00A955DD" w:rsidDel="00E723DC">
          <w:rPr>
            <w:rFonts w:ascii="Arial" w:hAnsi="Arial" w:cs="Arial"/>
          </w:rPr>
          <w:delText xml:space="preserve">; Wisconsin </w:delText>
        </w:r>
        <w:r w:rsidR="00B31F64" w:rsidDel="00E723DC">
          <w:rPr>
            <w:rFonts w:ascii="Arial" w:hAnsi="Arial" w:cs="Arial"/>
          </w:rPr>
          <w:delText>interval</w:delText>
        </w:r>
        <w:r w:rsidR="007810E9" w:rsidDel="00E723DC">
          <w:rPr>
            <w:rFonts w:ascii="Arial" w:hAnsi="Arial" w:cs="Arial"/>
          </w:rPr>
          <w:delText xml:space="preserve">: </w:delText>
        </w:r>
        <w:r w:rsidR="00B31F64" w:rsidDel="00E723DC">
          <w:rPr>
            <w:rFonts w:ascii="Arial" w:hAnsi="Arial" w:cs="Arial"/>
          </w:rPr>
          <w:delText xml:space="preserve">6% decrease </w:delText>
        </w:r>
        <w:r w:rsidR="00A955DD" w:rsidDel="00E723DC">
          <w:rPr>
            <w:rFonts w:ascii="Arial" w:hAnsi="Arial" w:cs="Arial"/>
          </w:rPr>
          <w:delText>to 7%</w:delText>
        </w:r>
        <w:r w:rsidR="00B31F64" w:rsidDel="00E723DC">
          <w:rPr>
            <w:rFonts w:ascii="Arial" w:hAnsi="Arial" w:cs="Arial"/>
          </w:rPr>
          <w:delText xml:space="preserve"> increase</w:delText>
        </w:r>
        <w:r w:rsidR="00A955DD" w:rsidDel="00E723DC">
          <w:rPr>
            <w:rFonts w:ascii="Arial" w:hAnsi="Arial" w:cs="Arial"/>
          </w:rPr>
          <w:delText>)</w:delText>
        </w:r>
        <w:r w:rsidDel="00E723DC">
          <w:rPr>
            <w:rFonts w:ascii="Arial" w:hAnsi="Arial" w:cs="Arial"/>
          </w:rPr>
          <w:delText xml:space="preserve"> over this period, resulting in these two states having the lowest 2040 proportions (Alabama: 33% [25% to 47%], Wisconsin: 43% [37% to 53%]).</w:delText>
        </w:r>
      </w:del>
    </w:p>
    <w:p w14:paraId="59B8365E" w14:textId="405FD524" w:rsidR="00670AA1" w:rsidRDefault="0090602D" w:rsidP="005D022B">
      <w:pPr>
        <w:jc w:val="both"/>
        <w:rPr>
          <w:rFonts w:ascii="Arial" w:hAnsi="Arial" w:cs="Arial"/>
        </w:rPr>
      </w:pPr>
      <w:r>
        <w:rPr>
          <w:rFonts w:ascii="Arial" w:hAnsi="Arial" w:cs="Arial"/>
        </w:rPr>
        <w:t xml:space="preserve">Across all states, the number of PWDH </w:t>
      </w:r>
      <w:r w:rsidR="00D2509D" w:rsidRPr="00573BEF">
        <w:rPr>
          <w:rFonts w:ascii="Arial" w:hAnsi="Arial" w:cs="Arial"/>
        </w:rPr>
        <w:t xml:space="preserve">age 55+ </w:t>
      </w:r>
      <w:r>
        <w:rPr>
          <w:rFonts w:ascii="Arial" w:hAnsi="Arial" w:cs="Arial"/>
        </w:rPr>
        <w:t>increased from</w:t>
      </w:r>
      <w:r w:rsidRPr="00573BEF">
        <w:rPr>
          <w:rFonts w:ascii="Arial" w:hAnsi="Arial" w:cs="Arial"/>
        </w:rPr>
        <w:t xml:space="preserve"> </w:t>
      </w:r>
      <w:del w:id="91" w:author="Andrew Zalesak" w:date="2025-08-18T15:25:00Z" w16du:dateUtc="2025-08-18T19:25:00Z">
        <w:r w:rsidR="00D2509D" w:rsidRPr="00573BEF" w:rsidDel="00E723DC">
          <w:rPr>
            <w:rFonts w:ascii="Arial" w:hAnsi="Arial" w:cs="Arial"/>
          </w:rPr>
          <w:delText xml:space="preserve">308,000 (302,000 to 315,000) in 2025 </w:delText>
        </w:r>
        <w:r w:rsidR="004655A7" w:rsidDel="00E723DC">
          <w:rPr>
            <w:rFonts w:ascii="Arial" w:hAnsi="Arial" w:cs="Arial"/>
          </w:rPr>
          <w:delText>to</w:delText>
        </w:r>
        <w:r w:rsidR="004655A7" w:rsidRPr="00573BEF" w:rsidDel="00E723DC">
          <w:rPr>
            <w:rFonts w:ascii="Arial" w:hAnsi="Arial" w:cs="Arial"/>
          </w:rPr>
          <w:delText xml:space="preserve"> </w:delText>
        </w:r>
        <w:r w:rsidR="00D2509D" w:rsidRPr="00573BEF" w:rsidDel="00E723DC">
          <w:rPr>
            <w:rFonts w:ascii="Arial" w:hAnsi="Arial" w:cs="Arial"/>
          </w:rPr>
          <w:delText>402,000 (379,000 to 326,000) in 2040</w:delText>
        </w:r>
      </w:del>
      <w:ins w:id="92" w:author="Andrew Zalesak" w:date="2025-08-18T15:25:00Z" w16du:dateUtc="2025-08-18T19:25:00Z">
        <w:r w:rsidR="00E723DC">
          <w:rPr>
            <w:rFonts w:ascii="Arial" w:hAnsi="Arial" w:cs="Arial"/>
          </w:rPr>
          <w:t>417,000 (</w:t>
        </w:r>
      </w:ins>
      <w:ins w:id="93" w:author="Andrew Zalesak" w:date="2025-08-18T15:26:00Z" w16du:dateUtc="2025-08-18T19:26:00Z">
        <w:r w:rsidR="00E723DC">
          <w:rPr>
            <w:rFonts w:ascii="Arial" w:hAnsi="Arial" w:cs="Arial"/>
          </w:rPr>
          <w:t>411,000 to 425,000) in 2025 to 553,000 (534,000 to 576,000) in 2040</w:t>
        </w:r>
      </w:ins>
      <w:r w:rsidR="004655A7">
        <w:rPr>
          <w:rFonts w:ascii="Arial" w:hAnsi="Arial" w:cs="Arial"/>
        </w:rPr>
        <w:t>, representing a 3</w:t>
      </w:r>
      <w:del w:id="94" w:author="Andrew Zalesak" w:date="2025-08-18T15:27:00Z" w16du:dateUtc="2025-08-18T19:27:00Z">
        <w:r w:rsidR="004655A7" w:rsidDel="00E723DC">
          <w:rPr>
            <w:rFonts w:ascii="Arial" w:hAnsi="Arial" w:cs="Arial"/>
          </w:rPr>
          <w:delText>1</w:delText>
        </w:r>
      </w:del>
      <w:ins w:id="95" w:author="Andrew Zalesak" w:date="2025-08-18T15:27:00Z" w16du:dateUtc="2025-08-18T19:27:00Z">
        <w:r w:rsidR="00E723DC">
          <w:rPr>
            <w:rFonts w:ascii="Arial" w:hAnsi="Arial" w:cs="Arial"/>
          </w:rPr>
          <w:t>3</w:t>
        </w:r>
      </w:ins>
      <w:r w:rsidR="004655A7">
        <w:rPr>
          <w:rFonts w:ascii="Arial" w:hAnsi="Arial" w:cs="Arial"/>
        </w:rPr>
        <w:t>% increase in the total number of diagnosed individuals in this age group</w:t>
      </w:r>
      <w:r w:rsidR="009A79A2">
        <w:rPr>
          <w:rFonts w:ascii="Arial" w:hAnsi="Arial" w:cs="Arial"/>
        </w:rPr>
        <w:t xml:space="preserve"> (</w:t>
      </w:r>
      <w:r w:rsidR="009A79A2" w:rsidRPr="00096C50">
        <w:rPr>
          <w:rFonts w:ascii="Arial" w:hAnsi="Arial" w:cs="Arial"/>
          <w:b/>
          <w:bCs/>
        </w:rPr>
        <w:t>Supplemental Figure X</w:t>
      </w:r>
      <w:r w:rsidR="009A79A2">
        <w:rPr>
          <w:rFonts w:ascii="Arial" w:hAnsi="Arial" w:cs="Arial"/>
        </w:rPr>
        <w:t>)</w:t>
      </w:r>
      <w:r w:rsidR="00D2509D" w:rsidRPr="00573BEF">
        <w:rPr>
          <w:rFonts w:ascii="Arial" w:hAnsi="Arial" w:cs="Arial"/>
        </w:rPr>
        <w:t>.</w:t>
      </w:r>
      <w:ins w:id="96" w:author="Andrew Zalesak" w:date="2025-08-18T16:19:00Z" w16du:dateUtc="2025-08-18T20:19:00Z">
        <w:r w:rsidR="00636B28">
          <w:rPr>
            <w:rFonts w:ascii="Arial" w:hAnsi="Arial" w:cs="Arial"/>
          </w:rPr>
          <w:t xml:space="preserve"> Although California had the largest absolute number of PWDH age 55+ in 2025 at 70,000 (</w:t>
        </w:r>
      </w:ins>
      <w:ins w:id="97" w:author="Andrew Zalesak" w:date="2025-08-18T16:20:00Z" w16du:dateUtc="2025-08-18T20:20:00Z">
        <w:r w:rsidR="00636B28">
          <w:rPr>
            <w:rFonts w:ascii="Arial" w:hAnsi="Arial" w:cs="Arial"/>
          </w:rPr>
          <w:t>66,000 to 74,000), Florida had the largest absolute increase (2</w:t>
        </w:r>
      </w:ins>
      <w:ins w:id="98" w:author="Andrew Zalesak" w:date="2025-08-18T16:21:00Z" w16du:dateUtc="2025-08-18T20:21:00Z">
        <w:r w:rsidR="00636B28">
          <w:rPr>
            <w:rFonts w:ascii="Arial" w:hAnsi="Arial" w:cs="Arial"/>
          </w:rPr>
          <w:t>7,000</w:t>
        </w:r>
      </w:ins>
      <w:ins w:id="99" w:author="Andrew Zalesak" w:date="2025-08-18T16:20:00Z" w16du:dateUtc="2025-08-18T20:20:00Z">
        <w:r w:rsidR="00636B28">
          <w:rPr>
            <w:rFonts w:ascii="Arial" w:hAnsi="Arial" w:cs="Arial"/>
          </w:rPr>
          <w:t xml:space="preserve">; </w:t>
        </w:r>
      </w:ins>
      <w:ins w:id="100" w:author="Andrew Zalesak" w:date="2025-08-18T16:21:00Z" w16du:dateUtc="2025-08-18T20:21:00Z">
        <w:r w:rsidR="00636B28">
          <w:rPr>
            <w:rFonts w:ascii="Arial" w:hAnsi="Arial" w:cs="Arial"/>
          </w:rPr>
          <w:t>[18,000 to 38,000]</w:t>
        </w:r>
      </w:ins>
      <w:ins w:id="101" w:author="Andrew Zalesak" w:date="2025-08-18T16:23:00Z" w16du:dateUtc="2025-08-18T20:23:00Z">
        <w:r w:rsidR="00CB116D">
          <w:rPr>
            <w:rFonts w:ascii="Arial" w:hAnsi="Arial" w:cs="Arial"/>
          </w:rPr>
          <w:t>, or a 41% increase</w:t>
        </w:r>
      </w:ins>
      <w:ins w:id="102" w:author="Andrew Zalesak" w:date="2025-08-18T16:21:00Z" w16du:dateUtc="2025-08-18T20:21:00Z">
        <w:r w:rsidR="00636B28">
          <w:rPr>
            <w:rFonts w:ascii="Arial" w:hAnsi="Arial" w:cs="Arial"/>
          </w:rPr>
          <w:t xml:space="preserve">) and </w:t>
        </w:r>
      </w:ins>
      <w:ins w:id="103" w:author="Andrew Zalesak" w:date="2025-08-18T16:22:00Z" w16du:dateUtc="2025-08-18T20:22:00Z">
        <w:r w:rsidR="00636B28">
          <w:rPr>
            <w:rFonts w:ascii="Arial" w:hAnsi="Arial" w:cs="Arial"/>
          </w:rPr>
          <w:t>the largest absolute number by 2040 (91,000; [81,000 to 106,000]).</w:t>
        </w:r>
      </w:ins>
      <w:r w:rsidR="00D2509D" w:rsidRPr="00573BEF">
        <w:rPr>
          <w:rFonts w:ascii="Arial" w:hAnsi="Arial" w:cs="Arial"/>
        </w:rPr>
        <w:t xml:space="preserve"> </w:t>
      </w:r>
      <w:ins w:id="104" w:author="Andrew Zalesak" w:date="2025-08-18T16:24:00Z" w16du:dateUtc="2025-08-18T20:24:00Z">
        <w:r w:rsidR="00CB116D">
          <w:rPr>
            <w:rFonts w:ascii="Arial" w:hAnsi="Arial" w:cs="Arial"/>
          </w:rPr>
          <w:t>Oklahoma had the smallest</w:t>
        </w:r>
      </w:ins>
      <w:ins w:id="105" w:author="Andrew Zalesak" w:date="2025-08-18T16:26:00Z" w16du:dateUtc="2025-08-18T20:26:00Z">
        <w:r w:rsidR="00CB116D">
          <w:rPr>
            <w:rFonts w:ascii="Arial" w:hAnsi="Arial" w:cs="Arial"/>
          </w:rPr>
          <w:t xml:space="preserve"> absolute</w:t>
        </w:r>
      </w:ins>
      <w:ins w:id="106" w:author="Andrew Zalesak" w:date="2025-08-18T16:24:00Z" w16du:dateUtc="2025-08-18T20:24:00Z">
        <w:r w:rsidR="00CB116D">
          <w:rPr>
            <w:rFonts w:ascii="Arial" w:hAnsi="Arial" w:cs="Arial"/>
          </w:rPr>
          <w:t xml:space="preserve"> increase at </w:t>
        </w:r>
      </w:ins>
      <w:ins w:id="107" w:author="Andrew Zalesak" w:date="2025-08-18T16:25:00Z" w16du:dateUtc="2025-08-18T20:25:00Z">
        <w:r w:rsidR="00CB116D">
          <w:rPr>
            <w:rFonts w:ascii="Arial" w:hAnsi="Arial" w:cs="Arial"/>
          </w:rPr>
          <w:t>900 (400 to 1,500</w:t>
        </w:r>
      </w:ins>
      <w:ins w:id="108" w:author="Andrew Zalesak" w:date="2025-08-18T16:26:00Z" w16du:dateUtc="2025-08-18T20:26:00Z">
        <w:r w:rsidR="00CB116D">
          <w:rPr>
            <w:rFonts w:ascii="Arial" w:hAnsi="Arial" w:cs="Arial"/>
          </w:rPr>
          <w:t>)</w:t>
        </w:r>
      </w:ins>
      <w:ins w:id="109" w:author="Andrew Zalesak" w:date="2025-08-18T16:25:00Z" w16du:dateUtc="2025-08-18T20:25:00Z">
        <w:r w:rsidR="00CB116D">
          <w:rPr>
            <w:rFonts w:ascii="Arial" w:hAnsi="Arial" w:cs="Arial"/>
          </w:rPr>
          <w:t xml:space="preserve"> </w:t>
        </w:r>
      </w:ins>
      <w:ins w:id="110" w:author="Andrew Zalesak" w:date="2025-08-18T16:26:00Z" w16du:dateUtc="2025-08-18T20:26:00Z">
        <w:r w:rsidR="00CB116D">
          <w:rPr>
            <w:rFonts w:ascii="Arial" w:hAnsi="Arial" w:cs="Arial"/>
          </w:rPr>
          <w:t xml:space="preserve">and was the state with smallest projected number of PWDH age 55+ in 2040 at </w:t>
        </w:r>
      </w:ins>
      <w:ins w:id="111" w:author="Andrew Zalesak" w:date="2025-08-18T16:27:00Z" w16du:dateUtc="2025-08-18T20:27:00Z">
        <w:r w:rsidR="00CB116D">
          <w:rPr>
            <w:rFonts w:ascii="Arial" w:hAnsi="Arial" w:cs="Arial"/>
          </w:rPr>
          <w:t>3,500 (3,000 to 4,300).</w:t>
        </w:r>
      </w:ins>
      <w:del w:id="112" w:author="Andrew Zalesak" w:date="2025-08-18T16:24:00Z" w16du:dateUtc="2025-08-18T20:24:00Z">
        <w:r w:rsidR="004655A7" w:rsidDel="00CB116D">
          <w:rPr>
            <w:rFonts w:ascii="Arial" w:hAnsi="Arial" w:cs="Arial"/>
          </w:rPr>
          <w:delText xml:space="preserve">The states with the largest absolute increases in the number of PWDH age 55+ were Florida (growing from 64,700 [61,181 to 68,566] in 2025 to 91,496 [80,767 to 106,063] in 2040, or a 41% increase) and Texas (from 38,685 [35,915 to 41,236] in 2025 to 59,400 [50,022 to 71,931] in 2040, a 32% increase). </w:delText>
        </w:r>
      </w:del>
    </w:p>
    <w:p w14:paraId="0EEB1E91" w14:textId="4696191D" w:rsidR="00096C50" w:rsidRDefault="00096C50" w:rsidP="005D022B">
      <w:pPr>
        <w:jc w:val="both"/>
        <w:rPr>
          <w:rFonts w:ascii="Arial" w:hAnsi="Arial" w:cs="Arial"/>
        </w:rPr>
      </w:pPr>
      <w:commentRangeStart w:id="113"/>
      <w:r w:rsidRPr="00573BEF">
        <w:rPr>
          <w:rFonts w:ascii="Arial" w:hAnsi="Arial" w:cs="Arial"/>
        </w:rPr>
        <w:t>Most states showed a persistently bimodal age distribution, with most prevalent cases existing in either the 55+ or 35-44 years age categories (</w:t>
      </w:r>
      <w:r w:rsidRPr="00597E01">
        <w:rPr>
          <w:rFonts w:ascii="Arial" w:hAnsi="Arial" w:cs="Arial"/>
          <w:b/>
          <w:bCs/>
        </w:rPr>
        <w:t xml:space="preserve">Figure </w:t>
      </w:r>
      <w:ins w:id="114" w:author="Andrew Zalesak" w:date="2025-08-19T12:37:00Z" w16du:dateUtc="2025-08-19T16:37:00Z">
        <w:r w:rsidR="00723AE7">
          <w:rPr>
            <w:rFonts w:ascii="Arial" w:hAnsi="Arial" w:cs="Arial"/>
            <w:b/>
            <w:bCs/>
          </w:rPr>
          <w:t>3</w:t>
        </w:r>
      </w:ins>
      <w:del w:id="115" w:author="Andrew Zalesak" w:date="2025-08-19T12:37:00Z" w16du:dateUtc="2025-08-19T16:37:00Z">
        <w:r w:rsidR="00903A14" w:rsidDel="00723AE7">
          <w:rPr>
            <w:rFonts w:ascii="Arial" w:hAnsi="Arial" w:cs="Arial"/>
            <w:b/>
            <w:bCs/>
          </w:rPr>
          <w:delText>2</w:delText>
        </w:r>
      </w:del>
      <w:r w:rsidRPr="00573BEF">
        <w:rPr>
          <w:rFonts w:ascii="Arial" w:hAnsi="Arial" w:cs="Arial"/>
        </w:rPr>
        <w:t xml:space="preserve">). </w:t>
      </w:r>
      <w:ins w:id="116" w:author="Andrew Zalesak" w:date="2025-08-14T16:51:00Z" w16du:dateUtc="2025-08-14T20:51:00Z">
        <w:r w:rsidR="00595433">
          <w:rPr>
            <w:rFonts w:ascii="Arial" w:hAnsi="Arial" w:cs="Arial"/>
          </w:rPr>
          <w:t>Tennesse</w:t>
        </w:r>
      </w:ins>
      <w:r w:rsidR="0017054C">
        <w:rPr>
          <w:rFonts w:ascii="Arial" w:hAnsi="Arial" w:cs="Arial"/>
        </w:rPr>
        <w:t>e</w:t>
      </w:r>
      <w:ins w:id="117" w:author="Andrew Zalesak" w:date="2025-08-14T16:51:00Z" w16du:dateUtc="2025-08-14T20:51:00Z">
        <w:r w:rsidR="00595433">
          <w:rPr>
            <w:rFonts w:ascii="Arial" w:hAnsi="Arial" w:cs="Arial"/>
          </w:rPr>
          <w:t xml:space="preserve"> and </w:t>
        </w:r>
      </w:ins>
      <w:r w:rsidRPr="00573BEF">
        <w:rPr>
          <w:rFonts w:ascii="Arial" w:hAnsi="Arial" w:cs="Arial"/>
        </w:rPr>
        <w:t xml:space="preserve">Wisconsin </w:t>
      </w:r>
      <w:ins w:id="118" w:author="Andrew Zalesak" w:date="2025-08-14T16:48:00Z" w16du:dateUtc="2025-08-14T20:48:00Z">
        <w:r w:rsidR="00595433">
          <w:rPr>
            <w:rFonts w:ascii="Arial" w:hAnsi="Arial" w:cs="Arial"/>
          </w:rPr>
          <w:t>were</w:t>
        </w:r>
      </w:ins>
      <w:ins w:id="119" w:author="Andrew Zalesak" w:date="2025-08-18T16:27:00Z" w16du:dateUtc="2025-08-18T20:27:00Z">
        <w:r w:rsidR="00CB116D">
          <w:rPr>
            <w:rFonts w:ascii="Arial" w:hAnsi="Arial" w:cs="Arial"/>
          </w:rPr>
          <w:t xml:space="preserve"> the only</w:t>
        </w:r>
      </w:ins>
      <w:del w:id="120" w:author="Andrew Zalesak" w:date="2025-08-14T16:48:00Z" w16du:dateUtc="2025-08-14T20:48:00Z">
        <w:r w:rsidRPr="00573BEF" w:rsidDel="00595433">
          <w:rPr>
            <w:rFonts w:ascii="Arial" w:hAnsi="Arial" w:cs="Arial"/>
          </w:rPr>
          <w:delText>was an</w:delText>
        </w:r>
      </w:del>
      <w:r w:rsidRPr="00573BEF">
        <w:rPr>
          <w:rFonts w:ascii="Arial" w:hAnsi="Arial" w:cs="Arial"/>
        </w:rPr>
        <w:t xml:space="preserve"> exception</w:t>
      </w:r>
      <w:ins w:id="121" w:author="Andrew Zalesak" w:date="2025-08-14T16:48:00Z" w16du:dateUtc="2025-08-14T20:48:00Z">
        <w:r w:rsidR="00595433">
          <w:rPr>
            <w:rFonts w:ascii="Arial" w:hAnsi="Arial" w:cs="Arial"/>
          </w:rPr>
          <w:t>s</w:t>
        </w:r>
      </w:ins>
      <w:r w:rsidRPr="00573BEF">
        <w:rPr>
          <w:rFonts w:ascii="Arial" w:hAnsi="Arial" w:cs="Arial"/>
        </w:rPr>
        <w:t xml:space="preserve">, with 25-34 years becoming the second-largest age category by 2040 with </w:t>
      </w:r>
      <w:ins w:id="122" w:author="Andrew Zalesak" w:date="2025-08-14T16:50:00Z" w16du:dateUtc="2025-08-14T20:50:00Z">
        <w:r w:rsidR="00595433">
          <w:rPr>
            <w:rFonts w:ascii="Arial" w:hAnsi="Arial" w:cs="Arial"/>
          </w:rPr>
          <w:t xml:space="preserve">30% and </w:t>
        </w:r>
      </w:ins>
      <w:r w:rsidRPr="00573BEF">
        <w:rPr>
          <w:rFonts w:ascii="Arial" w:hAnsi="Arial" w:cs="Arial"/>
        </w:rPr>
        <w:t>32% of prevalent cases</w:t>
      </w:r>
      <w:ins w:id="123" w:author="Andrew Zalesak" w:date="2025-08-14T16:51:00Z" w16du:dateUtc="2025-08-14T20:51:00Z">
        <w:r w:rsidR="00595433">
          <w:rPr>
            <w:rFonts w:ascii="Arial" w:hAnsi="Arial" w:cs="Arial"/>
          </w:rPr>
          <w:t xml:space="preserve"> in each state respectively</w:t>
        </w:r>
      </w:ins>
      <w:r w:rsidRPr="00573BEF">
        <w:rPr>
          <w:rFonts w:ascii="Arial" w:hAnsi="Arial" w:cs="Arial"/>
        </w:rPr>
        <w:t>.</w:t>
      </w:r>
      <w:commentRangeEnd w:id="113"/>
      <w:r w:rsidR="001D2BB0">
        <w:rPr>
          <w:rStyle w:val="CommentReference"/>
        </w:rPr>
        <w:commentReference w:id="113"/>
      </w:r>
    </w:p>
    <w:p w14:paraId="58BB8C09" w14:textId="33F11BB8" w:rsidR="004655A7" w:rsidRDefault="005F7E4C" w:rsidP="005D022B">
      <w:pPr>
        <w:jc w:val="both"/>
        <w:rPr>
          <w:ins w:id="124" w:author="Andrew Zalesak" w:date="2025-08-18T16:29:00Z" w16du:dateUtc="2025-08-18T20:29:00Z"/>
          <w:rFonts w:ascii="Arial" w:hAnsi="Arial" w:cs="Arial"/>
          <w:i/>
          <w:iCs/>
        </w:rPr>
      </w:pPr>
      <w:r>
        <w:rPr>
          <w:rFonts w:ascii="Arial" w:hAnsi="Arial" w:cs="Arial"/>
          <w:i/>
          <w:iCs/>
        </w:rPr>
        <w:t>Proportion and absolute number age 65+</w:t>
      </w:r>
    </w:p>
    <w:p w14:paraId="004DCD37" w14:textId="05B1393F" w:rsidR="004C44E3" w:rsidRPr="004C44E3" w:rsidRDefault="004C44E3" w:rsidP="005D022B">
      <w:pPr>
        <w:jc w:val="both"/>
        <w:rPr>
          <w:rFonts w:ascii="Arial" w:hAnsi="Arial" w:cs="Arial"/>
          <w:rPrChange w:id="125" w:author="Andrew Zalesak" w:date="2025-08-18T16:29:00Z" w16du:dateUtc="2025-08-18T20:29:00Z">
            <w:rPr>
              <w:rFonts w:ascii="Arial" w:hAnsi="Arial" w:cs="Arial"/>
              <w:i/>
              <w:iCs/>
            </w:rPr>
          </w:rPrChange>
        </w:rPr>
      </w:pPr>
      <w:ins w:id="126" w:author="Andrew Zalesak" w:date="2025-08-18T16:33:00Z" w16du:dateUtc="2025-08-18T20:33:00Z">
        <w:r>
          <w:rPr>
            <w:rFonts w:ascii="Arial" w:hAnsi="Arial" w:cs="Arial"/>
          </w:rPr>
          <w:t>The proportion of PWDH age 65+ in the region w</w:t>
        </w:r>
      </w:ins>
      <w:ins w:id="127" w:author="Andrew Zalesak" w:date="2025-08-18T16:34:00Z" w16du:dateUtc="2025-08-18T20:34:00Z">
        <w:r>
          <w:rPr>
            <w:rFonts w:ascii="Arial" w:hAnsi="Arial" w:cs="Arial"/>
          </w:rPr>
          <w:t>as projected to increase 12% (11 to 14%), from 32% (32 to 33%) in 2025 to 45% (43 to 47%)</w:t>
        </w:r>
      </w:ins>
      <w:r w:rsidR="00903A14">
        <w:rPr>
          <w:rFonts w:ascii="Arial" w:hAnsi="Arial" w:cs="Arial"/>
        </w:rPr>
        <w:t xml:space="preserve"> (</w:t>
      </w:r>
      <w:r w:rsidR="00903A14">
        <w:rPr>
          <w:rFonts w:ascii="Arial" w:hAnsi="Arial" w:cs="Arial"/>
          <w:b/>
          <w:bCs/>
        </w:rPr>
        <w:t xml:space="preserve">Figure </w:t>
      </w:r>
      <w:ins w:id="128" w:author="Andrew Zalesak" w:date="2025-08-19T12:38:00Z" w16du:dateUtc="2025-08-19T16:38:00Z">
        <w:r w:rsidR="00723AE7">
          <w:rPr>
            <w:rFonts w:ascii="Arial" w:hAnsi="Arial" w:cs="Arial"/>
            <w:b/>
            <w:bCs/>
          </w:rPr>
          <w:t>2</w:t>
        </w:r>
      </w:ins>
      <w:del w:id="129" w:author="Andrew Zalesak" w:date="2025-08-19T12:38:00Z" w16du:dateUtc="2025-08-19T16:38:00Z">
        <w:r w:rsidR="00903A14" w:rsidDel="00723AE7">
          <w:rPr>
            <w:rFonts w:ascii="Arial" w:hAnsi="Arial" w:cs="Arial"/>
            <w:b/>
            <w:bCs/>
          </w:rPr>
          <w:delText>3</w:delText>
        </w:r>
      </w:del>
      <w:r w:rsidR="00903A14">
        <w:rPr>
          <w:rFonts w:ascii="Arial" w:hAnsi="Arial" w:cs="Arial"/>
        </w:rPr>
        <w:t>)</w:t>
      </w:r>
      <w:ins w:id="130" w:author="Andrew Zalesak" w:date="2025-08-18T16:35:00Z" w16du:dateUtc="2025-08-18T20:35:00Z">
        <w:r>
          <w:rPr>
            <w:rFonts w:ascii="Arial" w:hAnsi="Arial" w:cs="Arial"/>
          </w:rPr>
          <w:t xml:space="preserve">. </w:t>
        </w:r>
      </w:ins>
      <w:ins w:id="131" w:author="Andrew Zalesak" w:date="2025-08-18T16:37:00Z" w16du:dateUtc="2025-08-18T20:37:00Z">
        <w:r>
          <w:rPr>
            <w:rFonts w:ascii="Arial" w:hAnsi="Arial" w:cs="Arial"/>
          </w:rPr>
          <w:t>The total number of PWDH age 65+ rose from 298,000 (290,000 to 304,000) in 2025 to 448,0</w:t>
        </w:r>
      </w:ins>
      <w:ins w:id="132" w:author="Andrew Zalesak" w:date="2025-08-18T16:38:00Z" w16du:dateUtc="2025-08-18T20:38:00Z">
        <w:r>
          <w:rPr>
            <w:rFonts w:ascii="Arial" w:hAnsi="Arial" w:cs="Arial"/>
          </w:rPr>
          <w:t>00 (430,000 to 469,000), or a 51% increase in the total number in this age group</w:t>
        </w:r>
      </w:ins>
      <w:ins w:id="133" w:author="Andrew Zalesak" w:date="2025-08-18T17:35:00Z" w16du:dateUtc="2025-08-18T21:35:00Z">
        <w:r w:rsidR="00903A14">
          <w:rPr>
            <w:rFonts w:ascii="Arial" w:hAnsi="Arial" w:cs="Arial"/>
          </w:rPr>
          <w:t xml:space="preserve"> </w:t>
        </w:r>
        <w:r w:rsidR="00903A14">
          <w:rPr>
            <w:rFonts w:ascii="Arial" w:hAnsi="Arial" w:cs="Arial"/>
          </w:rPr>
          <w:t>(</w:t>
        </w:r>
        <w:r w:rsidR="00903A14" w:rsidRPr="00096C50">
          <w:rPr>
            <w:rFonts w:ascii="Arial" w:hAnsi="Arial" w:cs="Arial"/>
            <w:b/>
            <w:bCs/>
          </w:rPr>
          <w:t>Supplemental Figure X</w:t>
        </w:r>
        <w:r w:rsidR="00903A14">
          <w:rPr>
            <w:rFonts w:ascii="Arial" w:hAnsi="Arial" w:cs="Arial"/>
          </w:rPr>
          <w:t>)</w:t>
        </w:r>
      </w:ins>
      <w:ins w:id="134" w:author="Andrew Zalesak" w:date="2025-08-18T16:38:00Z" w16du:dateUtc="2025-08-18T20:38:00Z">
        <w:r>
          <w:rPr>
            <w:rFonts w:ascii="Arial" w:hAnsi="Arial" w:cs="Arial"/>
          </w:rPr>
          <w:t>.</w:t>
        </w:r>
      </w:ins>
      <w:ins w:id="135" w:author="Andrew Zalesak" w:date="2025-08-18T16:37:00Z" w16du:dateUtc="2025-08-18T20:37:00Z">
        <w:r>
          <w:rPr>
            <w:rFonts w:ascii="Arial" w:hAnsi="Arial" w:cs="Arial"/>
          </w:rPr>
          <w:t xml:space="preserve"> </w:t>
        </w:r>
      </w:ins>
      <w:ins w:id="136" w:author="Andrew Zalesak" w:date="2025-08-18T16:36:00Z" w16du:dateUtc="2025-08-18T20:36:00Z">
        <w:r>
          <w:rPr>
            <w:rFonts w:ascii="Arial" w:hAnsi="Arial" w:cs="Arial"/>
          </w:rPr>
          <w:t xml:space="preserve">State-level patterns in proportion and number age 65+ resembled those of proportion and number age 55+, </w:t>
        </w:r>
      </w:ins>
      <w:ins w:id="137" w:author="Andrew Zalesak" w:date="2025-08-18T16:39:00Z" w16du:dateUtc="2025-08-18T20:39:00Z">
        <w:r>
          <w:rPr>
            <w:rFonts w:ascii="Arial" w:hAnsi="Arial" w:cs="Arial"/>
          </w:rPr>
          <w:t xml:space="preserve">though the proportion age 65+ </w:t>
        </w:r>
      </w:ins>
      <w:ins w:id="138" w:author="Andrew Zalesak" w:date="2025-08-18T16:40:00Z" w16du:dateUtc="2025-08-18T20:40:00Z">
        <w:r>
          <w:rPr>
            <w:rFonts w:ascii="Arial" w:hAnsi="Arial" w:cs="Arial"/>
          </w:rPr>
          <w:t>tended to rise by slightly more than the proportion age 55+ in each state.</w:t>
        </w:r>
      </w:ins>
    </w:p>
    <w:p w14:paraId="23FA8DB8" w14:textId="5CB20171" w:rsidR="004655A7" w:rsidDel="004C44E3" w:rsidRDefault="009A79A2" w:rsidP="005D022B">
      <w:pPr>
        <w:jc w:val="both"/>
        <w:rPr>
          <w:del w:id="139" w:author="Andrew Zalesak" w:date="2025-08-18T16:40:00Z" w16du:dateUtc="2025-08-18T20:40:00Z"/>
          <w:rFonts w:ascii="Arial" w:hAnsi="Arial" w:cs="Arial"/>
        </w:rPr>
      </w:pPr>
      <w:del w:id="140" w:author="Andrew Zalesak" w:date="2025-08-18T16:40:00Z" w16du:dateUtc="2025-08-18T20:40:00Z">
        <w:r w:rsidDel="004C44E3">
          <w:rPr>
            <w:rFonts w:ascii="Arial" w:hAnsi="Arial" w:cs="Arial"/>
          </w:rPr>
          <w:delText>Compared to the proportion age 55+, the proportion of PWDH age 65+ grew by a smaller amount, 4% (1% decrease to 12% increase), from 22% (19 to 25%) in 2025 to 26% (19 to 37%) in 2040 (</w:delText>
        </w:r>
        <w:r w:rsidR="00610565" w:rsidRPr="00096C50" w:rsidDel="004C44E3">
          <w:rPr>
            <w:rFonts w:ascii="Arial" w:hAnsi="Arial" w:cs="Arial"/>
            <w:b/>
            <w:bCs/>
          </w:rPr>
          <w:delText>Figure 2</w:delText>
        </w:r>
        <w:r w:rsidR="00610565" w:rsidDel="004C44E3">
          <w:rPr>
            <w:rFonts w:ascii="Arial" w:hAnsi="Arial" w:cs="Arial"/>
          </w:rPr>
          <w:delText xml:space="preserve">). </w:delText>
        </w:r>
        <w:r w:rsidR="00C62C91" w:rsidDel="004C44E3">
          <w:rPr>
            <w:rFonts w:ascii="Arial" w:hAnsi="Arial" w:cs="Arial"/>
          </w:rPr>
          <w:delText xml:space="preserve">The total </w:delText>
        </w:r>
        <w:r w:rsidR="00C62C91" w:rsidRPr="00573BEF" w:rsidDel="004C44E3">
          <w:rPr>
            <w:rFonts w:ascii="Arial" w:hAnsi="Arial" w:cs="Arial"/>
          </w:rPr>
          <w:delText>number of PWDH age 65+ r</w:delText>
        </w:r>
        <w:r w:rsidR="00C62C91" w:rsidDel="004C44E3">
          <w:rPr>
            <w:rFonts w:ascii="Arial" w:hAnsi="Arial" w:cs="Arial"/>
          </w:rPr>
          <w:delText>o</w:delText>
        </w:r>
        <w:r w:rsidR="00C62C91" w:rsidRPr="00573BEF" w:rsidDel="004C44E3">
          <w:rPr>
            <w:rFonts w:ascii="Arial" w:hAnsi="Arial" w:cs="Arial"/>
          </w:rPr>
          <w:delText xml:space="preserve">se from </w:delText>
        </w:r>
        <w:r w:rsidR="00531111" w:rsidDel="004C44E3">
          <w:rPr>
            <w:rFonts w:ascii="Arial" w:hAnsi="Arial" w:cs="Arial"/>
          </w:rPr>
          <w:delText xml:space="preserve">, or a </w:delText>
        </w:r>
      </w:del>
      <w:del w:id="141" w:author="Andrew Zalesak" w:date="2025-08-14T16:58:00Z" w16du:dateUtc="2025-08-14T20:58:00Z">
        <w:r w:rsidR="00531111" w:rsidDel="003E06A6">
          <w:rPr>
            <w:rFonts w:ascii="Arial" w:hAnsi="Arial" w:cs="Arial"/>
          </w:rPr>
          <w:delText>49</w:delText>
        </w:r>
      </w:del>
      <w:del w:id="142" w:author="Andrew Zalesak" w:date="2025-08-18T16:40:00Z" w16du:dateUtc="2025-08-18T20:40:00Z">
        <w:r w:rsidR="00531111" w:rsidDel="004C44E3">
          <w:rPr>
            <w:rFonts w:ascii="Arial" w:hAnsi="Arial" w:cs="Arial"/>
          </w:rPr>
          <w:delText xml:space="preserve">% increase in the total number in this age group </w:delText>
        </w:r>
        <w:r w:rsidR="00C62C91" w:rsidRPr="00531111" w:rsidDel="004C44E3">
          <w:rPr>
            <w:rFonts w:ascii="Arial" w:hAnsi="Arial" w:cs="Arial"/>
          </w:rPr>
          <w:delText>(</w:delText>
        </w:r>
        <w:r w:rsidR="00531111" w:rsidRPr="00096C50" w:rsidDel="004C44E3">
          <w:rPr>
            <w:rFonts w:ascii="Arial" w:hAnsi="Arial" w:cs="Arial"/>
            <w:b/>
            <w:bCs/>
          </w:rPr>
          <w:delText>Supp</w:delText>
        </w:r>
        <w:r w:rsidR="00531111" w:rsidDel="004C44E3">
          <w:rPr>
            <w:rFonts w:ascii="Arial" w:hAnsi="Arial" w:cs="Arial"/>
            <w:b/>
            <w:bCs/>
          </w:rPr>
          <w:delText>lemental Figure X</w:delText>
        </w:r>
        <w:r w:rsidR="00C62C91" w:rsidRPr="00573BEF" w:rsidDel="004C44E3">
          <w:rPr>
            <w:rFonts w:ascii="Arial" w:hAnsi="Arial" w:cs="Arial"/>
          </w:rPr>
          <w:delText>).</w:delText>
        </w:r>
        <w:r w:rsidR="00531111" w:rsidDel="004C44E3">
          <w:rPr>
            <w:rFonts w:ascii="Arial" w:hAnsi="Arial" w:cs="Arial"/>
          </w:rPr>
          <w:delText xml:space="preserve"> For the most part, the state-level patterns in proportion and number age 65+ resembled th</w:delText>
        </w:r>
        <w:r w:rsidR="00423B38" w:rsidDel="004C44E3">
          <w:rPr>
            <w:rFonts w:ascii="Arial" w:hAnsi="Arial" w:cs="Arial"/>
          </w:rPr>
          <w:delText>ose</w:delText>
        </w:r>
        <w:r w:rsidR="00531111" w:rsidDel="004C44E3">
          <w:rPr>
            <w:rFonts w:ascii="Arial" w:hAnsi="Arial" w:cs="Arial"/>
          </w:rPr>
          <w:delText xml:space="preserve"> of the proportion and number age 55+.</w:delText>
        </w:r>
      </w:del>
      <w:del w:id="143" w:author="Andrew Zalesak" w:date="2025-08-14T16:59:00Z" w16du:dateUtc="2025-08-14T20:59:00Z">
        <w:r w:rsidR="00531111" w:rsidDel="00BB5D96">
          <w:rPr>
            <w:rFonts w:ascii="Arial" w:hAnsi="Arial" w:cs="Arial"/>
          </w:rPr>
          <w:delText xml:space="preserve"> </w:delText>
        </w:r>
      </w:del>
    </w:p>
    <w:p w14:paraId="24064A16" w14:textId="424ABA4D" w:rsidR="002A2342" w:rsidRPr="00096C50" w:rsidRDefault="002A2342" w:rsidP="005D022B">
      <w:pPr>
        <w:jc w:val="both"/>
        <w:rPr>
          <w:rFonts w:ascii="Arial" w:hAnsi="Arial" w:cs="Arial"/>
          <w:i/>
          <w:iCs/>
        </w:rPr>
      </w:pPr>
      <w:r w:rsidRPr="00096C50">
        <w:rPr>
          <w:rFonts w:ascii="Arial" w:hAnsi="Arial" w:cs="Arial"/>
          <w:i/>
          <w:iCs/>
        </w:rPr>
        <w:t>Median age</w:t>
      </w:r>
    </w:p>
    <w:p w14:paraId="0DBE1500" w14:textId="5233D497" w:rsidR="002A2342" w:rsidRDefault="008B56DF" w:rsidP="005D022B">
      <w:pPr>
        <w:jc w:val="both"/>
        <w:rPr>
          <w:rFonts w:ascii="Arial" w:hAnsi="Arial" w:cs="Arial"/>
        </w:rPr>
      </w:pPr>
      <w:r>
        <w:rPr>
          <w:rFonts w:ascii="Arial" w:hAnsi="Arial" w:cs="Arial"/>
        </w:rPr>
        <w:t xml:space="preserve">From 2025 to 2040, the median age of adults over age 13 with diagnosed HIV was projected to shift </w:t>
      </w:r>
      <w:del w:id="144" w:author="Andrew Zalesak" w:date="2025-08-14T17:00:00Z" w16du:dateUtc="2025-08-14T21:00:00Z">
        <w:r w:rsidR="000C02E2" w:rsidDel="00BB5D96">
          <w:rPr>
            <w:rFonts w:ascii="Arial" w:hAnsi="Arial" w:cs="Arial"/>
          </w:rPr>
          <w:delText xml:space="preserve">10 </w:delText>
        </w:r>
      </w:del>
      <w:ins w:id="145" w:author="Andrew Zalesak" w:date="2025-08-18T16:40:00Z" w16du:dateUtc="2025-08-18T20:40:00Z">
        <w:r w:rsidR="007B77F6">
          <w:rPr>
            <w:rFonts w:ascii="Arial" w:hAnsi="Arial" w:cs="Arial"/>
          </w:rPr>
          <w:t>8</w:t>
        </w:r>
      </w:ins>
      <w:ins w:id="146" w:author="Andrew Zalesak" w:date="2025-08-14T17:00:00Z" w16du:dateUtc="2025-08-14T21:00:00Z">
        <w:r w:rsidR="00BB5D96">
          <w:rPr>
            <w:rFonts w:ascii="Arial" w:hAnsi="Arial" w:cs="Arial"/>
          </w:rPr>
          <w:t xml:space="preserve"> </w:t>
        </w:r>
      </w:ins>
      <w:r w:rsidR="000C02E2">
        <w:rPr>
          <w:rFonts w:ascii="Arial" w:hAnsi="Arial" w:cs="Arial"/>
        </w:rPr>
        <w:t xml:space="preserve">years older, </w:t>
      </w:r>
      <w:r>
        <w:rPr>
          <w:rFonts w:ascii="Arial" w:hAnsi="Arial" w:cs="Arial"/>
        </w:rPr>
        <w:t>from 51 years (</w:t>
      </w:r>
      <w:del w:id="147" w:author="Andrew Zalesak" w:date="2025-08-14T17:00:00Z" w16du:dateUtc="2025-08-14T21:00:00Z">
        <w:r w:rsidDel="00BB5D96">
          <w:rPr>
            <w:rFonts w:ascii="Arial" w:hAnsi="Arial" w:cs="Arial"/>
          </w:rPr>
          <w:delText>51 to 52</w:delText>
        </w:r>
      </w:del>
      <w:ins w:id="148" w:author="Andrew Zalesak" w:date="2025-08-14T17:00:00Z" w16du:dateUtc="2025-08-14T21:00:00Z">
        <w:r w:rsidR="00BB5D96">
          <w:rPr>
            <w:rFonts w:ascii="Arial" w:hAnsi="Arial" w:cs="Arial"/>
          </w:rPr>
          <w:t>50 to 51</w:t>
        </w:r>
      </w:ins>
      <w:r>
        <w:rPr>
          <w:rFonts w:ascii="Arial" w:hAnsi="Arial" w:cs="Arial"/>
        </w:rPr>
        <w:t xml:space="preserve">) to </w:t>
      </w:r>
      <w:del w:id="149" w:author="Andrew Zalesak" w:date="2025-08-14T17:00:00Z" w16du:dateUtc="2025-08-14T21:00:00Z">
        <w:r w:rsidDel="00BB5D96">
          <w:rPr>
            <w:rFonts w:ascii="Arial" w:hAnsi="Arial" w:cs="Arial"/>
          </w:rPr>
          <w:delText xml:space="preserve">61 </w:delText>
        </w:r>
      </w:del>
      <w:commentRangeStart w:id="150"/>
      <w:ins w:id="151" w:author="Andrew Zalesak" w:date="2025-08-14T17:00:00Z" w16du:dateUtc="2025-08-14T21:00:00Z">
        <w:r w:rsidR="00BB5D96">
          <w:rPr>
            <w:rFonts w:ascii="Arial" w:hAnsi="Arial" w:cs="Arial"/>
          </w:rPr>
          <w:t>59</w:t>
        </w:r>
      </w:ins>
      <w:commentRangeEnd w:id="150"/>
      <w:ins w:id="152" w:author="Andrew Zalesak" w:date="2025-08-14T17:02:00Z" w16du:dateUtc="2025-08-14T21:02:00Z">
        <w:r w:rsidR="00BB5D96">
          <w:rPr>
            <w:rStyle w:val="CommentReference"/>
          </w:rPr>
          <w:commentReference w:id="150"/>
        </w:r>
      </w:ins>
      <w:ins w:id="153" w:author="Andrew Zalesak" w:date="2025-08-14T17:00:00Z" w16du:dateUtc="2025-08-14T21:00:00Z">
        <w:r w:rsidR="00BB5D96">
          <w:rPr>
            <w:rFonts w:ascii="Arial" w:hAnsi="Arial" w:cs="Arial"/>
          </w:rPr>
          <w:t xml:space="preserve"> </w:t>
        </w:r>
      </w:ins>
      <w:r>
        <w:rPr>
          <w:rFonts w:ascii="Arial" w:hAnsi="Arial" w:cs="Arial"/>
        </w:rPr>
        <w:t>year</w:t>
      </w:r>
      <w:r w:rsidR="00AC4990">
        <w:rPr>
          <w:rFonts w:ascii="Arial" w:hAnsi="Arial" w:cs="Arial"/>
        </w:rPr>
        <w:t>s</w:t>
      </w:r>
      <w:r>
        <w:rPr>
          <w:rFonts w:ascii="Arial" w:hAnsi="Arial" w:cs="Arial"/>
        </w:rPr>
        <w:t xml:space="preserve"> (</w:t>
      </w:r>
      <w:del w:id="154" w:author="Andrew Zalesak" w:date="2025-08-14T17:02:00Z" w16du:dateUtc="2025-08-14T21:02:00Z">
        <w:r w:rsidDel="00BB5D96">
          <w:rPr>
            <w:rFonts w:ascii="Arial" w:hAnsi="Arial" w:cs="Arial"/>
          </w:rPr>
          <w:delText>58 to 63</w:delText>
        </w:r>
      </w:del>
      <w:ins w:id="155" w:author="Andrew Zalesak" w:date="2025-08-14T17:02:00Z" w16du:dateUtc="2025-08-14T21:02:00Z">
        <w:r w:rsidR="00BB5D96">
          <w:rPr>
            <w:rFonts w:ascii="Arial" w:hAnsi="Arial" w:cs="Arial"/>
          </w:rPr>
          <w:t>57 to 61</w:t>
        </w:r>
      </w:ins>
      <w:r>
        <w:rPr>
          <w:rFonts w:ascii="Arial" w:hAnsi="Arial" w:cs="Arial"/>
        </w:rPr>
        <w:t xml:space="preserve">, </w:t>
      </w:r>
      <w:r w:rsidRPr="00096C50">
        <w:rPr>
          <w:rFonts w:ascii="Arial" w:hAnsi="Arial" w:cs="Arial"/>
          <w:b/>
          <w:bCs/>
        </w:rPr>
        <w:t xml:space="preserve">Figure </w:t>
      </w:r>
      <w:del w:id="156" w:author="Andrew Zalesak" w:date="2025-08-18T17:35:00Z" w16du:dateUtc="2025-08-18T21:35:00Z">
        <w:r w:rsidRPr="00096C50" w:rsidDel="009A03E7">
          <w:rPr>
            <w:rFonts w:ascii="Arial" w:hAnsi="Arial" w:cs="Arial"/>
            <w:b/>
            <w:bCs/>
          </w:rPr>
          <w:delText>2</w:delText>
        </w:r>
      </w:del>
      <w:ins w:id="157" w:author="Andrew Zalesak" w:date="2025-08-19T12:38:00Z" w16du:dateUtc="2025-08-19T16:38:00Z">
        <w:r w:rsidR="00723AE7">
          <w:rPr>
            <w:rFonts w:ascii="Arial" w:hAnsi="Arial" w:cs="Arial"/>
            <w:b/>
            <w:bCs/>
          </w:rPr>
          <w:t>2</w:t>
        </w:r>
      </w:ins>
      <w:r>
        <w:rPr>
          <w:rFonts w:ascii="Arial" w:hAnsi="Arial" w:cs="Arial"/>
        </w:rPr>
        <w:t xml:space="preserve">). </w:t>
      </w:r>
      <w:del w:id="158" w:author="Andrew Zalesak" w:date="2025-08-18T16:41:00Z" w16du:dateUtc="2025-08-18T20:41:00Z">
        <w:r w:rsidR="000C02E2" w:rsidDel="007B77F6">
          <w:rPr>
            <w:rFonts w:ascii="Arial" w:hAnsi="Arial" w:cs="Arial"/>
          </w:rPr>
          <w:delText xml:space="preserve">Again, </w:delText>
        </w:r>
      </w:del>
      <w:r w:rsidR="000C02E2">
        <w:rPr>
          <w:rFonts w:ascii="Arial" w:hAnsi="Arial" w:cs="Arial"/>
        </w:rPr>
        <w:t xml:space="preserve">California and </w:t>
      </w:r>
      <w:del w:id="159" w:author="Andrew Zalesak" w:date="2025-08-14T17:03:00Z" w16du:dateUtc="2025-08-14T21:03:00Z">
        <w:r w:rsidR="000C02E2" w:rsidDel="00BB5D96">
          <w:rPr>
            <w:rFonts w:ascii="Arial" w:hAnsi="Arial" w:cs="Arial"/>
          </w:rPr>
          <w:delText xml:space="preserve">Florida </w:delText>
        </w:r>
      </w:del>
      <w:ins w:id="160" w:author="Andrew Zalesak" w:date="2025-08-14T17:03:00Z" w16du:dateUtc="2025-08-14T21:03:00Z">
        <w:r w:rsidR="00BB5D96">
          <w:rPr>
            <w:rFonts w:ascii="Arial" w:hAnsi="Arial" w:cs="Arial"/>
          </w:rPr>
          <w:t>Maryland</w:t>
        </w:r>
        <w:r w:rsidR="00BB5D96">
          <w:rPr>
            <w:rFonts w:ascii="Arial" w:hAnsi="Arial" w:cs="Arial"/>
          </w:rPr>
          <w:t xml:space="preserve"> </w:t>
        </w:r>
      </w:ins>
      <w:del w:id="161" w:author="Andrew Zalesak" w:date="2025-08-18T16:41:00Z" w16du:dateUtc="2025-08-18T20:41:00Z">
        <w:r w:rsidR="000C02E2" w:rsidDel="007B77F6">
          <w:rPr>
            <w:rFonts w:ascii="Arial" w:hAnsi="Arial" w:cs="Arial"/>
          </w:rPr>
          <w:delText xml:space="preserve">saw </w:delText>
        </w:r>
      </w:del>
      <w:ins w:id="162" w:author="Andrew Zalesak" w:date="2025-08-18T16:41:00Z" w16du:dateUtc="2025-08-18T20:41:00Z">
        <w:r w:rsidR="007B77F6">
          <w:rPr>
            <w:rFonts w:ascii="Arial" w:hAnsi="Arial" w:cs="Arial"/>
          </w:rPr>
          <w:t>had</w:t>
        </w:r>
        <w:r w:rsidR="007B77F6">
          <w:rPr>
            <w:rFonts w:ascii="Arial" w:hAnsi="Arial" w:cs="Arial"/>
          </w:rPr>
          <w:t xml:space="preserve"> </w:t>
        </w:r>
      </w:ins>
      <w:r w:rsidR="000C02E2">
        <w:rPr>
          <w:rFonts w:ascii="Arial" w:hAnsi="Arial" w:cs="Arial"/>
        </w:rPr>
        <w:t xml:space="preserve">the greatest increases, with a 13-year increase in California (from 54 [52 to 56] in 2025 to 67 [63 to 70] in 2040) and a </w:t>
      </w:r>
      <w:del w:id="163" w:author="Andrew Zalesak" w:date="2025-08-14T17:04:00Z" w16du:dateUtc="2025-08-14T21:04:00Z">
        <w:r w:rsidR="000C02E2" w:rsidDel="00BB5D96">
          <w:rPr>
            <w:rFonts w:ascii="Arial" w:hAnsi="Arial" w:cs="Arial"/>
          </w:rPr>
          <w:delText>10-year increase in Florida (from 55 [53 to 57] in 2025 to 65 [60 to 70] in 2040)</w:delText>
        </w:r>
      </w:del>
      <w:ins w:id="164" w:author="Andrew Zalesak" w:date="2025-08-14T17:04:00Z" w16du:dateUtc="2025-08-14T21:04:00Z">
        <w:r w:rsidR="00BB5D96">
          <w:rPr>
            <w:rFonts w:ascii="Arial" w:hAnsi="Arial" w:cs="Arial"/>
          </w:rPr>
          <w:t>1</w:t>
        </w:r>
      </w:ins>
      <w:r w:rsidR="0065593C">
        <w:rPr>
          <w:rFonts w:ascii="Arial" w:hAnsi="Arial" w:cs="Arial"/>
        </w:rPr>
        <w:t>2</w:t>
      </w:r>
      <w:ins w:id="165" w:author="Andrew Zalesak" w:date="2025-08-14T17:04:00Z" w16du:dateUtc="2025-08-14T21:04:00Z">
        <w:r w:rsidR="00BB5D96">
          <w:rPr>
            <w:rFonts w:ascii="Arial" w:hAnsi="Arial" w:cs="Arial"/>
          </w:rPr>
          <w:t>-year increase in Maryland (from 53 [51 to 56] in 2025 to 65 [57 to 70] in 2040)</w:t>
        </w:r>
      </w:ins>
      <w:r w:rsidR="000C02E2">
        <w:rPr>
          <w:rFonts w:ascii="Arial" w:hAnsi="Arial" w:cs="Arial"/>
        </w:rPr>
        <w:t xml:space="preserve">. </w:t>
      </w:r>
      <w:del w:id="166" w:author="Andrew Zalesak" w:date="2025-08-14T17:06:00Z" w16du:dateUtc="2025-08-14T21:06:00Z">
        <w:r w:rsidR="000C02E2" w:rsidDel="007473D6">
          <w:rPr>
            <w:rFonts w:ascii="Arial" w:hAnsi="Arial" w:cs="Arial"/>
          </w:rPr>
          <w:delText>Three states (Wisconsin, Alabama, and Missouri)</w:delText>
        </w:r>
      </w:del>
      <w:r w:rsidR="0065593C">
        <w:rPr>
          <w:rFonts w:ascii="Arial" w:hAnsi="Arial" w:cs="Arial"/>
        </w:rPr>
        <w:t>Seven</w:t>
      </w:r>
      <w:ins w:id="167" w:author="Andrew Zalesak" w:date="2025-08-14T17:06:00Z" w16du:dateUtc="2025-08-14T21:06:00Z">
        <w:r w:rsidR="007473D6">
          <w:rPr>
            <w:rFonts w:ascii="Arial" w:hAnsi="Arial" w:cs="Arial"/>
          </w:rPr>
          <w:t xml:space="preserve"> states (Ohio, Tennessee, Co</w:t>
        </w:r>
      </w:ins>
      <w:ins w:id="168" w:author="Andrew Zalesak" w:date="2025-08-14T17:07:00Z" w16du:dateUtc="2025-08-14T21:07:00Z">
        <w:r w:rsidR="007473D6">
          <w:rPr>
            <w:rFonts w:ascii="Arial" w:hAnsi="Arial" w:cs="Arial"/>
          </w:rPr>
          <w:t>lorado, Alabama, Oklahoma, Wisconsin, and Arkansas)</w:t>
        </w:r>
      </w:ins>
      <w:r w:rsidR="000C02E2">
        <w:rPr>
          <w:rFonts w:ascii="Arial" w:hAnsi="Arial" w:cs="Arial"/>
        </w:rPr>
        <w:t xml:space="preserve"> had decreasing median ages over this period, with the largest decrease occurring in Wisconsin (</w:t>
      </w:r>
      <w:del w:id="169" w:author="Andrew Zalesak" w:date="2025-08-14T17:08:00Z" w16du:dateUtc="2025-08-14T21:08:00Z">
        <w:r w:rsidR="00AC4990" w:rsidDel="007473D6">
          <w:rPr>
            <w:rFonts w:ascii="Arial" w:hAnsi="Arial" w:cs="Arial"/>
          </w:rPr>
          <w:delText xml:space="preserve">a seven-year </w:delText>
        </w:r>
      </w:del>
      <w:ins w:id="170" w:author="Andrew Zalesak" w:date="2025-08-14T17:08:00Z" w16du:dateUtc="2025-08-14T21:08:00Z">
        <w:r w:rsidR="007473D6">
          <w:rPr>
            <w:rFonts w:ascii="Arial" w:hAnsi="Arial" w:cs="Arial"/>
          </w:rPr>
          <w:t>a</w:t>
        </w:r>
      </w:ins>
      <w:r w:rsidR="0065593C">
        <w:rPr>
          <w:rFonts w:ascii="Arial" w:hAnsi="Arial" w:cs="Arial"/>
        </w:rPr>
        <w:t xml:space="preserve"> 7</w:t>
      </w:r>
      <w:ins w:id="171" w:author="Andrew Zalesak" w:date="2025-08-14T17:08:00Z" w16du:dateUtc="2025-08-14T21:08:00Z">
        <w:r w:rsidR="007473D6">
          <w:rPr>
            <w:rFonts w:ascii="Arial" w:hAnsi="Arial" w:cs="Arial"/>
          </w:rPr>
          <w:t xml:space="preserve">-year </w:t>
        </w:r>
      </w:ins>
      <w:r w:rsidR="00AC4990">
        <w:rPr>
          <w:rFonts w:ascii="Arial" w:hAnsi="Arial" w:cs="Arial"/>
        </w:rPr>
        <w:t xml:space="preserve">decrease, </w:t>
      </w:r>
      <w:r w:rsidR="000C02E2">
        <w:rPr>
          <w:rFonts w:ascii="Arial" w:hAnsi="Arial" w:cs="Arial"/>
        </w:rPr>
        <w:t xml:space="preserve">from 49 </w:t>
      </w:r>
      <w:r w:rsidR="00AC4990">
        <w:rPr>
          <w:rFonts w:ascii="Arial" w:hAnsi="Arial" w:cs="Arial"/>
        </w:rPr>
        <w:t>[4</w:t>
      </w:r>
      <w:ins w:id="172" w:author="Andrew Zalesak" w:date="2025-08-14T17:08:00Z" w16du:dateUtc="2025-08-14T21:08:00Z">
        <w:r w:rsidR="007473D6">
          <w:rPr>
            <w:rFonts w:ascii="Arial" w:hAnsi="Arial" w:cs="Arial"/>
          </w:rPr>
          <w:t>8</w:t>
        </w:r>
      </w:ins>
      <w:del w:id="173" w:author="Andrew Zalesak" w:date="2025-08-14T17:08:00Z" w16du:dateUtc="2025-08-14T21:08:00Z">
        <w:r w:rsidR="00AC4990" w:rsidDel="007473D6">
          <w:rPr>
            <w:rFonts w:ascii="Arial" w:hAnsi="Arial" w:cs="Arial"/>
          </w:rPr>
          <w:delText>7</w:delText>
        </w:r>
      </w:del>
      <w:r w:rsidR="00AC4990">
        <w:rPr>
          <w:rFonts w:ascii="Arial" w:hAnsi="Arial" w:cs="Arial"/>
        </w:rPr>
        <w:t xml:space="preserve"> to 51] in 2025 to 4</w:t>
      </w:r>
      <w:ins w:id="174" w:author="Andrew Zalesak" w:date="2025-08-14T17:08:00Z" w16du:dateUtc="2025-08-14T21:08:00Z">
        <w:r w:rsidR="007473D6">
          <w:rPr>
            <w:rFonts w:ascii="Arial" w:hAnsi="Arial" w:cs="Arial"/>
          </w:rPr>
          <w:t>2</w:t>
        </w:r>
      </w:ins>
      <w:del w:id="175" w:author="Andrew Zalesak" w:date="2025-08-14T17:08:00Z" w16du:dateUtc="2025-08-14T21:08:00Z">
        <w:r w:rsidR="00AC4990" w:rsidDel="007473D6">
          <w:rPr>
            <w:rFonts w:ascii="Arial" w:hAnsi="Arial" w:cs="Arial"/>
          </w:rPr>
          <w:delText>1</w:delText>
        </w:r>
      </w:del>
      <w:r w:rsidR="00AC4990">
        <w:rPr>
          <w:rFonts w:ascii="Arial" w:hAnsi="Arial" w:cs="Arial"/>
        </w:rPr>
        <w:t xml:space="preserve"> [38 to 60] in 2040). </w:t>
      </w:r>
    </w:p>
    <w:p w14:paraId="71210354" w14:textId="17611CC9" w:rsidR="00FD33BD" w:rsidRDefault="00A0200C" w:rsidP="005D022B">
      <w:pPr>
        <w:jc w:val="both"/>
        <w:rPr>
          <w:ins w:id="176" w:author="Andrew Zalesak" w:date="2025-08-18T16:51:00Z" w16du:dateUtc="2025-08-18T20:51:00Z"/>
          <w:rFonts w:ascii="Arial" w:hAnsi="Arial" w:cs="Arial"/>
          <w:i/>
          <w:iCs/>
        </w:rPr>
      </w:pPr>
      <w:r>
        <w:rPr>
          <w:rFonts w:ascii="Arial" w:hAnsi="Arial" w:cs="Arial"/>
          <w:i/>
          <w:iCs/>
        </w:rPr>
        <w:t xml:space="preserve">Results by </w:t>
      </w:r>
      <w:r w:rsidR="00C82514">
        <w:rPr>
          <w:rFonts w:ascii="Arial" w:hAnsi="Arial" w:cs="Arial"/>
          <w:i/>
          <w:iCs/>
        </w:rPr>
        <w:t>sub</w:t>
      </w:r>
      <w:r>
        <w:rPr>
          <w:rFonts w:ascii="Arial" w:hAnsi="Arial" w:cs="Arial"/>
          <w:i/>
          <w:iCs/>
        </w:rPr>
        <w:t>group</w:t>
      </w:r>
    </w:p>
    <w:p w14:paraId="402EBCE5" w14:textId="69F94FAE" w:rsidR="0004339F" w:rsidRPr="0004339F" w:rsidRDefault="0004339F" w:rsidP="005D022B">
      <w:pPr>
        <w:jc w:val="both"/>
        <w:rPr>
          <w:rFonts w:ascii="Arial" w:hAnsi="Arial" w:cs="Arial"/>
        </w:rPr>
      </w:pPr>
      <w:ins w:id="177" w:author="Andrew Zalesak" w:date="2025-08-18T16:51:00Z" w16du:dateUtc="2025-08-18T20:51:00Z">
        <w:r>
          <w:rPr>
            <w:rFonts w:ascii="Arial" w:hAnsi="Arial" w:cs="Arial"/>
          </w:rPr>
          <w:t xml:space="preserve">The proportion </w:t>
        </w:r>
      </w:ins>
      <w:ins w:id="178" w:author="Andrew Zalesak" w:date="2025-08-18T16:54:00Z" w16du:dateUtc="2025-08-18T20:54:00Z">
        <w:r w:rsidR="0096728A">
          <w:rPr>
            <w:rFonts w:ascii="Arial" w:hAnsi="Arial" w:cs="Arial"/>
          </w:rPr>
          <w:t xml:space="preserve">age 55+ among </w:t>
        </w:r>
      </w:ins>
      <w:ins w:id="179" w:author="Andrew Zalesak" w:date="2025-08-18T16:51:00Z" w16du:dateUtc="2025-08-18T20:51:00Z">
        <w:r>
          <w:rPr>
            <w:rFonts w:ascii="Arial" w:hAnsi="Arial" w:cs="Arial"/>
          </w:rPr>
          <w:t>M</w:t>
        </w:r>
      </w:ins>
      <w:ins w:id="180" w:author="Andrew Zalesak" w:date="2025-08-18T16:52:00Z" w16du:dateUtc="2025-08-18T20:52:00Z">
        <w:r w:rsidR="0096728A">
          <w:rPr>
            <w:rFonts w:ascii="Arial" w:hAnsi="Arial" w:cs="Arial"/>
          </w:rPr>
          <w:t xml:space="preserve">SM PWDH </w:t>
        </w:r>
      </w:ins>
      <w:ins w:id="181" w:author="Andrew Zalesak" w:date="2025-08-18T16:53:00Z" w16du:dateUtc="2025-08-18T20:53:00Z">
        <w:r w:rsidR="0096728A">
          <w:rPr>
            <w:rFonts w:ascii="Arial" w:hAnsi="Arial" w:cs="Arial"/>
          </w:rPr>
          <w:t>across the 24</w:t>
        </w:r>
      </w:ins>
      <w:ins w:id="182" w:author="Andrew Zalesak" w:date="2025-08-18T16:54:00Z" w16du:dateUtc="2025-08-18T20:54:00Z">
        <w:r w:rsidR="0096728A">
          <w:rPr>
            <w:rFonts w:ascii="Arial" w:hAnsi="Arial" w:cs="Arial"/>
          </w:rPr>
          <w:t>-</w:t>
        </w:r>
      </w:ins>
      <w:ins w:id="183" w:author="Andrew Zalesak" w:date="2025-08-18T16:53:00Z" w16du:dateUtc="2025-08-18T20:53:00Z">
        <w:r w:rsidR="0096728A">
          <w:rPr>
            <w:rFonts w:ascii="Arial" w:hAnsi="Arial" w:cs="Arial"/>
          </w:rPr>
          <w:t xml:space="preserve">state region </w:t>
        </w:r>
      </w:ins>
      <w:ins w:id="184" w:author="Andrew Zalesak" w:date="2025-08-18T16:52:00Z" w16du:dateUtc="2025-08-18T20:52:00Z">
        <w:r w:rsidR="0096728A">
          <w:rPr>
            <w:rFonts w:ascii="Arial" w:hAnsi="Arial" w:cs="Arial"/>
          </w:rPr>
          <w:t xml:space="preserve">was projected to </w:t>
        </w:r>
      </w:ins>
      <w:ins w:id="185" w:author="Andrew Zalesak" w:date="2025-08-18T16:53:00Z" w16du:dateUtc="2025-08-18T20:53:00Z">
        <w:r w:rsidR="0096728A">
          <w:rPr>
            <w:rFonts w:ascii="Arial" w:hAnsi="Arial" w:cs="Arial"/>
          </w:rPr>
          <w:t xml:space="preserve">increase from </w:t>
        </w:r>
      </w:ins>
      <w:ins w:id="186" w:author="Andrew Zalesak" w:date="2025-08-18T16:54:00Z" w16du:dateUtc="2025-08-18T20:54:00Z">
        <w:r w:rsidR="0096728A">
          <w:rPr>
            <w:rFonts w:ascii="Arial" w:hAnsi="Arial" w:cs="Arial"/>
          </w:rPr>
          <w:t>42% (41 to 43%) in 2025 to</w:t>
        </w:r>
      </w:ins>
      <w:ins w:id="187" w:author="Andrew Zalesak" w:date="2025-08-18T16:55:00Z" w16du:dateUtc="2025-08-18T20:55:00Z">
        <w:r w:rsidR="0096728A">
          <w:rPr>
            <w:rFonts w:ascii="Arial" w:hAnsi="Arial" w:cs="Arial"/>
          </w:rPr>
          <w:t xml:space="preserve"> 51% (49 to 55%) in 2040, while the same proportion for non-MSM individuals </w:t>
        </w:r>
      </w:ins>
      <w:ins w:id="188" w:author="Andrew Zalesak" w:date="2025-08-18T16:56:00Z" w16du:dateUtc="2025-08-18T20:56:00Z">
        <w:r w:rsidR="0096728A">
          <w:rPr>
            <w:rFonts w:ascii="Arial" w:hAnsi="Arial" w:cs="Arial"/>
          </w:rPr>
          <w:t xml:space="preserve">began and remained higher, rising from 52% (51 to 53%) </w:t>
        </w:r>
      </w:ins>
      <w:ins w:id="189" w:author="Andrew Zalesak" w:date="2025-08-18T16:57:00Z" w16du:dateUtc="2025-08-18T20:57:00Z">
        <w:r w:rsidR="0096728A">
          <w:rPr>
            <w:rFonts w:ascii="Arial" w:hAnsi="Arial" w:cs="Arial"/>
          </w:rPr>
          <w:t>in 2025 to 63% (60 to 67%) in 2040.</w:t>
        </w:r>
      </w:ins>
    </w:p>
    <w:p w14:paraId="2526485D" w14:textId="4458EB4A" w:rsidR="00670AA1" w:rsidDel="0096728A" w:rsidRDefault="00D2509D" w:rsidP="00D2509D">
      <w:pPr>
        <w:jc w:val="both"/>
        <w:rPr>
          <w:del w:id="190" w:author="Andrew Zalesak" w:date="2025-08-18T16:57:00Z" w16du:dateUtc="2025-08-18T20:57:00Z"/>
          <w:rFonts w:ascii="Arial" w:hAnsi="Arial" w:cs="Arial"/>
        </w:rPr>
      </w:pPr>
      <w:del w:id="191" w:author="Andrew Zalesak" w:date="2025-08-18T16:57:00Z" w16du:dateUtc="2025-08-18T20:57:00Z">
        <w:r w:rsidRPr="00573BEF" w:rsidDel="0096728A">
          <w:rPr>
            <w:rFonts w:ascii="Arial" w:hAnsi="Arial" w:cs="Arial"/>
          </w:rPr>
          <w:delText xml:space="preserve">The proportion of MSM </w:delText>
        </w:r>
        <w:r w:rsidR="00A0200C" w:rsidDel="0096728A">
          <w:rPr>
            <w:rFonts w:ascii="Arial" w:hAnsi="Arial" w:cs="Arial"/>
          </w:rPr>
          <w:delText xml:space="preserve">age </w:delText>
        </w:r>
        <w:r w:rsidRPr="00573BEF" w:rsidDel="0096728A">
          <w:rPr>
            <w:rFonts w:ascii="Arial" w:hAnsi="Arial" w:cs="Arial"/>
          </w:rPr>
          <w:delText xml:space="preserve">55+ was projected to increase from 43% (41 to 44%) in 2025 to 53% (49 to 58%) in 2040, while the same proportion for non-MSM individuals began and remained higher, rising from 53% (52 to 55%) in 2025 to 65% (60 to 70%) in 2040. </w:delText>
        </w:r>
      </w:del>
    </w:p>
    <w:p w14:paraId="763D7675" w14:textId="2E83CB03" w:rsidR="00D2509D" w:rsidRPr="00573BEF" w:rsidRDefault="00D2509D" w:rsidP="00D2509D">
      <w:pPr>
        <w:jc w:val="both"/>
        <w:rPr>
          <w:rFonts w:ascii="Arial" w:hAnsi="Arial" w:cs="Arial"/>
        </w:rPr>
      </w:pPr>
      <w:r w:rsidRPr="00573BEF">
        <w:rPr>
          <w:rFonts w:ascii="Arial" w:hAnsi="Arial" w:cs="Arial"/>
        </w:rPr>
        <w:t xml:space="preserve">Among our three modeled racial categories, “Black” and “Hispanic” began younger than “Other”, but all three aged significantly. The proportion of Black </w:t>
      </w:r>
      <w:del w:id="192" w:author="Andrew Zalesak" w:date="2025-08-18T16:59:00Z" w16du:dateUtc="2025-08-18T20:59:00Z">
        <w:r w:rsidRPr="00573BEF" w:rsidDel="0096728A">
          <w:rPr>
            <w:rFonts w:ascii="Arial" w:hAnsi="Arial" w:cs="Arial"/>
          </w:rPr>
          <w:delText xml:space="preserve">individuals </w:delText>
        </w:r>
      </w:del>
      <w:ins w:id="193" w:author="Andrew Zalesak" w:date="2025-08-18T16:59:00Z" w16du:dateUtc="2025-08-18T20:59:00Z">
        <w:r w:rsidR="0096728A">
          <w:rPr>
            <w:rFonts w:ascii="Arial" w:hAnsi="Arial" w:cs="Arial"/>
          </w:rPr>
          <w:t>PWDH</w:t>
        </w:r>
        <w:r w:rsidR="0096728A" w:rsidRPr="00573BEF">
          <w:rPr>
            <w:rFonts w:ascii="Arial" w:hAnsi="Arial" w:cs="Arial"/>
          </w:rPr>
          <w:t xml:space="preserve"> </w:t>
        </w:r>
      </w:ins>
      <w:r w:rsidRPr="00573BEF">
        <w:rPr>
          <w:rFonts w:ascii="Arial" w:hAnsi="Arial" w:cs="Arial"/>
        </w:rPr>
        <w:t>who are</w:t>
      </w:r>
      <w:ins w:id="194" w:author="Andrew Zalesak" w:date="2025-08-18T16:59:00Z" w16du:dateUtc="2025-08-18T20:59:00Z">
        <w:r w:rsidR="0096728A">
          <w:rPr>
            <w:rFonts w:ascii="Arial" w:hAnsi="Arial" w:cs="Arial"/>
          </w:rPr>
          <w:t xml:space="preserve"> age</w:t>
        </w:r>
      </w:ins>
      <w:r w:rsidRPr="00573BEF">
        <w:rPr>
          <w:rFonts w:ascii="Arial" w:hAnsi="Arial" w:cs="Arial"/>
        </w:rPr>
        <w:t xml:space="preserve"> 55+ was projected to </w:t>
      </w:r>
      <w:r w:rsidRPr="00573BEF">
        <w:rPr>
          <w:rFonts w:ascii="Arial" w:hAnsi="Arial" w:cs="Arial"/>
        </w:rPr>
        <w:lastRenderedPageBreak/>
        <w:t>rise from 41% (40 to 4</w:t>
      </w:r>
      <w:ins w:id="195" w:author="Andrew Zalesak" w:date="2025-08-18T16:59:00Z" w16du:dateUtc="2025-08-18T20:59:00Z">
        <w:r w:rsidR="0096728A">
          <w:rPr>
            <w:rFonts w:ascii="Arial" w:hAnsi="Arial" w:cs="Arial"/>
          </w:rPr>
          <w:t>2</w:t>
        </w:r>
      </w:ins>
      <w:del w:id="196" w:author="Andrew Zalesak" w:date="2025-08-18T16:59:00Z" w16du:dateUtc="2025-08-18T20:59:00Z">
        <w:r w:rsidRPr="00573BEF" w:rsidDel="0096728A">
          <w:rPr>
            <w:rFonts w:ascii="Arial" w:hAnsi="Arial" w:cs="Arial"/>
          </w:rPr>
          <w:delText>3</w:delText>
        </w:r>
      </w:del>
      <w:r w:rsidRPr="00573BEF">
        <w:rPr>
          <w:rFonts w:ascii="Arial" w:hAnsi="Arial" w:cs="Arial"/>
        </w:rPr>
        <w:t>%) in 2025 to 5</w:t>
      </w:r>
      <w:del w:id="197" w:author="Andrew Zalesak" w:date="2025-08-18T16:59:00Z" w16du:dateUtc="2025-08-18T20:59:00Z">
        <w:r w:rsidRPr="00573BEF" w:rsidDel="0096728A">
          <w:rPr>
            <w:rFonts w:ascii="Arial" w:hAnsi="Arial" w:cs="Arial"/>
          </w:rPr>
          <w:delText>0</w:delText>
        </w:r>
      </w:del>
      <w:ins w:id="198" w:author="Andrew Zalesak" w:date="2025-08-18T16:59:00Z" w16du:dateUtc="2025-08-18T20:59:00Z">
        <w:r w:rsidR="0096728A">
          <w:rPr>
            <w:rFonts w:ascii="Arial" w:hAnsi="Arial" w:cs="Arial"/>
          </w:rPr>
          <w:t>1</w:t>
        </w:r>
      </w:ins>
      <w:r w:rsidRPr="00573BEF">
        <w:rPr>
          <w:rFonts w:ascii="Arial" w:hAnsi="Arial" w:cs="Arial"/>
        </w:rPr>
        <w:t>% (4</w:t>
      </w:r>
      <w:ins w:id="199" w:author="Andrew Zalesak" w:date="2025-08-18T16:59:00Z" w16du:dateUtc="2025-08-18T20:59:00Z">
        <w:r w:rsidR="0096728A">
          <w:rPr>
            <w:rFonts w:ascii="Arial" w:hAnsi="Arial" w:cs="Arial"/>
          </w:rPr>
          <w:t>7</w:t>
        </w:r>
      </w:ins>
      <w:del w:id="200" w:author="Andrew Zalesak" w:date="2025-08-18T16:59:00Z" w16du:dateUtc="2025-08-18T20:59:00Z">
        <w:r w:rsidRPr="00573BEF" w:rsidDel="0096728A">
          <w:rPr>
            <w:rFonts w:ascii="Arial" w:hAnsi="Arial" w:cs="Arial"/>
          </w:rPr>
          <w:delText>6</w:delText>
        </w:r>
      </w:del>
      <w:r w:rsidRPr="00573BEF">
        <w:rPr>
          <w:rFonts w:ascii="Arial" w:hAnsi="Arial" w:cs="Arial"/>
        </w:rPr>
        <w:t xml:space="preserve"> to 55%) in 2040, while the similar proportion for Hispanic individuals was projected to rise from 4</w:t>
      </w:r>
      <w:ins w:id="201" w:author="Andrew Zalesak" w:date="2025-08-18T16:59:00Z" w16du:dateUtc="2025-08-18T20:59:00Z">
        <w:r w:rsidR="0096728A">
          <w:rPr>
            <w:rFonts w:ascii="Arial" w:hAnsi="Arial" w:cs="Arial"/>
          </w:rPr>
          <w:t>1</w:t>
        </w:r>
      </w:ins>
      <w:del w:id="202" w:author="Andrew Zalesak" w:date="2025-08-18T16:59:00Z" w16du:dateUtc="2025-08-18T20:59:00Z">
        <w:r w:rsidRPr="00573BEF" w:rsidDel="0096728A">
          <w:rPr>
            <w:rFonts w:ascii="Arial" w:hAnsi="Arial" w:cs="Arial"/>
          </w:rPr>
          <w:delText>2</w:delText>
        </w:r>
      </w:del>
      <w:r w:rsidRPr="00573BEF">
        <w:rPr>
          <w:rFonts w:ascii="Arial" w:hAnsi="Arial" w:cs="Arial"/>
        </w:rPr>
        <w:t>% (</w:t>
      </w:r>
      <w:del w:id="203" w:author="Andrew Zalesak" w:date="2025-08-18T17:00:00Z" w16du:dateUtc="2025-08-18T21:00:00Z">
        <w:r w:rsidRPr="00573BEF" w:rsidDel="0096728A">
          <w:rPr>
            <w:rFonts w:ascii="Arial" w:hAnsi="Arial" w:cs="Arial"/>
          </w:rPr>
          <w:delText xml:space="preserve">CI: </w:delText>
        </w:r>
      </w:del>
      <w:ins w:id="204" w:author="Andrew Zalesak" w:date="2025-08-18T16:59:00Z" w16du:dateUtc="2025-08-18T20:59:00Z">
        <w:r w:rsidR="0096728A">
          <w:rPr>
            <w:rFonts w:ascii="Arial" w:hAnsi="Arial" w:cs="Arial"/>
          </w:rPr>
          <w:t>38</w:t>
        </w:r>
      </w:ins>
      <w:del w:id="205" w:author="Andrew Zalesak" w:date="2025-08-18T16:59:00Z" w16du:dateUtc="2025-08-18T20:59:00Z">
        <w:r w:rsidRPr="00573BEF" w:rsidDel="0096728A">
          <w:rPr>
            <w:rFonts w:ascii="Arial" w:hAnsi="Arial" w:cs="Arial"/>
          </w:rPr>
          <w:delText>40</w:delText>
        </w:r>
      </w:del>
      <w:r w:rsidRPr="00573BEF">
        <w:rPr>
          <w:rFonts w:ascii="Arial" w:hAnsi="Arial" w:cs="Arial"/>
        </w:rPr>
        <w:t xml:space="preserve"> to 4</w:t>
      </w:r>
      <w:del w:id="206" w:author="Andrew Zalesak" w:date="2025-08-18T17:00:00Z" w16du:dateUtc="2025-08-18T21:00:00Z">
        <w:r w:rsidRPr="00573BEF" w:rsidDel="0096728A">
          <w:rPr>
            <w:rFonts w:ascii="Arial" w:hAnsi="Arial" w:cs="Arial"/>
          </w:rPr>
          <w:delText>5</w:delText>
        </w:r>
      </w:del>
      <w:ins w:id="207" w:author="Andrew Zalesak" w:date="2025-08-18T17:00:00Z" w16du:dateUtc="2025-08-18T21:00:00Z">
        <w:r w:rsidR="0096728A">
          <w:rPr>
            <w:rFonts w:ascii="Arial" w:hAnsi="Arial" w:cs="Arial"/>
          </w:rPr>
          <w:t>3</w:t>
        </w:r>
      </w:ins>
      <w:r w:rsidRPr="00573BEF">
        <w:rPr>
          <w:rFonts w:ascii="Arial" w:hAnsi="Arial" w:cs="Arial"/>
        </w:rPr>
        <w:t>%) in 2025 to 5</w:t>
      </w:r>
      <w:del w:id="208" w:author="Andrew Zalesak" w:date="2025-08-18T17:00:00Z" w16du:dateUtc="2025-08-18T21:00:00Z">
        <w:r w:rsidRPr="00573BEF" w:rsidDel="0096728A">
          <w:rPr>
            <w:rFonts w:ascii="Arial" w:hAnsi="Arial" w:cs="Arial"/>
          </w:rPr>
          <w:delText>9</w:delText>
        </w:r>
      </w:del>
      <w:ins w:id="209" w:author="Andrew Zalesak" w:date="2025-08-18T17:00:00Z" w16du:dateUtc="2025-08-18T21:00:00Z">
        <w:r w:rsidR="0096728A">
          <w:rPr>
            <w:rFonts w:ascii="Arial" w:hAnsi="Arial" w:cs="Arial"/>
          </w:rPr>
          <w:t>6</w:t>
        </w:r>
      </w:ins>
      <w:r w:rsidRPr="00573BEF">
        <w:rPr>
          <w:rFonts w:ascii="Arial" w:hAnsi="Arial" w:cs="Arial"/>
        </w:rPr>
        <w:t>% (5</w:t>
      </w:r>
      <w:del w:id="210" w:author="Andrew Zalesak" w:date="2025-08-18T17:00:00Z" w16du:dateUtc="2025-08-18T21:00:00Z">
        <w:r w:rsidRPr="00573BEF" w:rsidDel="0096728A">
          <w:rPr>
            <w:rFonts w:ascii="Arial" w:hAnsi="Arial" w:cs="Arial"/>
          </w:rPr>
          <w:delText>2</w:delText>
        </w:r>
      </w:del>
      <w:ins w:id="211" w:author="Andrew Zalesak" w:date="2025-08-18T17:00:00Z" w16du:dateUtc="2025-08-18T21:00:00Z">
        <w:r w:rsidR="0096728A">
          <w:rPr>
            <w:rFonts w:ascii="Arial" w:hAnsi="Arial" w:cs="Arial"/>
          </w:rPr>
          <w:t>0</w:t>
        </w:r>
      </w:ins>
      <w:r w:rsidRPr="00573BEF">
        <w:rPr>
          <w:rFonts w:ascii="Arial" w:hAnsi="Arial" w:cs="Arial"/>
        </w:rPr>
        <w:t xml:space="preserve"> to 6</w:t>
      </w:r>
      <w:ins w:id="212" w:author="Andrew Zalesak" w:date="2025-08-18T17:00:00Z" w16du:dateUtc="2025-08-18T21:00:00Z">
        <w:r w:rsidR="0096728A">
          <w:rPr>
            <w:rFonts w:ascii="Arial" w:hAnsi="Arial" w:cs="Arial"/>
          </w:rPr>
          <w:t>2</w:t>
        </w:r>
      </w:ins>
      <w:del w:id="213" w:author="Andrew Zalesak" w:date="2025-08-18T17:00:00Z" w16du:dateUtc="2025-08-18T21:00:00Z">
        <w:r w:rsidRPr="00573BEF" w:rsidDel="0096728A">
          <w:rPr>
            <w:rFonts w:ascii="Arial" w:hAnsi="Arial" w:cs="Arial"/>
          </w:rPr>
          <w:delText>6</w:delText>
        </w:r>
      </w:del>
      <w:r w:rsidRPr="00573BEF">
        <w:rPr>
          <w:rFonts w:ascii="Arial" w:hAnsi="Arial" w:cs="Arial"/>
        </w:rPr>
        <w:t>%) in 2040, and for Other race individuals, from 5</w:t>
      </w:r>
      <w:ins w:id="214" w:author="Andrew Zalesak" w:date="2025-08-18T17:00:00Z" w16du:dateUtc="2025-08-18T21:00:00Z">
        <w:r w:rsidR="0096728A">
          <w:rPr>
            <w:rFonts w:ascii="Arial" w:hAnsi="Arial" w:cs="Arial"/>
          </w:rPr>
          <w:t>6</w:t>
        </w:r>
      </w:ins>
      <w:del w:id="215" w:author="Andrew Zalesak" w:date="2025-08-18T17:00:00Z" w16du:dateUtc="2025-08-18T21:00:00Z">
        <w:r w:rsidRPr="00573BEF" w:rsidDel="0096728A">
          <w:rPr>
            <w:rFonts w:ascii="Arial" w:hAnsi="Arial" w:cs="Arial"/>
          </w:rPr>
          <w:delText>9</w:delText>
        </w:r>
      </w:del>
      <w:r w:rsidRPr="00573BEF">
        <w:rPr>
          <w:rFonts w:ascii="Arial" w:hAnsi="Arial" w:cs="Arial"/>
        </w:rPr>
        <w:t>% (</w:t>
      </w:r>
      <w:del w:id="216" w:author="Andrew Zalesak" w:date="2025-08-18T17:00:00Z" w16du:dateUtc="2025-08-18T21:00:00Z">
        <w:r w:rsidRPr="00573BEF" w:rsidDel="0096728A">
          <w:rPr>
            <w:rFonts w:ascii="Arial" w:hAnsi="Arial" w:cs="Arial"/>
          </w:rPr>
          <w:delText xml:space="preserve">CI: </w:delText>
        </w:r>
      </w:del>
      <w:r w:rsidRPr="00573BEF">
        <w:rPr>
          <w:rFonts w:ascii="Arial" w:hAnsi="Arial" w:cs="Arial"/>
        </w:rPr>
        <w:t>5</w:t>
      </w:r>
      <w:ins w:id="217" w:author="Andrew Zalesak" w:date="2025-08-18T17:00:00Z" w16du:dateUtc="2025-08-18T21:00:00Z">
        <w:r w:rsidR="0096728A">
          <w:rPr>
            <w:rFonts w:ascii="Arial" w:hAnsi="Arial" w:cs="Arial"/>
          </w:rPr>
          <w:t>5</w:t>
        </w:r>
      </w:ins>
      <w:del w:id="218" w:author="Andrew Zalesak" w:date="2025-08-18T17:00:00Z" w16du:dateUtc="2025-08-18T21:00:00Z">
        <w:r w:rsidRPr="00573BEF" w:rsidDel="0096728A">
          <w:rPr>
            <w:rFonts w:ascii="Arial" w:hAnsi="Arial" w:cs="Arial"/>
          </w:rPr>
          <w:delText>7</w:delText>
        </w:r>
      </w:del>
      <w:r w:rsidRPr="00573BEF">
        <w:rPr>
          <w:rFonts w:ascii="Arial" w:hAnsi="Arial" w:cs="Arial"/>
        </w:rPr>
        <w:t xml:space="preserve"> to </w:t>
      </w:r>
      <w:ins w:id="219" w:author="Andrew Zalesak" w:date="2025-08-18T17:00:00Z" w16du:dateUtc="2025-08-18T21:00:00Z">
        <w:r w:rsidR="0096728A">
          <w:rPr>
            <w:rFonts w:ascii="Arial" w:hAnsi="Arial" w:cs="Arial"/>
          </w:rPr>
          <w:t>57</w:t>
        </w:r>
      </w:ins>
      <w:del w:id="220" w:author="Andrew Zalesak" w:date="2025-08-18T17:00:00Z" w16du:dateUtc="2025-08-18T21:00:00Z">
        <w:r w:rsidRPr="00573BEF" w:rsidDel="0096728A">
          <w:rPr>
            <w:rFonts w:ascii="Arial" w:hAnsi="Arial" w:cs="Arial"/>
          </w:rPr>
          <w:delText>60</w:delText>
        </w:r>
      </w:del>
      <w:r w:rsidRPr="00573BEF">
        <w:rPr>
          <w:rFonts w:ascii="Arial" w:hAnsi="Arial" w:cs="Arial"/>
        </w:rPr>
        <w:t>%) in 2025 to 6</w:t>
      </w:r>
      <w:ins w:id="221" w:author="Andrew Zalesak" w:date="2025-08-18T17:01:00Z" w16du:dateUtc="2025-08-18T21:01:00Z">
        <w:r w:rsidR="0096728A">
          <w:rPr>
            <w:rFonts w:ascii="Arial" w:hAnsi="Arial" w:cs="Arial"/>
          </w:rPr>
          <w:t>2</w:t>
        </w:r>
      </w:ins>
      <w:del w:id="222" w:author="Andrew Zalesak" w:date="2025-08-18T17:01:00Z" w16du:dateUtc="2025-08-18T21:01:00Z">
        <w:r w:rsidRPr="00573BEF" w:rsidDel="0096728A">
          <w:rPr>
            <w:rFonts w:ascii="Arial" w:hAnsi="Arial" w:cs="Arial"/>
          </w:rPr>
          <w:delText>6</w:delText>
        </w:r>
      </w:del>
      <w:r w:rsidRPr="00573BEF">
        <w:rPr>
          <w:rFonts w:ascii="Arial" w:hAnsi="Arial" w:cs="Arial"/>
        </w:rPr>
        <w:t>% (</w:t>
      </w:r>
      <w:del w:id="223" w:author="Andrew Zalesak" w:date="2025-08-18T17:01:00Z" w16du:dateUtc="2025-08-18T21:01:00Z">
        <w:r w:rsidRPr="00573BEF" w:rsidDel="0096728A">
          <w:rPr>
            <w:rFonts w:ascii="Arial" w:hAnsi="Arial" w:cs="Arial"/>
          </w:rPr>
          <w:delText>CI: 62</w:delText>
        </w:r>
      </w:del>
      <w:ins w:id="224" w:author="Andrew Zalesak" w:date="2025-08-18T17:01:00Z" w16du:dateUtc="2025-08-18T21:01:00Z">
        <w:r w:rsidR="0096728A">
          <w:rPr>
            <w:rFonts w:ascii="Arial" w:hAnsi="Arial" w:cs="Arial"/>
          </w:rPr>
          <w:t>58</w:t>
        </w:r>
      </w:ins>
      <w:r w:rsidRPr="00573BEF">
        <w:rPr>
          <w:rFonts w:ascii="Arial" w:hAnsi="Arial" w:cs="Arial"/>
        </w:rPr>
        <w:t xml:space="preserve"> to </w:t>
      </w:r>
      <w:del w:id="225" w:author="Andrew Zalesak" w:date="2025-08-18T17:01:00Z" w16du:dateUtc="2025-08-18T21:01:00Z">
        <w:r w:rsidRPr="00573BEF" w:rsidDel="0096728A">
          <w:rPr>
            <w:rFonts w:ascii="Arial" w:hAnsi="Arial" w:cs="Arial"/>
          </w:rPr>
          <w:delText>70</w:delText>
        </w:r>
      </w:del>
      <w:ins w:id="226" w:author="Andrew Zalesak" w:date="2025-08-18T17:01:00Z" w16du:dateUtc="2025-08-18T21:01:00Z">
        <w:r w:rsidR="0096728A">
          <w:rPr>
            <w:rFonts w:ascii="Arial" w:hAnsi="Arial" w:cs="Arial"/>
          </w:rPr>
          <w:t>65</w:t>
        </w:r>
      </w:ins>
      <w:r w:rsidRPr="00573BEF">
        <w:rPr>
          <w:rFonts w:ascii="Arial" w:hAnsi="Arial" w:cs="Arial"/>
        </w:rPr>
        <w:t>%) in 2040.</w:t>
      </w:r>
    </w:p>
    <w:p w14:paraId="5177CAF0" w14:textId="112029BB" w:rsidR="005F7E4C" w:rsidDel="00835D66" w:rsidRDefault="005F7E4C" w:rsidP="00D2509D">
      <w:pPr>
        <w:jc w:val="both"/>
        <w:rPr>
          <w:del w:id="227" w:author="Andrew Zalesak" w:date="2025-08-18T17:01:00Z" w16du:dateUtc="2025-08-18T21:01:00Z"/>
          <w:rFonts w:ascii="Arial" w:hAnsi="Arial" w:cs="Arial"/>
        </w:rPr>
      </w:pPr>
    </w:p>
    <w:p w14:paraId="26B8DDC1" w14:textId="736D6C3F" w:rsidR="008A34B7" w:rsidRPr="00573BEF" w:rsidDel="00835D66" w:rsidRDefault="008A34B7" w:rsidP="00A75550">
      <w:pPr>
        <w:rPr>
          <w:del w:id="228" w:author="Andrew Zalesak" w:date="2025-08-18T17:01:00Z" w16du:dateUtc="2025-08-18T21:01:00Z"/>
          <w:rFonts w:ascii="Arial" w:hAnsi="Arial" w:cs="Arial"/>
        </w:rPr>
      </w:pPr>
    </w:p>
    <w:p w14:paraId="7B43B820" w14:textId="146AA13D" w:rsidR="00295FDB" w:rsidRPr="00573BEF" w:rsidRDefault="00394ABC" w:rsidP="00D2509D">
      <w:pPr>
        <w:jc w:val="both"/>
        <w:rPr>
          <w:rFonts w:ascii="Arial" w:hAnsi="Arial" w:cs="Arial"/>
        </w:rPr>
      </w:pPr>
      <w:r w:rsidRPr="00573BEF">
        <w:rPr>
          <w:rFonts w:ascii="Arial" w:hAnsi="Arial" w:cs="Arial"/>
          <w:i/>
          <w:iCs/>
        </w:rPr>
        <w:t>Sensitivity analyses</w:t>
      </w:r>
      <w:del w:id="229" w:author="Andrew Zalesak" w:date="2025-08-21T10:37:00Z" w16du:dateUtc="2025-08-21T14:37:00Z">
        <w:r w:rsidRPr="00573BEF" w:rsidDel="0019195F">
          <w:rPr>
            <w:rFonts w:ascii="Arial" w:hAnsi="Arial" w:cs="Arial"/>
            <w:i/>
            <w:iCs/>
          </w:rPr>
          <w:delText xml:space="preserve"> – what parameters were most significant</w:delText>
        </w:r>
      </w:del>
    </w:p>
    <w:p w14:paraId="1C555DEA" w14:textId="78E7BE62" w:rsidR="00096C50" w:rsidDel="00CF62BD" w:rsidRDefault="00CF62BD">
      <w:pPr>
        <w:rPr>
          <w:del w:id="230" w:author="Andrew Zalesak" w:date="2025-08-21T10:13:00Z" w16du:dateUtc="2025-08-21T14:13:00Z"/>
          <w:rFonts w:ascii="Arial" w:hAnsi="Arial" w:cs="Arial"/>
          <w:b/>
          <w:bCs/>
        </w:rPr>
      </w:pPr>
      <w:ins w:id="231" w:author="Andrew Zalesak" w:date="2025-08-21T10:14:00Z" w16du:dateUtc="2025-08-21T14:14:00Z">
        <w:r>
          <w:rPr>
            <w:rFonts w:ascii="Arial" w:hAnsi="Arial" w:cs="Arial"/>
          </w:rPr>
          <w:t xml:space="preserve">The parameters most strongly associated with the change in the proportion of adult PWDH age 55+ were </w:t>
        </w:r>
      </w:ins>
      <w:ins w:id="232" w:author="Andrew Zalesak" w:date="2025-08-21T10:25:00Z" w16du:dateUtc="2025-08-21T14:25:00Z">
        <w:r w:rsidR="00514761">
          <w:rPr>
            <w:rFonts w:ascii="Arial" w:hAnsi="Arial" w:cs="Arial"/>
          </w:rPr>
          <w:t>aging rates (</w:t>
        </w:r>
      </w:ins>
      <w:ins w:id="233" w:author="Andrew Zalesak" w:date="2025-08-21T10:26:00Z" w16du:dateUtc="2025-08-21T14:26:00Z">
        <w:r w:rsidR="00514761">
          <w:rPr>
            <w:rFonts w:ascii="Arial" w:hAnsi="Arial" w:cs="Arial"/>
          </w:rPr>
          <w:t>PRCCs: +0.519</w:t>
        </w:r>
      </w:ins>
      <w:ins w:id="234" w:author="Andrew Zalesak" w:date="2025-08-21T10:27:00Z" w16du:dateUtc="2025-08-21T14:27:00Z">
        <w:r w:rsidR="00A77F50">
          <w:rPr>
            <w:rFonts w:ascii="Arial" w:hAnsi="Arial" w:cs="Arial"/>
          </w:rPr>
          <w:t xml:space="preserve">, </w:t>
        </w:r>
      </w:ins>
      <w:ins w:id="235" w:author="Andrew Zalesak" w:date="2025-08-21T10:25:00Z" w16du:dateUtc="2025-08-21T14:25:00Z">
        <w:r w:rsidR="00514761">
          <w:rPr>
            <w:rFonts w:ascii="Arial" w:hAnsi="Arial" w:cs="Arial"/>
          </w:rPr>
          <w:t>age 35-44 MSM PWDH in 2020</w:t>
        </w:r>
      </w:ins>
      <w:ins w:id="236" w:author="Andrew Zalesak" w:date="2025-08-21T10:27:00Z" w16du:dateUtc="2025-08-21T14:27:00Z">
        <w:r w:rsidR="00A77F50">
          <w:rPr>
            <w:rFonts w:ascii="Arial" w:hAnsi="Arial" w:cs="Arial"/>
          </w:rPr>
          <w:t>; -0.279, age 35-44 MSM PWDH in 2010; +0.22, age 35-44 h</w:t>
        </w:r>
      </w:ins>
      <w:ins w:id="237" w:author="Andrew Zalesak" w:date="2025-08-21T10:28:00Z" w16du:dateUtc="2025-08-21T14:28:00Z">
        <w:r w:rsidR="00A77F50">
          <w:rPr>
            <w:rFonts w:ascii="Arial" w:hAnsi="Arial" w:cs="Arial"/>
          </w:rPr>
          <w:t>eterosexual PWDH in 2020</w:t>
        </w:r>
      </w:ins>
      <w:ins w:id="238" w:author="Andrew Zalesak" w:date="2025-08-21T10:36:00Z" w16du:dateUtc="2025-08-21T14:36:00Z">
        <w:r w:rsidR="00613C96">
          <w:rPr>
            <w:rFonts w:ascii="Arial" w:hAnsi="Arial" w:cs="Arial"/>
          </w:rPr>
          <w:t xml:space="preserve">, </w:t>
        </w:r>
        <w:r w:rsidR="00F90F6A">
          <w:rPr>
            <w:rFonts w:ascii="Arial" w:hAnsi="Arial" w:cs="Arial"/>
            <w:b/>
            <w:bCs/>
          </w:rPr>
          <w:t>Figure 4</w:t>
        </w:r>
      </w:ins>
      <w:ins w:id="239" w:author="Andrew Zalesak" w:date="2025-08-21T10:28:00Z" w16du:dateUtc="2025-08-21T14:28:00Z">
        <w:r w:rsidR="00A77F50">
          <w:rPr>
            <w:rFonts w:ascii="Arial" w:hAnsi="Arial" w:cs="Arial"/>
          </w:rPr>
          <w:t>).</w:t>
        </w:r>
      </w:ins>
      <w:ins w:id="240" w:author="Andrew Zalesak" w:date="2025-08-21T10:25:00Z" w16du:dateUtc="2025-08-21T14:25:00Z">
        <w:r w:rsidR="00514761">
          <w:rPr>
            <w:rFonts w:ascii="Arial" w:hAnsi="Arial" w:cs="Arial"/>
          </w:rPr>
          <w:t xml:space="preserve"> </w:t>
        </w:r>
      </w:ins>
      <w:ins w:id="241" w:author="Andrew Zalesak" w:date="2025-08-21T10:30:00Z" w16du:dateUtc="2025-08-21T14:30:00Z">
        <w:r w:rsidR="00A77F50">
          <w:rPr>
            <w:rFonts w:ascii="Arial" w:hAnsi="Arial" w:cs="Arial"/>
          </w:rPr>
          <w:t xml:space="preserve">In the 20% of simulations with the highest aging rate among age 35-44 MSM PWDH </w:t>
        </w:r>
      </w:ins>
      <w:ins w:id="242" w:author="Andrew Zalesak" w:date="2025-08-21T10:31:00Z" w16du:dateUtc="2025-08-21T14:31:00Z">
        <w:r w:rsidR="00A77F50">
          <w:rPr>
            <w:rFonts w:ascii="Arial" w:hAnsi="Arial" w:cs="Arial"/>
          </w:rPr>
          <w:t xml:space="preserve">in 2020 in each state, </w:t>
        </w:r>
      </w:ins>
      <w:ins w:id="243" w:author="Andrew Zalesak" w:date="2025-08-21T10:32:00Z" w16du:dateUtc="2025-08-21T14:32:00Z">
        <w:r w:rsidR="00A77F50">
          <w:rPr>
            <w:rFonts w:ascii="Arial" w:hAnsi="Arial" w:cs="Arial"/>
          </w:rPr>
          <w:t xml:space="preserve">the mean change in </w:t>
        </w:r>
      </w:ins>
      <w:ins w:id="244" w:author="Andrew Zalesak" w:date="2025-08-21T10:33:00Z" w16du:dateUtc="2025-08-21T14:33:00Z">
        <w:r w:rsidR="00A77F50">
          <w:rPr>
            <w:rFonts w:ascii="Arial" w:hAnsi="Arial" w:cs="Arial"/>
          </w:rPr>
          <w:t xml:space="preserve">the proportion of adult PWDH age 55+ was 12.6%. Conversely, </w:t>
        </w:r>
      </w:ins>
      <w:ins w:id="245" w:author="Andrew Zalesak" w:date="2025-08-21T10:34:00Z" w16du:dateUtc="2025-08-21T14:34:00Z">
        <w:r w:rsidR="00A77F50">
          <w:rPr>
            <w:rFonts w:ascii="Arial" w:hAnsi="Arial" w:cs="Arial"/>
          </w:rPr>
          <w:t xml:space="preserve">in </w:t>
        </w:r>
      </w:ins>
      <w:ins w:id="246" w:author="Andrew Zalesak" w:date="2025-08-21T10:33:00Z" w16du:dateUtc="2025-08-21T14:33:00Z">
        <w:r w:rsidR="00A77F50">
          <w:rPr>
            <w:rFonts w:ascii="Arial" w:hAnsi="Arial" w:cs="Arial"/>
          </w:rPr>
          <w:t xml:space="preserve">the 20% of simulations with the lowest value of that parameter in each state, the mean change in the proportion </w:t>
        </w:r>
      </w:ins>
      <w:ins w:id="247" w:author="Andrew Zalesak" w:date="2025-08-21T10:35:00Z" w16du:dateUtc="2025-08-21T14:35:00Z">
        <w:r w:rsidR="00ED3AA0">
          <w:rPr>
            <w:rFonts w:ascii="Arial" w:hAnsi="Arial" w:cs="Arial"/>
          </w:rPr>
          <w:t xml:space="preserve">age 55+ </w:t>
        </w:r>
      </w:ins>
      <w:ins w:id="248" w:author="Andrew Zalesak" w:date="2025-08-21T10:33:00Z" w16du:dateUtc="2025-08-21T14:33:00Z">
        <w:r w:rsidR="00A77F50">
          <w:rPr>
            <w:rFonts w:ascii="Arial" w:hAnsi="Arial" w:cs="Arial"/>
          </w:rPr>
          <w:t>was only 7.4</w:t>
        </w:r>
      </w:ins>
      <w:ins w:id="249" w:author="Andrew Zalesak" w:date="2025-08-21T10:34:00Z" w16du:dateUtc="2025-08-21T14:34:00Z">
        <w:r w:rsidR="00A77F50">
          <w:rPr>
            <w:rFonts w:ascii="Arial" w:hAnsi="Arial" w:cs="Arial"/>
          </w:rPr>
          <w:t>%.</w:t>
        </w:r>
      </w:ins>
      <w:del w:id="250" w:author="Andrew Zalesak" w:date="2025-08-21T10:13:00Z" w16du:dateUtc="2025-08-21T14:13:00Z">
        <w:r w:rsidR="00096C50" w:rsidDel="00CF62BD">
          <w:rPr>
            <w:rFonts w:ascii="Arial" w:hAnsi="Arial" w:cs="Arial"/>
            <w:b/>
            <w:bCs/>
          </w:rPr>
          <w:delText>[</w:delText>
        </w:r>
        <w:r w:rsidR="00096C50" w:rsidRPr="004B06E4" w:rsidDel="00CF62BD">
          <w:rPr>
            <w:rFonts w:ascii="Arial" w:hAnsi="Arial" w:cs="Arial"/>
            <w:b/>
            <w:bCs/>
            <w:highlight w:val="yellow"/>
          </w:rPr>
          <w:delText>Add in sensitivity analysis results</w:delText>
        </w:r>
        <w:r w:rsidR="00096C50" w:rsidDel="00CF62BD">
          <w:rPr>
            <w:rFonts w:ascii="Arial" w:hAnsi="Arial" w:cs="Arial"/>
            <w:b/>
            <w:bCs/>
          </w:rPr>
          <w:delText>]</w:delText>
        </w:r>
      </w:del>
    </w:p>
    <w:p w14:paraId="60580F73" w14:textId="7B607C42" w:rsidR="00096C50" w:rsidRPr="00573BEF" w:rsidDel="00CF62BD" w:rsidRDefault="00096C50" w:rsidP="00096C50">
      <w:pPr>
        <w:jc w:val="both"/>
        <w:rPr>
          <w:del w:id="251" w:author="Andrew Zalesak" w:date="2025-08-21T10:13:00Z" w16du:dateUtc="2025-08-21T14:13:00Z"/>
          <w:rFonts w:ascii="Arial" w:hAnsi="Arial" w:cs="Arial"/>
        </w:rPr>
      </w:pPr>
      <w:commentRangeStart w:id="252"/>
      <w:del w:id="253" w:author="Andrew Zalesak" w:date="2025-08-21T10:13:00Z" w16du:dateUtc="2025-08-21T14:13:00Z">
        <w:r w:rsidRPr="00573BEF" w:rsidDel="00CF62BD">
          <w:rPr>
            <w:rFonts w:ascii="Arial" w:hAnsi="Arial" w:cs="Arial"/>
          </w:rPr>
          <w:delText>Projected state-level changes in the proportion of PLWDH age 55+ were most strongly correlated with urbanicity (Pearson correlation coefficient = +0.72; p=0.01).</w:delText>
        </w:r>
        <w:commentRangeEnd w:id="252"/>
        <w:r w:rsidDel="00CF62BD">
          <w:rPr>
            <w:rStyle w:val="CommentReference"/>
          </w:rPr>
          <w:commentReference w:id="252"/>
        </w:r>
      </w:del>
    </w:p>
    <w:p w14:paraId="297568C5" w14:textId="72E022F4" w:rsidR="00AA1C3A" w:rsidDel="00B062DD" w:rsidRDefault="00AA1C3A">
      <w:pPr>
        <w:rPr>
          <w:del w:id="254" w:author="Andrew Zalesak" w:date="2025-08-18T17:36:00Z" w16du:dateUtc="2025-08-18T21:36:00Z"/>
          <w:rFonts w:ascii="Arial" w:hAnsi="Arial" w:cs="Arial"/>
          <w:b/>
          <w:bCs/>
        </w:rPr>
      </w:pPr>
    </w:p>
    <w:p w14:paraId="141EEEA6" w14:textId="77777777" w:rsidR="00AA1C3A" w:rsidRDefault="00AA1C3A">
      <w:pPr>
        <w:rPr>
          <w:rFonts w:ascii="Arial" w:hAnsi="Arial" w:cs="Arial"/>
          <w:b/>
          <w:bCs/>
        </w:rPr>
      </w:pPr>
    </w:p>
    <w:p w14:paraId="35FF859F" w14:textId="67D0A6EB" w:rsidR="00394ABC" w:rsidRPr="00BC7520" w:rsidRDefault="00394ABC" w:rsidP="00CA7AB4">
      <w:pPr>
        <w:jc w:val="both"/>
        <w:rPr>
          <w:rFonts w:ascii="Arial" w:hAnsi="Arial" w:cs="Arial"/>
        </w:rPr>
      </w:pPr>
      <w:r w:rsidRPr="00D2509D">
        <w:rPr>
          <w:rFonts w:ascii="Arial" w:hAnsi="Arial" w:cs="Arial"/>
          <w:b/>
          <w:bCs/>
        </w:rPr>
        <w:t>Discussion</w:t>
      </w:r>
      <w:r w:rsidR="00BC7520">
        <w:rPr>
          <w:rFonts w:ascii="Arial" w:hAnsi="Arial" w:cs="Arial"/>
          <w:b/>
          <w:bCs/>
        </w:rPr>
        <w:t xml:space="preserve"> </w:t>
      </w:r>
      <w:r w:rsidR="00BC7520">
        <w:rPr>
          <w:rFonts w:ascii="Arial" w:hAnsi="Arial" w:cs="Arial"/>
        </w:rPr>
        <w:t>(</w:t>
      </w:r>
      <w:r w:rsidR="001E7F00" w:rsidRPr="00AA1C3A">
        <w:rPr>
          <w:rFonts w:ascii="Arial" w:hAnsi="Arial" w:cs="Arial"/>
          <w:highlight w:val="yellow"/>
        </w:rPr>
        <w:t>/</w:t>
      </w:r>
      <w:r w:rsidR="00BC7520" w:rsidRPr="00AA1C3A">
        <w:rPr>
          <w:rFonts w:ascii="Arial" w:hAnsi="Arial" w:cs="Arial"/>
          <w:highlight w:val="yellow"/>
        </w:rPr>
        <w:t xml:space="preserve"> ~800 words</w:t>
      </w:r>
      <w:r w:rsidR="00F11C05">
        <w:rPr>
          <w:rFonts w:ascii="Arial" w:hAnsi="Arial" w:cs="Arial"/>
        </w:rPr>
        <w:t>; RW: 1077</w:t>
      </w:r>
      <w:r w:rsidR="00BC7520">
        <w:rPr>
          <w:rFonts w:ascii="Arial" w:hAnsi="Arial" w:cs="Arial"/>
        </w:rPr>
        <w:t xml:space="preserve">) </w:t>
      </w:r>
    </w:p>
    <w:p w14:paraId="41C35B79" w14:textId="661D7CC8" w:rsidR="00846A70" w:rsidRPr="004B06E4" w:rsidRDefault="00846A70" w:rsidP="00CA7AB4">
      <w:pPr>
        <w:jc w:val="both"/>
        <w:rPr>
          <w:rFonts w:ascii="Arial" w:hAnsi="Arial" w:cs="Arial"/>
          <w:b/>
          <w:bCs/>
        </w:rPr>
      </w:pPr>
      <w:r>
        <w:rPr>
          <w:rFonts w:ascii="Arial" w:hAnsi="Arial" w:cs="Arial"/>
          <w:b/>
          <w:bCs/>
        </w:rPr>
        <w:t>[</w:t>
      </w:r>
      <w:r w:rsidRPr="004B06E4">
        <w:rPr>
          <w:rFonts w:ascii="Arial" w:hAnsi="Arial" w:cs="Arial"/>
          <w:b/>
          <w:bCs/>
          <w:highlight w:val="yellow"/>
        </w:rPr>
        <w:t>Fill in discussion</w:t>
      </w:r>
      <w:r>
        <w:rPr>
          <w:rFonts w:ascii="Arial" w:hAnsi="Arial" w:cs="Arial"/>
          <w:b/>
          <w:bCs/>
        </w:rPr>
        <w:t>]</w:t>
      </w:r>
    </w:p>
    <w:p w14:paraId="3820B27F" w14:textId="6577D8C1" w:rsidR="00B04498" w:rsidRDefault="00B04498" w:rsidP="00CA7AB4">
      <w:pPr>
        <w:jc w:val="both"/>
        <w:rPr>
          <w:ins w:id="255" w:author="Andrew Zalesak" w:date="2025-08-18T17:02:00Z" w16du:dateUtc="2025-08-18T21:02:00Z"/>
          <w:rFonts w:ascii="Arial" w:hAnsi="Arial" w:cs="Arial"/>
          <w:i/>
          <w:iCs/>
        </w:rPr>
      </w:pPr>
      <w:r w:rsidRPr="00573BEF">
        <w:rPr>
          <w:rFonts w:ascii="Arial" w:hAnsi="Arial" w:cs="Arial"/>
          <w:i/>
          <w:iCs/>
        </w:rPr>
        <w:t>Reprise of main results</w:t>
      </w:r>
    </w:p>
    <w:p w14:paraId="0075C444" w14:textId="309DF491" w:rsidR="00CC127A" w:rsidDel="00CC127A" w:rsidRDefault="00CC127A" w:rsidP="00CC127A">
      <w:pPr>
        <w:jc w:val="both"/>
        <w:rPr>
          <w:del w:id="256" w:author="Andrew Zalesak" w:date="2025-08-18T17:03:00Z" w16du:dateUtc="2025-08-18T21:03:00Z"/>
          <w:rFonts w:ascii="Arial" w:hAnsi="Arial" w:cs="Arial"/>
        </w:rPr>
      </w:pPr>
      <w:ins w:id="257" w:author="Andrew Zalesak" w:date="2025-08-18T17:03:00Z" w16du:dateUtc="2025-08-18T21:03:00Z">
        <w:r>
          <w:rPr>
            <w:rFonts w:ascii="Arial" w:hAnsi="Arial" w:cs="Arial"/>
          </w:rPr>
          <w:t>We used a calibrated model of HIV transmission to project the age distribution of people with diagnosed HIV in 24 US states.</w:t>
        </w:r>
      </w:ins>
    </w:p>
    <w:p w14:paraId="10ED7C20" w14:textId="1EF8DD32" w:rsidR="00C90CBC" w:rsidRPr="004B06E4" w:rsidDel="00CC127A" w:rsidRDefault="00CC127A" w:rsidP="00CC127A">
      <w:pPr>
        <w:jc w:val="both"/>
        <w:rPr>
          <w:del w:id="258" w:author="Andrew Zalesak" w:date="2025-08-18T17:03:00Z" w16du:dateUtc="2025-08-18T21:03:00Z"/>
          <w:rFonts w:ascii="Arial" w:hAnsi="Arial" w:cs="Arial"/>
          <w:i/>
          <w:iCs/>
        </w:rPr>
        <w:pPrChange w:id="259" w:author="Andrew Zalesak" w:date="2025-08-18T17:03:00Z" w16du:dateUtc="2025-08-18T21:03:00Z">
          <w:pPr>
            <w:pStyle w:val="ListParagraph"/>
            <w:numPr>
              <w:numId w:val="2"/>
            </w:numPr>
            <w:ind w:hanging="360"/>
            <w:jc w:val="both"/>
          </w:pPr>
        </w:pPrChange>
      </w:pPr>
      <w:ins w:id="260" w:author="Andrew Zalesak" w:date="2025-08-18T17:03:00Z" w16du:dateUtc="2025-08-18T21:03:00Z">
        <w:r>
          <w:rPr>
            <w:rFonts w:ascii="Arial" w:hAnsi="Arial" w:cs="Arial"/>
          </w:rPr>
          <w:t xml:space="preserve"> </w:t>
        </w:r>
      </w:ins>
      <w:del w:id="261" w:author="Andrew Zalesak" w:date="2025-08-18T17:03:00Z" w16du:dateUtc="2025-08-18T21:03:00Z">
        <w:r w:rsidR="00D17CBC" w:rsidDel="00CC127A">
          <w:rPr>
            <w:rFonts w:ascii="Arial" w:hAnsi="Arial" w:cs="Arial"/>
          </w:rPr>
          <w:delText xml:space="preserve">We used a calibrated model of HIV transmission to project the age distribution of people with diagnosed HIV at the state level in the US. </w:delText>
        </w:r>
      </w:del>
    </w:p>
    <w:p w14:paraId="137E9007" w14:textId="16DD1382" w:rsidR="00D17CBC" w:rsidRPr="004B06E4" w:rsidRDefault="00D17CBC" w:rsidP="00CC127A">
      <w:pPr>
        <w:jc w:val="both"/>
        <w:rPr>
          <w:rFonts w:ascii="Arial" w:hAnsi="Arial" w:cs="Arial"/>
        </w:rPr>
        <w:pPrChange w:id="262" w:author="Andrew Zalesak" w:date="2025-08-18T17:03:00Z" w16du:dateUtc="2025-08-18T21:03:00Z">
          <w:pPr>
            <w:pStyle w:val="ListParagraph"/>
            <w:numPr>
              <w:numId w:val="2"/>
            </w:numPr>
            <w:ind w:hanging="360"/>
            <w:jc w:val="both"/>
          </w:pPr>
        </w:pPrChange>
      </w:pPr>
      <w:r>
        <w:rPr>
          <w:rFonts w:ascii="Arial" w:hAnsi="Arial" w:cs="Arial"/>
        </w:rPr>
        <w:t xml:space="preserve">By 2040, over half of all </w:t>
      </w:r>
      <w:del w:id="263" w:author="Andrew Zalesak" w:date="2025-08-18T17:07:00Z" w16du:dateUtc="2025-08-18T21:07:00Z">
        <w:r w:rsidDel="00CC127A">
          <w:rPr>
            <w:rFonts w:ascii="Arial" w:hAnsi="Arial" w:cs="Arial"/>
          </w:rPr>
          <w:delText xml:space="preserve">diagnosed PWH </w:delText>
        </w:r>
      </w:del>
      <w:ins w:id="264" w:author="Andrew Zalesak" w:date="2025-08-18T17:07:00Z" w16du:dateUtc="2025-08-18T21:07:00Z">
        <w:r w:rsidR="00CC127A">
          <w:rPr>
            <w:rFonts w:ascii="Arial" w:hAnsi="Arial" w:cs="Arial"/>
          </w:rPr>
          <w:t xml:space="preserve">PWDH in the region </w:t>
        </w:r>
      </w:ins>
      <w:r>
        <w:rPr>
          <w:rFonts w:ascii="Arial" w:hAnsi="Arial" w:cs="Arial"/>
        </w:rPr>
        <w:t xml:space="preserve">will be age 55+ and </w:t>
      </w:r>
      <w:ins w:id="265" w:author="Andrew Zalesak" w:date="2025-08-18T17:09:00Z" w16du:dateUtc="2025-08-18T21:09:00Z">
        <w:r w:rsidR="00CC127A">
          <w:rPr>
            <w:rFonts w:ascii="Arial" w:hAnsi="Arial" w:cs="Arial"/>
          </w:rPr>
          <w:t xml:space="preserve">just under a half </w:t>
        </w:r>
      </w:ins>
      <w:del w:id="266" w:author="Andrew Zalesak" w:date="2025-08-18T17:08:00Z" w16du:dateUtc="2025-08-18T21:08:00Z">
        <w:r w:rsidDel="00CC127A">
          <w:rPr>
            <w:rFonts w:ascii="Arial" w:hAnsi="Arial" w:cs="Arial"/>
          </w:rPr>
          <w:delText xml:space="preserve">over a quarter </w:delText>
        </w:r>
      </w:del>
      <w:r>
        <w:rPr>
          <w:rFonts w:ascii="Arial" w:hAnsi="Arial" w:cs="Arial"/>
        </w:rPr>
        <w:t>will be age 65+</w:t>
      </w:r>
      <w:ins w:id="267" w:author="Andrew Zalesak" w:date="2025-08-21T10:38:00Z" w16du:dateUtc="2025-08-21T14:38:00Z">
        <w:r w:rsidR="00D845CE">
          <w:rPr>
            <w:rFonts w:ascii="Arial" w:hAnsi="Arial" w:cs="Arial"/>
          </w:rPr>
          <w:t>, but there will be significant differences between states</w:t>
        </w:r>
      </w:ins>
      <w:ins w:id="268" w:author="Andrew Zalesak" w:date="2025-08-18T17:07:00Z" w16du:dateUtc="2025-08-18T21:07:00Z">
        <w:r w:rsidR="00CC127A">
          <w:rPr>
            <w:rFonts w:ascii="Arial" w:hAnsi="Arial" w:cs="Arial"/>
          </w:rPr>
          <w:t>.</w:t>
        </w:r>
      </w:ins>
      <w:del w:id="269" w:author="Andrew Zalesak" w:date="2025-08-21T10:38:00Z" w16du:dateUtc="2025-08-21T14:38:00Z">
        <w:r w:rsidR="00C649C2" w:rsidDel="00D845CE">
          <w:rPr>
            <w:rFonts w:ascii="Arial" w:hAnsi="Arial" w:cs="Arial"/>
          </w:rPr>
          <w:delText xml:space="preserve"> </w:delText>
        </w:r>
        <w:r w:rsidR="00C649C2" w:rsidDel="00D845CE">
          <w:rPr>
            <w:rFonts w:ascii="Arial" w:hAnsi="Arial" w:cs="Arial"/>
            <w:i/>
            <w:iCs/>
          </w:rPr>
          <w:delText>instead pick particular states with some numbers</w:delText>
        </w:r>
      </w:del>
      <w:ins w:id="270" w:author="Andrew Zalesak" w:date="2025-08-21T10:38:00Z" w16du:dateUtc="2025-08-21T14:38:00Z">
        <w:r w:rsidR="00D845CE">
          <w:rPr>
            <w:rFonts w:ascii="Arial" w:hAnsi="Arial" w:cs="Arial"/>
          </w:rPr>
          <w:t xml:space="preserve"> </w:t>
        </w:r>
      </w:ins>
      <w:ins w:id="271" w:author="Andrew Zalesak" w:date="2025-08-21T10:40:00Z" w16du:dateUtc="2025-08-21T14:40:00Z">
        <w:r w:rsidR="00D845CE">
          <w:rPr>
            <w:rFonts w:ascii="Arial" w:hAnsi="Arial" w:cs="Arial"/>
          </w:rPr>
          <w:t>In California, 67% of adult PWDH will be age 55+</w:t>
        </w:r>
      </w:ins>
      <w:ins w:id="272" w:author="Andrew Zalesak" w:date="2025-08-21T10:41:00Z" w16du:dateUtc="2025-08-21T14:41:00Z">
        <w:r w:rsidR="00D845CE">
          <w:rPr>
            <w:rFonts w:ascii="Arial" w:hAnsi="Arial" w:cs="Arial"/>
          </w:rPr>
          <w:t xml:space="preserve"> and 56% over age 65, while in Alabama, only 33% of adult PWDH will be age 55+ and </w:t>
        </w:r>
      </w:ins>
      <w:ins w:id="273" w:author="Andrew Zalesak" w:date="2025-08-21T10:42:00Z" w16du:dateUtc="2025-08-21T14:42:00Z">
        <w:r w:rsidR="00D845CE">
          <w:rPr>
            <w:rFonts w:ascii="Arial" w:hAnsi="Arial" w:cs="Arial"/>
          </w:rPr>
          <w:t>26% over 65.</w:t>
        </w:r>
      </w:ins>
      <w:ins w:id="274" w:author="Andrew Zalesak" w:date="2025-08-18T17:11:00Z" w16du:dateUtc="2025-08-18T21:11:00Z">
        <w:r w:rsidR="0084638D">
          <w:rPr>
            <w:rFonts w:ascii="Arial" w:hAnsi="Arial" w:cs="Arial"/>
          </w:rPr>
          <w:t xml:space="preserve"> The median age of PWDH in the region will r</w:t>
        </w:r>
      </w:ins>
      <w:ins w:id="275" w:author="Andrew Zalesak" w:date="2025-08-18T17:12:00Z" w16du:dateUtc="2025-08-18T21:12:00Z">
        <w:r w:rsidR="0084638D">
          <w:rPr>
            <w:rFonts w:ascii="Arial" w:hAnsi="Arial" w:cs="Arial"/>
          </w:rPr>
          <w:t xml:space="preserve">ise by roughly a decade between 2025 and 2040, </w:t>
        </w:r>
      </w:ins>
      <w:ins w:id="276" w:author="Andrew Zalesak" w:date="2025-08-21T10:42:00Z" w16du:dateUtc="2025-08-21T14:42:00Z">
        <w:r w:rsidR="00D845CE">
          <w:rPr>
            <w:rFonts w:ascii="Arial" w:hAnsi="Arial" w:cs="Arial"/>
          </w:rPr>
          <w:t>although</w:t>
        </w:r>
      </w:ins>
      <w:ins w:id="277" w:author="Andrew Zalesak" w:date="2025-08-18T17:12:00Z" w16du:dateUtc="2025-08-18T21:12:00Z">
        <w:r w:rsidR="0084638D">
          <w:rPr>
            <w:rFonts w:ascii="Arial" w:hAnsi="Arial" w:cs="Arial"/>
          </w:rPr>
          <w:t xml:space="preserve"> in some states</w:t>
        </w:r>
      </w:ins>
      <w:ins w:id="278" w:author="Andrew Zalesak" w:date="2025-08-21T10:42:00Z" w16du:dateUtc="2025-08-21T14:42:00Z">
        <w:r w:rsidR="00D845CE">
          <w:rPr>
            <w:rFonts w:ascii="Arial" w:hAnsi="Arial" w:cs="Arial"/>
          </w:rPr>
          <w:t xml:space="preserve"> like</w:t>
        </w:r>
      </w:ins>
      <w:ins w:id="279" w:author="Andrew Zalesak" w:date="2025-08-21T10:43:00Z" w16du:dateUtc="2025-08-21T14:43:00Z">
        <w:r w:rsidR="00D845CE">
          <w:rPr>
            <w:rFonts w:ascii="Arial" w:hAnsi="Arial" w:cs="Arial"/>
          </w:rPr>
          <w:t xml:space="preserve"> Wisconsin and Tennessee</w:t>
        </w:r>
      </w:ins>
      <w:ins w:id="280" w:author="Andrew Zalesak" w:date="2025-08-18T17:12:00Z" w16du:dateUtc="2025-08-18T21:12:00Z">
        <w:r w:rsidR="0084638D">
          <w:rPr>
            <w:rFonts w:ascii="Arial" w:hAnsi="Arial" w:cs="Arial"/>
          </w:rPr>
          <w:t xml:space="preserve">, the median age of PWDH will </w:t>
        </w:r>
      </w:ins>
      <w:ins w:id="281" w:author="Andrew Zalesak" w:date="2025-08-21T10:43:00Z" w16du:dateUtc="2025-08-21T14:43:00Z">
        <w:r w:rsidR="00D845CE">
          <w:rPr>
            <w:rFonts w:ascii="Arial" w:hAnsi="Arial" w:cs="Arial"/>
          </w:rPr>
          <w:t xml:space="preserve">slightly </w:t>
        </w:r>
      </w:ins>
      <w:ins w:id="282" w:author="Andrew Zalesak" w:date="2025-08-18T17:12:00Z" w16du:dateUtc="2025-08-18T21:12:00Z">
        <w:r w:rsidR="0084638D">
          <w:rPr>
            <w:rFonts w:ascii="Arial" w:hAnsi="Arial" w:cs="Arial"/>
          </w:rPr>
          <w:t>decrease.</w:t>
        </w:r>
      </w:ins>
      <w:ins w:id="283" w:author="Andrew Zalesak" w:date="2025-08-21T10:43:00Z" w16du:dateUtc="2025-08-21T14:43:00Z">
        <w:r w:rsidR="00D845CE">
          <w:rPr>
            <w:rFonts w:ascii="Arial" w:hAnsi="Arial" w:cs="Arial"/>
          </w:rPr>
          <w:t xml:space="preserve"> </w:t>
        </w:r>
      </w:ins>
      <w:ins w:id="284" w:author="Andrew Zalesak" w:date="2025-08-21T10:44:00Z" w16du:dateUtc="2025-08-21T14:44:00Z">
        <w:r w:rsidR="00D845CE">
          <w:rPr>
            <w:rFonts w:ascii="Arial" w:hAnsi="Arial" w:cs="Arial"/>
          </w:rPr>
          <w:t>In all states, the absolute number of PWDH age 55+ and 65+ will increase.</w:t>
        </w:r>
      </w:ins>
      <w:del w:id="285" w:author="Andrew Zalesak" w:date="2025-08-18T17:07:00Z" w16du:dateUtc="2025-08-18T21:07:00Z">
        <w:r w:rsidDel="00CC127A">
          <w:rPr>
            <w:rFonts w:ascii="Arial" w:hAnsi="Arial" w:cs="Arial"/>
          </w:rPr>
          <w:delText xml:space="preserve">  </w:delText>
        </w:r>
      </w:del>
    </w:p>
    <w:p w14:paraId="36465E4C" w14:textId="08F78051" w:rsidR="00B04498" w:rsidRDefault="00B04498" w:rsidP="00CA7AB4">
      <w:pPr>
        <w:jc w:val="both"/>
        <w:rPr>
          <w:ins w:id="286" w:author="Andrew Zalesak" w:date="2025-08-18T17:14:00Z" w16du:dateUtc="2025-08-18T21:14:00Z"/>
          <w:rFonts w:ascii="Arial" w:hAnsi="Arial" w:cs="Arial"/>
          <w:i/>
          <w:iCs/>
        </w:rPr>
      </w:pPr>
      <w:r w:rsidRPr="00573BEF">
        <w:rPr>
          <w:rFonts w:ascii="Arial" w:hAnsi="Arial" w:cs="Arial"/>
          <w:i/>
          <w:iCs/>
        </w:rPr>
        <w:t>Context</w:t>
      </w:r>
    </w:p>
    <w:p w14:paraId="5847CA1B" w14:textId="2238DBC7" w:rsidR="0084638D" w:rsidRPr="0084638D" w:rsidDel="003715A6" w:rsidRDefault="0084638D" w:rsidP="003715A6">
      <w:pPr>
        <w:jc w:val="both"/>
        <w:rPr>
          <w:del w:id="287" w:author="Andrew Zalesak" w:date="2025-08-18T17:32:00Z" w16du:dateUtc="2025-08-18T21:32:00Z"/>
          <w:rFonts w:ascii="Arial" w:hAnsi="Arial" w:cs="Arial"/>
          <w:rPrChange w:id="288" w:author="Andrew Zalesak" w:date="2025-08-18T17:14:00Z" w16du:dateUtc="2025-08-18T21:14:00Z">
            <w:rPr>
              <w:del w:id="289" w:author="Andrew Zalesak" w:date="2025-08-18T17:32:00Z" w16du:dateUtc="2025-08-18T21:32:00Z"/>
              <w:rFonts w:ascii="Arial" w:hAnsi="Arial" w:cs="Arial"/>
              <w:i/>
              <w:iCs/>
            </w:rPr>
          </w:rPrChange>
        </w:rPr>
        <w:pPrChange w:id="290" w:author="Andrew Zalesak" w:date="2025-08-18T17:32:00Z" w16du:dateUtc="2025-08-18T21:32:00Z">
          <w:pPr>
            <w:jc w:val="both"/>
          </w:pPr>
        </w:pPrChange>
      </w:pPr>
      <w:ins w:id="291" w:author="Andrew Zalesak" w:date="2025-08-18T17:14:00Z" w16du:dateUtc="2025-08-18T21:14:00Z">
        <w:r>
          <w:rPr>
            <w:rFonts w:ascii="Arial" w:hAnsi="Arial" w:cs="Arial"/>
          </w:rPr>
          <w:t xml:space="preserve">As these proportions shift, HIV programming will have to consider </w:t>
        </w:r>
      </w:ins>
      <w:ins w:id="292" w:author="Andrew Zalesak" w:date="2025-08-18T17:15:00Z" w16du:dateUtc="2025-08-18T21:15:00Z">
        <w:r>
          <w:rPr>
            <w:rFonts w:ascii="Arial" w:hAnsi="Arial" w:cs="Arial"/>
          </w:rPr>
          <w:t xml:space="preserve">realignment of priorities. </w:t>
        </w:r>
      </w:ins>
      <w:ins w:id="293" w:author="Andrew Zalesak" w:date="2025-08-18T17:16:00Z" w16du:dateUtc="2025-08-18T21:16:00Z">
        <w:r>
          <w:rPr>
            <w:rFonts w:ascii="Arial" w:hAnsi="Arial" w:cs="Arial"/>
          </w:rPr>
          <w:t>In all modeled states, health systems will have to prepare for an increase in the absolute numbers of individuals accessing services for age-related comorbidities</w:t>
        </w:r>
      </w:ins>
      <w:ins w:id="294" w:author="Andrew Zalesak" w:date="2025-08-18T17:17:00Z" w16du:dateUtc="2025-08-18T21:17:00Z">
        <w:r>
          <w:rPr>
            <w:rFonts w:ascii="Arial" w:hAnsi="Arial" w:cs="Arial"/>
          </w:rPr>
          <w:t>.</w:t>
        </w:r>
      </w:ins>
      <w:ins w:id="295" w:author="Andrew Zalesak" w:date="2025-08-18T17:30:00Z" w16du:dateUtc="2025-08-18T21:30:00Z">
        <w:r w:rsidR="00722702">
          <w:rPr>
            <w:rFonts w:ascii="Arial" w:hAnsi="Arial" w:cs="Arial"/>
          </w:rPr>
          <w:t xml:space="preserve"> This may include training for …, …, ….</w:t>
        </w:r>
      </w:ins>
      <w:ins w:id="296" w:author="Andrew Zalesak" w:date="2025-08-18T17:17:00Z" w16du:dateUtc="2025-08-18T21:17:00Z">
        <w:r>
          <w:rPr>
            <w:rFonts w:ascii="Arial" w:hAnsi="Arial" w:cs="Arial"/>
          </w:rPr>
          <w:t xml:space="preserve"> Among the total population eligible for Medicare (age 65+), the proportion with </w:t>
        </w:r>
      </w:ins>
      <w:ins w:id="297" w:author="Andrew Zalesak" w:date="2025-08-18T17:29:00Z" w16du:dateUtc="2025-08-18T21:29:00Z">
        <w:r w:rsidR="00722702">
          <w:rPr>
            <w:rFonts w:ascii="Arial" w:hAnsi="Arial" w:cs="Arial"/>
          </w:rPr>
          <w:t>diagnosed</w:t>
        </w:r>
      </w:ins>
      <w:ins w:id="298" w:author="Andrew Zalesak" w:date="2025-08-18T17:30:00Z" w16du:dateUtc="2025-08-18T21:30:00Z">
        <w:r w:rsidR="00722702">
          <w:rPr>
            <w:rFonts w:ascii="Arial" w:hAnsi="Arial" w:cs="Arial"/>
          </w:rPr>
          <w:t xml:space="preserve"> </w:t>
        </w:r>
      </w:ins>
      <w:ins w:id="299" w:author="Andrew Zalesak" w:date="2025-08-18T17:17:00Z" w16du:dateUtc="2025-08-18T21:17:00Z">
        <w:r>
          <w:rPr>
            <w:rFonts w:ascii="Arial" w:hAnsi="Arial" w:cs="Arial"/>
          </w:rPr>
          <w:t xml:space="preserve">HIV will </w:t>
        </w:r>
      </w:ins>
      <w:ins w:id="300" w:author="Andrew Zalesak" w:date="2025-08-18T17:29:00Z" w16du:dateUtc="2025-08-18T21:29:00Z">
        <w:r w:rsidR="00722702">
          <w:rPr>
            <w:rFonts w:ascii="Arial" w:hAnsi="Arial" w:cs="Arial"/>
          </w:rPr>
          <w:t xml:space="preserve">rise </w:t>
        </w:r>
      </w:ins>
      <w:ins w:id="301" w:author="Andrew Zalesak" w:date="2025-08-18T17:30:00Z" w16du:dateUtc="2025-08-18T21:30:00Z">
        <w:r w:rsidR="00722702">
          <w:rPr>
            <w:rFonts w:ascii="Arial" w:hAnsi="Arial" w:cs="Arial"/>
          </w:rPr>
          <w:t xml:space="preserve">from </w:t>
        </w:r>
      </w:ins>
      <w:ins w:id="302" w:author="Andrew Zalesak" w:date="2025-08-21T10:45:00Z" w16du:dateUtc="2025-08-21T14:45:00Z">
        <w:r w:rsidR="00D66C41">
          <w:rPr>
            <w:rFonts w:ascii="Arial" w:hAnsi="Arial" w:cs="Arial"/>
          </w:rPr>
          <w:t>55 per ten thousand</w:t>
        </w:r>
      </w:ins>
      <w:ins w:id="303" w:author="Andrew Zalesak" w:date="2025-08-18T17:31:00Z" w16du:dateUtc="2025-08-18T21:31:00Z">
        <w:r w:rsidR="00722702">
          <w:rPr>
            <w:rFonts w:ascii="Arial" w:hAnsi="Arial" w:cs="Arial"/>
          </w:rPr>
          <w:t xml:space="preserve"> </w:t>
        </w:r>
        <w:r w:rsidR="003715A6">
          <w:rPr>
            <w:rFonts w:ascii="Arial" w:hAnsi="Arial" w:cs="Arial"/>
          </w:rPr>
          <w:t xml:space="preserve">in 2025 to </w:t>
        </w:r>
      </w:ins>
      <w:ins w:id="304" w:author="Andrew Zalesak" w:date="2025-08-21T10:45:00Z" w16du:dateUtc="2025-08-21T14:45:00Z">
        <w:r w:rsidR="00D66C41">
          <w:rPr>
            <w:rFonts w:ascii="Arial" w:hAnsi="Arial" w:cs="Arial"/>
          </w:rPr>
          <w:t>68 per ten thousand</w:t>
        </w:r>
      </w:ins>
      <w:ins w:id="305" w:author="Andrew Zalesak" w:date="2025-08-18T17:31:00Z" w16du:dateUtc="2025-08-18T21:31:00Z">
        <w:r w:rsidR="003715A6">
          <w:rPr>
            <w:rFonts w:ascii="Arial" w:hAnsi="Arial" w:cs="Arial"/>
          </w:rPr>
          <w:t xml:space="preserve"> in 2040</w:t>
        </w:r>
      </w:ins>
      <w:r w:rsidR="00C649C2">
        <w:rPr>
          <w:rFonts w:ascii="Arial" w:hAnsi="Arial" w:cs="Arial"/>
        </w:rPr>
        <w:t xml:space="preserve"> </w:t>
      </w:r>
      <w:r w:rsidR="00C649C2">
        <w:rPr>
          <w:rFonts w:ascii="Arial" w:hAnsi="Arial" w:cs="Arial"/>
          <w:i/>
          <w:iCs/>
        </w:rPr>
        <w:t>do as per ten thousand people</w:t>
      </w:r>
      <w:ins w:id="306" w:author="Andrew Zalesak" w:date="2025-08-18T17:32:00Z" w16du:dateUtc="2025-08-18T21:32:00Z">
        <w:r w:rsidR="003715A6">
          <w:rPr>
            <w:rFonts w:ascii="Arial" w:hAnsi="Arial" w:cs="Arial"/>
          </w:rPr>
          <w:t>.</w:t>
        </w:r>
      </w:ins>
    </w:p>
    <w:p w14:paraId="5479B513" w14:textId="4691DD9D" w:rsidR="00D17CBC" w:rsidDel="003715A6" w:rsidRDefault="003839D9" w:rsidP="003715A6">
      <w:pPr>
        <w:jc w:val="both"/>
        <w:rPr>
          <w:del w:id="307" w:author="Andrew Zalesak" w:date="2025-08-18T17:32:00Z" w16du:dateUtc="2025-08-18T21:32:00Z"/>
          <w:rFonts w:ascii="Arial" w:hAnsi="Arial" w:cs="Arial"/>
        </w:rPr>
        <w:pPrChange w:id="308" w:author="Andrew Zalesak" w:date="2025-08-18T17:32:00Z" w16du:dateUtc="2025-08-18T21:32:00Z">
          <w:pPr>
            <w:pStyle w:val="ListParagraph"/>
            <w:numPr>
              <w:numId w:val="2"/>
            </w:numPr>
            <w:ind w:hanging="360"/>
            <w:jc w:val="both"/>
          </w:pPr>
        </w:pPrChange>
      </w:pPr>
      <w:del w:id="309" w:author="Andrew Zalesak" w:date="2025-08-18T17:32:00Z" w16du:dateUtc="2025-08-18T21:32:00Z">
        <w:r w:rsidDel="003715A6">
          <w:rPr>
            <w:rFonts w:ascii="Arial" w:hAnsi="Arial" w:cs="Arial"/>
          </w:rPr>
          <w:delText xml:space="preserve">As these proportion shifts, HIV programming will have to consider realignment of priorities </w:delText>
        </w:r>
      </w:del>
    </w:p>
    <w:p w14:paraId="548E5DF8" w14:textId="5AE45612" w:rsidR="003839D9" w:rsidDel="003715A6" w:rsidRDefault="003839D9" w:rsidP="003715A6">
      <w:pPr>
        <w:jc w:val="both"/>
        <w:rPr>
          <w:del w:id="310" w:author="Andrew Zalesak" w:date="2025-08-18T17:32:00Z" w16du:dateUtc="2025-08-18T21:32:00Z"/>
          <w:rFonts w:ascii="Arial" w:hAnsi="Arial" w:cs="Arial"/>
        </w:rPr>
        <w:pPrChange w:id="311" w:author="Andrew Zalesak" w:date="2025-08-18T17:32:00Z" w16du:dateUtc="2025-08-18T21:32:00Z">
          <w:pPr>
            <w:pStyle w:val="ListParagraph"/>
            <w:numPr>
              <w:numId w:val="2"/>
            </w:numPr>
            <w:ind w:hanging="360"/>
            <w:jc w:val="both"/>
          </w:pPr>
        </w:pPrChange>
      </w:pPr>
      <w:del w:id="312" w:author="Andrew Zalesak" w:date="2025-08-18T17:32:00Z" w16du:dateUtc="2025-08-18T21:32:00Z">
        <w:r w:rsidDel="003715A6">
          <w:rPr>
            <w:rFonts w:ascii="Arial" w:hAnsi="Arial" w:cs="Arial"/>
          </w:rPr>
          <w:delText xml:space="preserve">Health systems will also have to prepare for an increase in the absolute numbers accessing services for age-related comorbidities </w:delText>
        </w:r>
      </w:del>
    </w:p>
    <w:p w14:paraId="4928DE3A" w14:textId="75C30D5F" w:rsidR="003839D9" w:rsidRPr="004B06E4" w:rsidRDefault="003839D9" w:rsidP="003715A6">
      <w:pPr>
        <w:jc w:val="both"/>
        <w:rPr>
          <w:rFonts w:ascii="Arial" w:hAnsi="Arial" w:cs="Arial"/>
          <w:highlight w:val="yellow"/>
        </w:rPr>
        <w:pPrChange w:id="313" w:author="Andrew Zalesak" w:date="2025-08-18T17:32:00Z" w16du:dateUtc="2025-08-18T21:32:00Z">
          <w:pPr>
            <w:pStyle w:val="ListParagraph"/>
            <w:numPr>
              <w:numId w:val="2"/>
            </w:numPr>
            <w:ind w:hanging="360"/>
            <w:jc w:val="both"/>
          </w:pPr>
        </w:pPrChange>
      </w:pPr>
      <w:del w:id="314" w:author="Andrew Zalesak" w:date="2025-08-18T17:32:00Z" w16du:dateUtc="2025-08-18T21:32:00Z">
        <w:r w:rsidRPr="004B06E4" w:rsidDel="003715A6">
          <w:rPr>
            <w:rFonts w:ascii="Arial" w:hAnsi="Arial" w:cs="Arial"/>
            <w:highlight w:val="yellow"/>
          </w:rPr>
          <w:delText>Among th</w:delText>
        </w:r>
        <w:r w:rsidR="00A025C3" w:rsidDel="003715A6">
          <w:rPr>
            <w:rFonts w:ascii="Arial" w:hAnsi="Arial" w:cs="Arial"/>
            <w:highlight w:val="yellow"/>
          </w:rPr>
          <w:delText xml:space="preserve">e total population </w:delText>
        </w:r>
        <w:r w:rsidRPr="004B06E4" w:rsidDel="003715A6">
          <w:rPr>
            <w:rFonts w:ascii="Arial" w:hAnsi="Arial" w:cs="Arial"/>
            <w:highlight w:val="yellow"/>
          </w:rPr>
          <w:delText>eligible for Medicare (age 65+), the proportion with HIV will increase</w:delText>
        </w:r>
      </w:del>
      <w:r w:rsidRPr="004B06E4">
        <w:rPr>
          <w:rFonts w:ascii="Arial" w:hAnsi="Arial" w:cs="Arial"/>
          <w:highlight w:val="yellow"/>
        </w:rPr>
        <w:t xml:space="preserve"> </w:t>
      </w:r>
    </w:p>
    <w:p w14:paraId="684AFC63" w14:textId="1CC7B359" w:rsidR="00B04498" w:rsidRPr="00573BEF" w:rsidRDefault="00B04498" w:rsidP="00CA7AB4">
      <w:pPr>
        <w:jc w:val="both"/>
        <w:rPr>
          <w:rFonts w:ascii="Arial" w:hAnsi="Arial" w:cs="Arial"/>
          <w:i/>
          <w:iCs/>
        </w:rPr>
      </w:pPr>
      <w:r w:rsidRPr="00573BEF">
        <w:rPr>
          <w:rFonts w:ascii="Arial" w:hAnsi="Arial" w:cs="Arial"/>
          <w:i/>
          <w:iCs/>
        </w:rPr>
        <w:t>Limitations</w:t>
      </w:r>
    </w:p>
    <w:p w14:paraId="688DE123" w14:textId="7644D24A" w:rsidR="00B04498" w:rsidRDefault="00B04498" w:rsidP="00CA7AB4">
      <w:pPr>
        <w:pStyle w:val="ListParagraph"/>
        <w:numPr>
          <w:ilvl w:val="0"/>
          <w:numId w:val="1"/>
        </w:numPr>
        <w:jc w:val="both"/>
        <w:rPr>
          <w:rFonts w:ascii="Arial" w:hAnsi="Arial" w:cs="Arial"/>
        </w:rPr>
      </w:pPr>
      <w:r w:rsidRPr="00573BEF">
        <w:rPr>
          <w:rFonts w:ascii="Arial" w:hAnsi="Arial" w:cs="Arial"/>
        </w:rPr>
        <w:t>Did not directly model 65+ age group</w:t>
      </w:r>
    </w:p>
    <w:p w14:paraId="50B8E83B" w14:textId="5C1BDB0A" w:rsidR="00A025C3" w:rsidRPr="00573BEF" w:rsidRDefault="00A025C3" w:rsidP="00CA7AB4">
      <w:pPr>
        <w:pStyle w:val="ListParagraph"/>
        <w:numPr>
          <w:ilvl w:val="0"/>
          <w:numId w:val="1"/>
        </w:numPr>
        <w:jc w:val="both"/>
        <w:rPr>
          <w:rFonts w:ascii="Arial" w:hAnsi="Arial" w:cs="Arial"/>
        </w:rPr>
      </w:pPr>
      <w:r>
        <w:rPr>
          <w:rFonts w:ascii="Arial" w:hAnsi="Arial" w:cs="Arial"/>
        </w:rPr>
        <w:t xml:space="preserve">Assumptions about no major changes to </w:t>
      </w:r>
      <w:commentRangeStart w:id="315"/>
      <w:r>
        <w:rPr>
          <w:rFonts w:ascii="Arial" w:hAnsi="Arial" w:cs="Arial"/>
        </w:rPr>
        <w:t>services</w:t>
      </w:r>
      <w:commentRangeEnd w:id="315"/>
      <w:r>
        <w:rPr>
          <w:rStyle w:val="CommentReference"/>
        </w:rPr>
        <w:commentReference w:id="315"/>
      </w:r>
      <w:r>
        <w:rPr>
          <w:rFonts w:ascii="Arial" w:hAnsi="Arial" w:cs="Arial"/>
        </w:rPr>
        <w:t xml:space="preserve"> </w:t>
      </w:r>
    </w:p>
    <w:p w14:paraId="5BD80292" w14:textId="1D017C09" w:rsidR="00B04498" w:rsidRDefault="0001544A" w:rsidP="00CA7AB4">
      <w:pPr>
        <w:pStyle w:val="ListParagraph"/>
        <w:numPr>
          <w:ilvl w:val="0"/>
          <w:numId w:val="1"/>
        </w:numPr>
        <w:jc w:val="both"/>
        <w:rPr>
          <w:rFonts w:ascii="Arial" w:hAnsi="Arial" w:cs="Arial"/>
        </w:rPr>
      </w:pPr>
      <w:r w:rsidRPr="00573BEF">
        <w:rPr>
          <w:rFonts w:ascii="Arial" w:hAnsi="Arial" w:cs="Arial"/>
        </w:rPr>
        <w:t>General limitations of the state model? Such as, HIV epidemics are better modeled at the MSA level in many cases?</w:t>
      </w:r>
    </w:p>
    <w:p w14:paraId="6B4020D6" w14:textId="63D98961" w:rsidR="0001544A" w:rsidRPr="004B06E4" w:rsidRDefault="00A025C3" w:rsidP="004B06E4">
      <w:pPr>
        <w:pStyle w:val="ListParagraph"/>
        <w:numPr>
          <w:ilvl w:val="1"/>
          <w:numId w:val="1"/>
        </w:numPr>
        <w:jc w:val="both"/>
        <w:rPr>
          <w:rFonts w:ascii="Arial" w:hAnsi="Arial" w:cs="Arial"/>
        </w:rPr>
      </w:pPr>
      <w:r>
        <w:rPr>
          <w:rFonts w:ascii="Arial" w:hAnsi="Arial" w:cs="Arial"/>
        </w:rPr>
        <w:t xml:space="preserve">Yes, you can say that we assumed homogenous mixing within state, whereas there are likely differences by urban/rural areas within states </w:t>
      </w:r>
    </w:p>
    <w:p w14:paraId="27F1E72F" w14:textId="2608B9AD" w:rsidR="00FC6701" w:rsidRPr="0084638D" w:rsidRDefault="00F14892" w:rsidP="00CA7AB4">
      <w:pPr>
        <w:jc w:val="both"/>
        <w:rPr>
          <w:ins w:id="316" w:author="Andrew Zalesak" w:date="2025-08-14T17:22:00Z" w16du:dateUtc="2025-08-14T21:22:00Z"/>
          <w:rFonts w:ascii="Arial" w:hAnsi="Arial" w:cs="Arial"/>
          <w:rPrChange w:id="317" w:author="Andrew Zalesak" w:date="2025-08-18T17:18:00Z" w16du:dateUtc="2025-08-18T21:18:00Z">
            <w:rPr>
              <w:ins w:id="318" w:author="Andrew Zalesak" w:date="2025-08-14T17:22:00Z" w16du:dateUtc="2025-08-14T21:22:00Z"/>
              <w:rFonts w:ascii="Arial" w:hAnsi="Arial" w:cs="Arial"/>
              <w:i/>
              <w:iCs/>
            </w:rPr>
          </w:rPrChange>
        </w:rPr>
      </w:pPr>
      <w:ins w:id="319" w:author="Andrew Zalesak" w:date="2025-08-14T17:22:00Z" w16du:dateUtc="2025-08-14T21:22:00Z">
        <w:r>
          <w:rPr>
            <w:rFonts w:ascii="Arial" w:hAnsi="Arial" w:cs="Arial"/>
          </w:rPr>
          <w:t>There are several limi</w:t>
        </w:r>
      </w:ins>
      <w:ins w:id="320" w:author="Andrew Zalesak" w:date="2025-08-14T17:23:00Z" w16du:dateUtc="2025-08-14T21:23:00Z">
        <w:r>
          <w:rPr>
            <w:rFonts w:ascii="Arial" w:hAnsi="Arial" w:cs="Arial"/>
          </w:rPr>
          <w:t xml:space="preserve">tations to this study. Notably, we made assumptions that there would be no major changes to </w:t>
        </w:r>
      </w:ins>
      <w:ins w:id="321" w:author="Andrew Zalesak" w:date="2025-08-14T17:24:00Z" w16du:dateUtc="2025-08-14T21:24:00Z">
        <w:r>
          <w:rPr>
            <w:rFonts w:ascii="Arial" w:hAnsi="Arial" w:cs="Arial"/>
          </w:rPr>
          <w:t xml:space="preserve">HIV care, prevention, and testing </w:t>
        </w:r>
      </w:ins>
      <w:ins w:id="322" w:author="Andrew Zalesak" w:date="2025-08-14T17:23:00Z" w16du:dateUtc="2025-08-14T21:23:00Z">
        <w:r>
          <w:rPr>
            <w:rFonts w:ascii="Arial" w:hAnsi="Arial" w:cs="Arial"/>
          </w:rPr>
          <w:t>services</w:t>
        </w:r>
      </w:ins>
      <w:ins w:id="323" w:author="Andrew Zalesak" w:date="2025-08-14T17:24:00Z" w16du:dateUtc="2025-08-14T21:24:00Z">
        <w:r>
          <w:rPr>
            <w:rFonts w:ascii="Arial" w:hAnsi="Arial" w:cs="Arial"/>
          </w:rPr>
          <w:t xml:space="preserve"> during the model period.</w:t>
        </w:r>
      </w:ins>
      <w:ins w:id="324" w:author="Andrew Zalesak" w:date="2025-08-14T17:25:00Z" w16du:dateUtc="2025-08-14T21:25:00Z">
        <w:r>
          <w:rPr>
            <w:rFonts w:ascii="Arial" w:hAnsi="Arial" w:cs="Arial"/>
          </w:rPr>
          <w:t xml:space="preserve"> </w:t>
        </w:r>
      </w:ins>
      <w:ins w:id="325" w:author="Andrew Zalesak" w:date="2025-08-14T17:33:00Z" w16du:dateUtc="2025-08-14T21:33:00Z">
        <w:r w:rsidR="005A4099">
          <w:rPr>
            <w:rFonts w:ascii="Arial" w:hAnsi="Arial" w:cs="Arial"/>
          </w:rPr>
          <w:t>A study using the s</w:t>
        </w:r>
      </w:ins>
      <w:ins w:id="326" w:author="Andrew Zalesak" w:date="2025-08-14T17:34:00Z" w16du:dateUtc="2025-08-14T21:34:00Z">
        <w:r w:rsidR="005A4099">
          <w:rPr>
            <w:rFonts w:ascii="Arial" w:hAnsi="Arial" w:cs="Arial"/>
          </w:rPr>
          <w:t xml:space="preserve">ame model </w:t>
        </w:r>
      </w:ins>
      <w:ins w:id="327" w:author="Andrew Zalesak" w:date="2025-08-14T17:36:00Z" w16du:dateUtc="2025-08-14T21:36:00Z">
        <w:r w:rsidR="005A4099">
          <w:rPr>
            <w:rFonts w:ascii="Arial" w:hAnsi="Arial" w:cs="Arial"/>
          </w:rPr>
          <w:t>projected</w:t>
        </w:r>
      </w:ins>
      <w:ins w:id="328" w:author="Andrew Zalesak" w:date="2025-08-14T17:37:00Z" w16du:dateUtc="2025-08-14T21:37:00Z">
        <w:r w:rsidR="005A4099">
          <w:rPr>
            <w:rFonts w:ascii="Arial" w:hAnsi="Arial" w:cs="Arial"/>
          </w:rPr>
          <w:t xml:space="preserve"> </w:t>
        </w:r>
      </w:ins>
      <w:ins w:id="329" w:author="Andrew Zalesak" w:date="2025-08-14T17:38:00Z" w16du:dateUtc="2025-08-14T21:38:00Z">
        <w:r w:rsidR="005A4099">
          <w:rPr>
            <w:rFonts w:ascii="Arial" w:hAnsi="Arial" w:cs="Arial"/>
          </w:rPr>
          <w:t xml:space="preserve">that interruptions to such services </w:t>
        </w:r>
      </w:ins>
      <w:ins w:id="330" w:author="Andrew Zalesak" w:date="2025-08-14T17:39:00Z" w16du:dateUtc="2025-08-14T21:39:00Z">
        <w:r w:rsidR="005A4099">
          <w:rPr>
            <w:rFonts w:ascii="Arial" w:hAnsi="Arial" w:cs="Arial"/>
          </w:rPr>
          <w:t>could lead to a la</w:t>
        </w:r>
      </w:ins>
      <w:ins w:id="331" w:author="Andrew Zalesak" w:date="2025-08-14T17:40:00Z" w16du:dateUtc="2025-08-14T21:40:00Z">
        <w:r w:rsidR="005A4099">
          <w:rPr>
            <w:rFonts w:ascii="Arial" w:hAnsi="Arial" w:cs="Arial"/>
          </w:rPr>
          <w:t>rge rise in</w:t>
        </w:r>
      </w:ins>
      <w:ins w:id="332" w:author="Andrew Zalesak" w:date="2025-08-14T17:39:00Z" w16du:dateUtc="2025-08-14T21:39:00Z">
        <w:r w:rsidR="005A4099">
          <w:rPr>
            <w:rFonts w:ascii="Arial" w:hAnsi="Arial" w:cs="Arial"/>
          </w:rPr>
          <w:t xml:space="preserve"> new infections</w:t>
        </w:r>
      </w:ins>
      <w:ins w:id="333" w:author="Andrew Zalesak" w:date="2025-08-14T17:40:00Z" w16du:dateUtc="2025-08-14T21:40:00Z">
        <w:r w:rsidR="005A4099">
          <w:rPr>
            <w:rFonts w:ascii="Arial" w:hAnsi="Arial" w:cs="Arial"/>
          </w:rPr>
          <w:t>. Their most p</w:t>
        </w:r>
      </w:ins>
      <w:ins w:id="334" w:author="Andrew Zalesak" w:date="2025-08-14T17:41:00Z" w16du:dateUtc="2025-08-14T21:41:00Z">
        <w:r w:rsidR="005A4099">
          <w:rPr>
            <w:rFonts w:ascii="Arial" w:hAnsi="Arial" w:cs="Arial"/>
          </w:rPr>
          <w:t xml:space="preserve">essimistic scenario, modeling a permanent cessation of Ryan White services in </w:t>
        </w:r>
      </w:ins>
      <w:ins w:id="335" w:author="Andrew Zalesak" w:date="2025-08-14T17:43:00Z" w16du:dateUtc="2025-08-14T21:43:00Z">
        <w:r w:rsidR="00FC6701">
          <w:rPr>
            <w:rFonts w:ascii="Arial" w:hAnsi="Arial" w:cs="Arial"/>
          </w:rPr>
          <w:t xml:space="preserve">July </w:t>
        </w:r>
      </w:ins>
      <w:ins w:id="336" w:author="Andrew Zalesak" w:date="2025-08-14T17:41:00Z" w16du:dateUtc="2025-08-14T21:41:00Z">
        <w:r w:rsidR="005A4099">
          <w:rPr>
            <w:rFonts w:ascii="Arial" w:hAnsi="Arial" w:cs="Arial"/>
          </w:rPr>
          <w:t xml:space="preserve">2025, resulted in a projected </w:t>
        </w:r>
        <w:r w:rsidR="00FC6701">
          <w:rPr>
            <w:rFonts w:ascii="Arial" w:hAnsi="Arial" w:cs="Arial"/>
          </w:rPr>
          <w:t>66% (18 to 114%) excess infe</w:t>
        </w:r>
      </w:ins>
      <w:ins w:id="337" w:author="Andrew Zalesak" w:date="2025-08-14T17:42:00Z" w16du:dateUtc="2025-08-14T21:42:00Z">
        <w:r w:rsidR="00FC6701">
          <w:rPr>
            <w:rFonts w:ascii="Arial" w:hAnsi="Arial" w:cs="Arial"/>
          </w:rPr>
          <w:t>ctions</w:t>
        </w:r>
      </w:ins>
      <w:ins w:id="338" w:author="Andrew Zalesak" w:date="2025-08-14T17:43:00Z" w16du:dateUtc="2025-08-14T21:43:00Z">
        <w:r w:rsidR="00FC6701">
          <w:rPr>
            <w:rFonts w:ascii="Arial" w:hAnsi="Arial" w:cs="Arial"/>
          </w:rPr>
          <w:t xml:space="preserve"> </w:t>
        </w:r>
      </w:ins>
      <w:ins w:id="339" w:author="Andrew Zalesak" w:date="2025-08-14T17:44:00Z" w16du:dateUtc="2025-08-14T21:44:00Z">
        <w:r w:rsidR="00FC6701">
          <w:rPr>
            <w:rFonts w:ascii="Arial" w:hAnsi="Arial" w:cs="Arial"/>
          </w:rPr>
          <w:t>by 2030</w:t>
        </w:r>
      </w:ins>
      <w:ins w:id="340" w:author="Andrew Zalesak" w:date="2025-08-14T17:42:00Z" w16du:dateUtc="2025-08-14T21:42:00Z">
        <w:r w:rsidR="00FC6701">
          <w:rPr>
            <w:rFonts w:ascii="Arial" w:hAnsi="Arial" w:cs="Arial"/>
          </w:rPr>
          <w:t xml:space="preserve"> versus </w:t>
        </w:r>
        <w:r w:rsidR="00FC6701">
          <w:rPr>
            <w:rFonts w:ascii="Arial" w:hAnsi="Arial" w:cs="Arial"/>
          </w:rPr>
          <w:lastRenderedPageBreak/>
          <w:t xml:space="preserve">a baseline scenario of continued services. </w:t>
        </w:r>
      </w:ins>
      <w:ins w:id="341" w:author="Andrew Zalesak" w:date="2025-08-14T17:43:00Z" w16du:dateUtc="2025-08-14T21:43:00Z">
        <w:r w:rsidR="00FC6701">
          <w:rPr>
            <w:rFonts w:ascii="Arial" w:hAnsi="Arial" w:cs="Arial"/>
          </w:rPr>
          <w:t xml:space="preserve">The least disruptive scenario, modeling a </w:t>
        </w:r>
      </w:ins>
      <w:ins w:id="342" w:author="Andrew Zalesak" w:date="2025-08-14T17:44:00Z" w16du:dateUtc="2025-08-14T21:44:00Z">
        <w:r w:rsidR="00FC6701">
          <w:rPr>
            <w:rFonts w:ascii="Arial" w:hAnsi="Arial" w:cs="Arial"/>
          </w:rPr>
          <w:t>temporary interruption in Ryan White services such that viral suppression begins to recover in 2027</w:t>
        </w:r>
      </w:ins>
      <w:ins w:id="343" w:author="Andrew Zalesak" w:date="2025-08-14T17:45:00Z" w16du:dateUtc="2025-08-14T21:45:00Z">
        <w:r w:rsidR="00FC6701">
          <w:rPr>
            <w:rFonts w:ascii="Arial" w:hAnsi="Arial" w:cs="Arial"/>
          </w:rPr>
          <w:t xml:space="preserve">, still projected 25% (7 to 44%) excess infections by 2030 versus the baseline. </w:t>
        </w:r>
      </w:ins>
      <w:ins w:id="344" w:author="Andrew Zalesak" w:date="2025-08-18T17:19:00Z" w16du:dateUtc="2025-08-18T21:19:00Z">
        <w:r w:rsidR="0084638D">
          <w:rPr>
            <w:rFonts w:ascii="Arial" w:hAnsi="Arial" w:cs="Arial"/>
          </w:rPr>
          <w:t xml:space="preserve">Therefore, while the absolute number of PWDH age 55+ </w:t>
        </w:r>
      </w:ins>
      <w:ins w:id="345" w:author="Andrew Zalesak" w:date="2025-08-18T17:20:00Z" w16du:dateUtc="2025-08-18T21:20:00Z">
        <w:r w:rsidR="0084638D">
          <w:rPr>
            <w:rFonts w:ascii="Arial" w:hAnsi="Arial" w:cs="Arial"/>
          </w:rPr>
          <w:t>may</w:t>
        </w:r>
      </w:ins>
      <w:ins w:id="346" w:author="Andrew Zalesak" w:date="2025-08-18T17:19:00Z" w16du:dateUtc="2025-08-18T21:19:00Z">
        <w:r w:rsidR="0084638D">
          <w:rPr>
            <w:rFonts w:ascii="Arial" w:hAnsi="Arial" w:cs="Arial"/>
          </w:rPr>
          <w:t xml:space="preserve"> still rise</w:t>
        </w:r>
      </w:ins>
      <w:ins w:id="347" w:author="Andrew Zalesak" w:date="2025-08-18T17:20:00Z" w16du:dateUtc="2025-08-18T21:20:00Z">
        <w:r w:rsidR="0084638D">
          <w:rPr>
            <w:rFonts w:ascii="Arial" w:hAnsi="Arial" w:cs="Arial"/>
          </w:rPr>
          <w:t xml:space="preserve"> as projected here</w:t>
        </w:r>
      </w:ins>
      <w:ins w:id="348" w:author="Andrew Zalesak" w:date="2025-08-18T17:19:00Z" w16du:dateUtc="2025-08-18T21:19:00Z">
        <w:r w:rsidR="0084638D">
          <w:rPr>
            <w:rFonts w:ascii="Arial" w:hAnsi="Arial" w:cs="Arial"/>
          </w:rPr>
          <w:t xml:space="preserve">, the proportion of PWDH who are age 55+ </w:t>
        </w:r>
      </w:ins>
      <w:ins w:id="349" w:author="Andrew Zalesak" w:date="2025-08-18T17:21:00Z" w16du:dateUtc="2025-08-18T21:21:00Z">
        <w:r w:rsidR="0084638D">
          <w:rPr>
            <w:rFonts w:ascii="Arial" w:hAnsi="Arial" w:cs="Arial"/>
          </w:rPr>
          <w:t>is highly</w:t>
        </w:r>
      </w:ins>
      <w:ins w:id="350" w:author="Andrew Zalesak" w:date="2025-08-18T17:20:00Z" w16du:dateUtc="2025-08-18T21:20:00Z">
        <w:r w:rsidR="0084638D">
          <w:rPr>
            <w:rFonts w:ascii="Arial" w:hAnsi="Arial" w:cs="Arial"/>
          </w:rPr>
          <w:t xml:space="preserve"> sensitive to a policy-related rise in infections.</w:t>
        </w:r>
      </w:ins>
    </w:p>
    <w:p w14:paraId="69E33916" w14:textId="595D05D6" w:rsidR="00B04498" w:rsidRPr="00573BEF" w:rsidRDefault="00B04498" w:rsidP="00CA7AB4">
      <w:pPr>
        <w:jc w:val="both"/>
        <w:rPr>
          <w:rFonts w:ascii="Arial" w:hAnsi="Arial" w:cs="Arial"/>
        </w:rPr>
      </w:pPr>
      <w:r w:rsidRPr="00573BEF">
        <w:rPr>
          <w:rFonts w:ascii="Arial" w:hAnsi="Arial" w:cs="Arial"/>
          <w:i/>
          <w:iCs/>
        </w:rPr>
        <w:t>Strengths</w:t>
      </w:r>
    </w:p>
    <w:p w14:paraId="5BB53273" w14:textId="4AF4C717" w:rsidR="00B04498" w:rsidRDefault="00D17CBC" w:rsidP="00CA7AB4">
      <w:pPr>
        <w:pStyle w:val="ListParagraph"/>
        <w:numPr>
          <w:ilvl w:val="0"/>
          <w:numId w:val="1"/>
        </w:numPr>
        <w:jc w:val="both"/>
        <w:rPr>
          <w:rFonts w:ascii="Arial" w:hAnsi="Arial" w:cs="Arial"/>
        </w:rPr>
      </w:pPr>
      <w:r>
        <w:rPr>
          <w:rFonts w:ascii="Arial" w:hAnsi="Arial" w:cs="Arial"/>
        </w:rPr>
        <w:t xml:space="preserve">Bayesian calibration approach allows us to represent uncertainty in our model parameters and capture a range of simulation results </w:t>
      </w:r>
    </w:p>
    <w:p w14:paraId="2C7B5DD4" w14:textId="70BE9925" w:rsidR="00D17CBC" w:rsidRPr="00573BEF" w:rsidRDefault="00D17CBC" w:rsidP="00CA7AB4">
      <w:pPr>
        <w:pStyle w:val="ListParagraph"/>
        <w:numPr>
          <w:ilvl w:val="0"/>
          <w:numId w:val="1"/>
        </w:numPr>
        <w:jc w:val="both"/>
        <w:rPr>
          <w:rFonts w:ascii="Arial" w:hAnsi="Arial" w:cs="Arial"/>
        </w:rPr>
      </w:pPr>
      <w:r>
        <w:rPr>
          <w:rFonts w:ascii="Arial" w:hAnsi="Arial" w:cs="Arial"/>
        </w:rPr>
        <w:t xml:space="preserve">Modeling at the state level captures local dynamics </w:t>
      </w:r>
    </w:p>
    <w:p w14:paraId="49B10A94" w14:textId="30727D6D" w:rsidR="009F2C2B" w:rsidRPr="009F2C2B" w:rsidRDefault="009F2C2B" w:rsidP="00CA7AB4">
      <w:pPr>
        <w:jc w:val="both"/>
        <w:rPr>
          <w:ins w:id="351" w:author="Andrew Zalesak" w:date="2025-08-14T17:12:00Z" w16du:dateUtc="2025-08-14T21:12:00Z"/>
          <w:rFonts w:ascii="Arial" w:hAnsi="Arial" w:cs="Arial"/>
          <w:rPrChange w:id="352" w:author="Andrew Zalesak" w:date="2025-08-14T17:12:00Z" w16du:dateUtc="2025-08-14T21:12:00Z">
            <w:rPr>
              <w:ins w:id="353" w:author="Andrew Zalesak" w:date="2025-08-14T17:12:00Z" w16du:dateUtc="2025-08-14T21:12:00Z"/>
              <w:rFonts w:ascii="Arial" w:hAnsi="Arial" w:cs="Arial"/>
              <w:i/>
              <w:iCs/>
            </w:rPr>
          </w:rPrChange>
        </w:rPr>
      </w:pPr>
      <w:ins w:id="354" w:author="Andrew Zalesak" w:date="2025-08-14T17:16:00Z" w16du:dateUtc="2025-08-14T21:16:00Z">
        <w:r>
          <w:rPr>
            <w:rFonts w:ascii="Arial" w:hAnsi="Arial" w:cs="Arial"/>
          </w:rPr>
          <w:t xml:space="preserve">Our modeling approach has several advantages. Using a Bayesian calibration method allows us to incorporate uncertainty in our model parameters and in </w:t>
        </w:r>
      </w:ins>
      <w:ins w:id="355" w:author="Andrew Zalesak" w:date="2025-08-14T17:17:00Z" w16du:dateUtc="2025-08-14T21:17:00Z">
        <w:r>
          <w:rPr>
            <w:rFonts w:ascii="Arial" w:hAnsi="Arial" w:cs="Arial"/>
          </w:rPr>
          <w:t xml:space="preserve">our calibration data. This uncertainty </w:t>
        </w:r>
      </w:ins>
      <w:ins w:id="356" w:author="Andrew Zalesak" w:date="2025-08-14T17:18:00Z" w16du:dateUtc="2025-08-14T21:18:00Z">
        <w:r>
          <w:rPr>
            <w:rFonts w:ascii="Arial" w:hAnsi="Arial" w:cs="Arial"/>
          </w:rPr>
          <w:t xml:space="preserve">results in a range of simulations which provide a </w:t>
        </w:r>
      </w:ins>
      <w:ins w:id="357" w:author="Andrew Zalesak" w:date="2025-08-14T17:19:00Z" w16du:dateUtc="2025-08-14T21:19:00Z">
        <w:r>
          <w:rPr>
            <w:rFonts w:ascii="Arial" w:hAnsi="Arial" w:cs="Arial"/>
          </w:rPr>
          <w:t xml:space="preserve">more nuanced understanding than could any single simulation. </w:t>
        </w:r>
      </w:ins>
      <w:ins w:id="358" w:author="Andrew Zalesak" w:date="2025-08-14T17:21:00Z" w16du:dateUtc="2025-08-14T21:21:00Z">
        <w:r>
          <w:rPr>
            <w:rFonts w:ascii="Arial" w:hAnsi="Arial" w:cs="Arial"/>
          </w:rPr>
          <w:t>By modeling at the state, rather than national, level, we are able to capture the dynamics of loca</w:t>
        </w:r>
        <w:r w:rsidR="00F14892">
          <w:rPr>
            <w:rFonts w:ascii="Arial" w:hAnsi="Arial" w:cs="Arial"/>
          </w:rPr>
          <w:t>l epidemics</w:t>
        </w:r>
      </w:ins>
      <w:ins w:id="359" w:author="Andrew Zalesak" w:date="2025-08-14T17:22:00Z" w16du:dateUtc="2025-08-14T21:22:00Z">
        <w:r w:rsidR="00F14892">
          <w:rPr>
            <w:rFonts w:ascii="Arial" w:hAnsi="Arial" w:cs="Arial"/>
          </w:rPr>
          <w:t>, with caveats as described above.</w:t>
        </w:r>
      </w:ins>
    </w:p>
    <w:p w14:paraId="3C3B8D21" w14:textId="76FFAD87" w:rsidR="00B04498" w:rsidRPr="00573BEF" w:rsidRDefault="00B04498" w:rsidP="00CA7AB4">
      <w:pPr>
        <w:jc w:val="both"/>
        <w:rPr>
          <w:rFonts w:ascii="Arial" w:hAnsi="Arial" w:cs="Arial"/>
          <w:i/>
          <w:iCs/>
        </w:rPr>
      </w:pPr>
      <w:r w:rsidRPr="00573BEF">
        <w:rPr>
          <w:rFonts w:ascii="Arial" w:hAnsi="Arial" w:cs="Arial"/>
          <w:i/>
          <w:iCs/>
        </w:rPr>
        <w:t>Reprise of conclusion</w:t>
      </w:r>
    </w:p>
    <w:p w14:paraId="7A524F5B" w14:textId="18E21C2D" w:rsidR="00B04498" w:rsidRDefault="001665D4" w:rsidP="001665D4">
      <w:pPr>
        <w:pStyle w:val="ListParagraph"/>
        <w:numPr>
          <w:ilvl w:val="0"/>
          <w:numId w:val="1"/>
        </w:numPr>
        <w:jc w:val="both"/>
        <w:rPr>
          <w:rFonts w:ascii="Arial" w:hAnsi="Arial" w:cs="Arial"/>
        </w:rPr>
      </w:pPr>
      <w:r>
        <w:rPr>
          <w:rFonts w:ascii="Arial" w:hAnsi="Arial" w:cs="Arial"/>
        </w:rPr>
        <w:t>Our findings suggest that the United States will face an aging HIV population over the next 15 years</w:t>
      </w:r>
    </w:p>
    <w:p w14:paraId="72E06D47" w14:textId="4BD64749" w:rsidR="001665D4" w:rsidRPr="004B06E4" w:rsidRDefault="001665D4" w:rsidP="004B06E4">
      <w:pPr>
        <w:pStyle w:val="ListParagraph"/>
        <w:numPr>
          <w:ilvl w:val="0"/>
          <w:numId w:val="1"/>
        </w:numPr>
        <w:jc w:val="both"/>
        <w:rPr>
          <w:rFonts w:ascii="Arial" w:hAnsi="Arial" w:cs="Arial"/>
        </w:rPr>
      </w:pPr>
      <w:r>
        <w:rPr>
          <w:rFonts w:ascii="Arial" w:hAnsi="Arial" w:cs="Arial"/>
        </w:rPr>
        <w:t xml:space="preserve">While policy initiatives such as the EHE </w:t>
      </w:r>
      <w:r w:rsidR="006D63B0">
        <w:rPr>
          <w:rFonts w:ascii="Arial" w:hAnsi="Arial" w:cs="Arial"/>
        </w:rPr>
        <w:t>plan</w:t>
      </w:r>
      <w:r>
        <w:rPr>
          <w:rFonts w:ascii="Arial" w:hAnsi="Arial" w:cs="Arial"/>
        </w:rPr>
        <w:t xml:space="preserve"> have historically focused on reducing new HIV infections, we must continue to consider the needs of and provide comprehensive care for individuals living with HIV as they age.  </w:t>
      </w:r>
    </w:p>
    <w:p w14:paraId="09E7DB4D" w14:textId="1ED4DB23" w:rsidR="00A12786" w:rsidRDefault="00A12786">
      <w:pPr>
        <w:rPr>
          <w:rFonts w:ascii="Arial" w:hAnsi="Arial" w:cs="Arial"/>
        </w:rPr>
      </w:pPr>
      <w:r>
        <w:rPr>
          <w:rFonts w:ascii="Arial" w:hAnsi="Arial" w:cs="Arial"/>
        </w:rPr>
        <w:br w:type="page"/>
      </w:r>
    </w:p>
    <w:p w14:paraId="352DD7DE" w14:textId="2FD77647" w:rsidR="00182F35" w:rsidRDefault="00554AF2" w:rsidP="00182F35">
      <w:pPr>
        <w:jc w:val="both"/>
        <w:rPr>
          <w:rFonts w:ascii="Arial" w:hAnsi="Arial" w:cs="Arial"/>
          <w:b/>
          <w:bCs/>
        </w:rPr>
      </w:pPr>
      <w:r w:rsidRPr="00554AF2">
        <w:rPr>
          <w:rFonts w:ascii="Arial" w:hAnsi="Arial" w:cs="Arial"/>
          <w:b/>
          <w:bCs/>
        </w:rPr>
        <w:lastRenderedPageBreak/>
        <w:t>Figure 1: Model calibration</w:t>
      </w:r>
      <w:r w:rsidR="00182F35">
        <w:rPr>
          <w:rFonts w:ascii="Arial" w:hAnsi="Arial" w:cs="Arial"/>
          <w:b/>
          <w:bCs/>
        </w:rPr>
        <w:t xml:space="preserve"> and projected diagnosed prevalence (left panel</w:t>
      </w:r>
      <w:r w:rsidR="0043329A">
        <w:rPr>
          <w:rFonts w:ascii="Arial" w:hAnsi="Arial" w:cs="Arial"/>
          <w:b/>
          <w:bCs/>
        </w:rPr>
        <w:t>s</w:t>
      </w:r>
      <w:r w:rsidR="00182F35">
        <w:rPr>
          <w:rFonts w:ascii="Arial" w:hAnsi="Arial" w:cs="Arial"/>
          <w:b/>
          <w:bCs/>
        </w:rPr>
        <w:t>) and new diagnoses (right panel</w:t>
      </w:r>
      <w:r w:rsidR="0043329A">
        <w:rPr>
          <w:rFonts w:ascii="Arial" w:hAnsi="Arial" w:cs="Arial"/>
          <w:b/>
          <w:bCs/>
        </w:rPr>
        <w:t>s</w:t>
      </w:r>
      <w:r w:rsidR="00182F35">
        <w:rPr>
          <w:rFonts w:ascii="Arial" w:hAnsi="Arial" w:cs="Arial"/>
          <w:b/>
          <w:bCs/>
        </w:rPr>
        <w:t>) by age</w:t>
      </w:r>
      <w:r w:rsidR="0027126D">
        <w:rPr>
          <w:rFonts w:ascii="Arial" w:hAnsi="Arial" w:cs="Arial"/>
          <w:b/>
          <w:bCs/>
        </w:rPr>
        <w:t xml:space="preserve"> for </w:t>
      </w:r>
      <w:r w:rsidR="0043329A">
        <w:rPr>
          <w:rFonts w:ascii="Arial" w:hAnsi="Arial" w:cs="Arial"/>
          <w:b/>
          <w:bCs/>
        </w:rPr>
        <w:t>Georgia</w:t>
      </w:r>
      <w:r w:rsidR="00182F35">
        <w:rPr>
          <w:rFonts w:ascii="Arial" w:hAnsi="Arial" w:cs="Arial"/>
          <w:b/>
          <w:bCs/>
        </w:rPr>
        <w:t>, overlaid with calibration data.</w:t>
      </w:r>
    </w:p>
    <w:tbl>
      <w:tblPr>
        <w:tblStyle w:val="TableGrid"/>
        <w:tblW w:w="0" w:type="auto"/>
        <w:tblLook w:val="04A0" w:firstRow="1" w:lastRow="0" w:firstColumn="1" w:lastColumn="0" w:noHBand="0" w:noVBand="1"/>
      </w:tblPr>
      <w:tblGrid>
        <w:gridCol w:w="498"/>
        <w:gridCol w:w="2836"/>
        <w:gridCol w:w="2808"/>
      </w:tblGrid>
      <w:tr w:rsidR="0043329A" w14:paraId="195523C1" w14:textId="77777777" w:rsidTr="0043329A">
        <w:tc>
          <w:tcPr>
            <w:tcW w:w="498" w:type="dxa"/>
          </w:tcPr>
          <w:p w14:paraId="25AC1C52" w14:textId="77777777" w:rsidR="0043329A" w:rsidRDefault="0043329A" w:rsidP="003C3FF3"/>
        </w:tc>
        <w:tc>
          <w:tcPr>
            <w:tcW w:w="2836" w:type="dxa"/>
          </w:tcPr>
          <w:p w14:paraId="56C72FC8" w14:textId="77777777" w:rsidR="0043329A" w:rsidRDefault="0043329A" w:rsidP="003C3FF3">
            <w:r>
              <w:t>Diagnosed Prevalence</w:t>
            </w:r>
          </w:p>
        </w:tc>
        <w:tc>
          <w:tcPr>
            <w:tcW w:w="2806" w:type="dxa"/>
          </w:tcPr>
          <w:p w14:paraId="3280FC20" w14:textId="77777777" w:rsidR="0043329A" w:rsidRDefault="0043329A" w:rsidP="003C3FF3">
            <w:r>
              <w:t>New Diagnoses</w:t>
            </w:r>
          </w:p>
        </w:tc>
      </w:tr>
      <w:tr w:rsidR="0043329A" w14:paraId="6B345D10" w14:textId="77777777" w:rsidTr="0043329A">
        <w:trPr>
          <w:cantSplit/>
          <w:trHeight w:val="1134"/>
        </w:trPr>
        <w:tc>
          <w:tcPr>
            <w:tcW w:w="498" w:type="dxa"/>
            <w:textDirection w:val="btLr"/>
          </w:tcPr>
          <w:p w14:paraId="72496B91" w14:textId="77777777" w:rsidR="0043329A" w:rsidRDefault="0043329A" w:rsidP="003C3FF3">
            <w:pPr>
              <w:ind w:left="113" w:right="113"/>
            </w:pPr>
            <w:r>
              <w:t>Total</w:t>
            </w:r>
          </w:p>
        </w:tc>
        <w:tc>
          <w:tcPr>
            <w:tcW w:w="2836" w:type="dxa"/>
          </w:tcPr>
          <w:p w14:paraId="05B08C52" w14:textId="77777777" w:rsidR="0043329A" w:rsidRDefault="0043329A" w:rsidP="003C3FF3">
            <w:r>
              <w:rPr>
                <w:noProof/>
              </w:rPr>
              <w:drawing>
                <wp:inline distT="0" distB="0" distL="0" distR="0" wp14:anchorId="7CBD58AA" wp14:editId="06FF7543">
                  <wp:extent cx="1645920" cy="1371600"/>
                  <wp:effectExtent l="0" t="0" r="0" b="0"/>
                  <wp:docPr id="996894192" name="Picture 25" descr="A graph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94192" name="Picture 25" descr="A graph with dots and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45920" cy="1371600"/>
                          </a:xfrm>
                          <a:prstGeom prst="rect">
                            <a:avLst/>
                          </a:prstGeom>
                        </pic:spPr>
                      </pic:pic>
                    </a:graphicData>
                  </a:graphic>
                </wp:inline>
              </w:drawing>
            </w:r>
          </w:p>
        </w:tc>
        <w:tc>
          <w:tcPr>
            <w:tcW w:w="2806" w:type="dxa"/>
          </w:tcPr>
          <w:p w14:paraId="6103D5F7" w14:textId="77777777" w:rsidR="0043329A" w:rsidRDefault="0043329A" w:rsidP="003C3FF3">
            <w:r>
              <w:rPr>
                <w:noProof/>
              </w:rPr>
              <w:drawing>
                <wp:inline distT="0" distB="0" distL="0" distR="0" wp14:anchorId="1142366D" wp14:editId="342EB815">
                  <wp:extent cx="1645920" cy="1371600"/>
                  <wp:effectExtent l="0" t="0" r="0" b="0"/>
                  <wp:docPr id="1419400689" name="Picture 26"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00689" name="Picture 26" descr="A graph with lines and do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5920" cy="1371600"/>
                          </a:xfrm>
                          <a:prstGeom prst="rect">
                            <a:avLst/>
                          </a:prstGeom>
                        </pic:spPr>
                      </pic:pic>
                    </a:graphicData>
                  </a:graphic>
                </wp:inline>
              </w:drawing>
            </w:r>
          </w:p>
        </w:tc>
      </w:tr>
      <w:tr w:rsidR="0043329A" w14:paraId="6E64F2F6" w14:textId="77777777" w:rsidTr="0043329A">
        <w:trPr>
          <w:cantSplit/>
          <w:trHeight w:val="1134"/>
        </w:trPr>
        <w:tc>
          <w:tcPr>
            <w:tcW w:w="498" w:type="dxa"/>
            <w:textDirection w:val="btLr"/>
          </w:tcPr>
          <w:p w14:paraId="52E32413" w14:textId="77777777" w:rsidR="0043329A" w:rsidRDefault="0043329A" w:rsidP="003C3FF3">
            <w:pPr>
              <w:ind w:left="113" w:right="113"/>
            </w:pPr>
            <w:r>
              <w:t>13-24 years</w:t>
            </w:r>
          </w:p>
        </w:tc>
        <w:tc>
          <w:tcPr>
            <w:tcW w:w="2836" w:type="dxa"/>
          </w:tcPr>
          <w:p w14:paraId="6EEBD114" w14:textId="77777777" w:rsidR="0043329A" w:rsidRDefault="0043329A" w:rsidP="003C3FF3">
            <w:r>
              <w:rPr>
                <w:noProof/>
              </w:rPr>
              <w:drawing>
                <wp:inline distT="0" distB="0" distL="0" distR="0" wp14:anchorId="7F58D837" wp14:editId="0E6BA6FA">
                  <wp:extent cx="1645920" cy="1371600"/>
                  <wp:effectExtent l="0" t="0" r="0" b="0"/>
                  <wp:docPr id="1801954457" name="Picture 19" descr="A graph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54457" name="Picture 19" descr="A graph with dots and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45920" cy="1371600"/>
                          </a:xfrm>
                          <a:prstGeom prst="rect">
                            <a:avLst/>
                          </a:prstGeom>
                        </pic:spPr>
                      </pic:pic>
                    </a:graphicData>
                  </a:graphic>
                </wp:inline>
              </w:drawing>
            </w:r>
          </w:p>
        </w:tc>
        <w:tc>
          <w:tcPr>
            <w:tcW w:w="2806" w:type="dxa"/>
          </w:tcPr>
          <w:p w14:paraId="67C0E6D9" w14:textId="77777777" w:rsidR="0043329A" w:rsidRDefault="0043329A" w:rsidP="003C3FF3">
            <w:r>
              <w:rPr>
                <w:noProof/>
              </w:rPr>
              <w:drawing>
                <wp:inline distT="0" distB="0" distL="0" distR="0" wp14:anchorId="52F17500" wp14:editId="142252F9">
                  <wp:extent cx="1645920" cy="1371600"/>
                  <wp:effectExtent l="0" t="0" r="0" b="0"/>
                  <wp:docPr id="2116297786" name="Picture 20"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97786" name="Picture 20" descr="A graph with numbers and lin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45920" cy="1371600"/>
                          </a:xfrm>
                          <a:prstGeom prst="rect">
                            <a:avLst/>
                          </a:prstGeom>
                        </pic:spPr>
                      </pic:pic>
                    </a:graphicData>
                  </a:graphic>
                </wp:inline>
              </w:drawing>
            </w:r>
          </w:p>
        </w:tc>
      </w:tr>
      <w:tr w:rsidR="0043329A" w14:paraId="70C639E5" w14:textId="77777777" w:rsidTr="0043329A">
        <w:trPr>
          <w:cantSplit/>
          <w:trHeight w:val="1134"/>
        </w:trPr>
        <w:tc>
          <w:tcPr>
            <w:tcW w:w="498" w:type="dxa"/>
            <w:textDirection w:val="btLr"/>
          </w:tcPr>
          <w:p w14:paraId="31C9C94B" w14:textId="77777777" w:rsidR="0043329A" w:rsidRDefault="0043329A" w:rsidP="003C3FF3">
            <w:pPr>
              <w:ind w:left="113" w:right="113"/>
            </w:pPr>
            <w:r>
              <w:t>25-34 years</w:t>
            </w:r>
          </w:p>
        </w:tc>
        <w:tc>
          <w:tcPr>
            <w:tcW w:w="2836" w:type="dxa"/>
          </w:tcPr>
          <w:p w14:paraId="253C1AE3" w14:textId="77777777" w:rsidR="0043329A" w:rsidRDefault="0043329A" w:rsidP="003C3FF3">
            <w:r>
              <w:rPr>
                <w:noProof/>
              </w:rPr>
              <w:drawing>
                <wp:inline distT="0" distB="0" distL="0" distR="0" wp14:anchorId="03D5E95C" wp14:editId="46049421">
                  <wp:extent cx="1664208" cy="1380744"/>
                  <wp:effectExtent l="0" t="0" r="0" b="0"/>
                  <wp:docPr id="1409574171" name="Picture 7" descr="A graph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74171" name="Picture 7" descr="A graph with dots and lin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64208" cy="1380744"/>
                          </a:xfrm>
                          <a:prstGeom prst="rect">
                            <a:avLst/>
                          </a:prstGeom>
                          <a:noFill/>
                          <a:ln>
                            <a:noFill/>
                          </a:ln>
                        </pic:spPr>
                      </pic:pic>
                    </a:graphicData>
                  </a:graphic>
                </wp:inline>
              </w:drawing>
            </w:r>
          </w:p>
        </w:tc>
        <w:tc>
          <w:tcPr>
            <w:tcW w:w="2806" w:type="dxa"/>
          </w:tcPr>
          <w:p w14:paraId="0DE04BBD" w14:textId="77777777" w:rsidR="0043329A" w:rsidRDefault="0043329A" w:rsidP="003C3FF3">
            <w:r>
              <w:rPr>
                <w:noProof/>
              </w:rPr>
              <w:drawing>
                <wp:inline distT="0" distB="0" distL="0" distR="0" wp14:anchorId="2AB91483" wp14:editId="1954A37C">
                  <wp:extent cx="1645920" cy="1371600"/>
                  <wp:effectExtent l="0" t="0" r="0" b="0"/>
                  <wp:docPr id="333694498" name="Picture 2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94498" name="Picture 21" descr="A graph with lines and dot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45920" cy="1371600"/>
                          </a:xfrm>
                          <a:prstGeom prst="rect">
                            <a:avLst/>
                          </a:prstGeom>
                        </pic:spPr>
                      </pic:pic>
                    </a:graphicData>
                  </a:graphic>
                </wp:inline>
              </w:drawing>
            </w:r>
          </w:p>
        </w:tc>
      </w:tr>
      <w:tr w:rsidR="0043329A" w14:paraId="13A883CC" w14:textId="77777777" w:rsidTr="0043329A">
        <w:trPr>
          <w:cantSplit/>
          <w:trHeight w:val="1134"/>
        </w:trPr>
        <w:tc>
          <w:tcPr>
            <w:tcW w:w="498" w:type="dxa"/>
            <w:textDirection w:val="btLr"/>
          </w:tcPr>
          <w:p w14:paraId="7FA7F4C8" w14:textId="77777777" w:rsidR="0043329A" w:rsidRDefault="0043329A" w:rsidP="003C3FF3">
            <w:pPr>
              <w:ind w:left="113" w:right="113"/>
            </w:pPr>
            <w:r>
              <w:t>35-44 years</w:t>
            </w:r>
          </w:p>
        </w:tc>
        <w:tc>
          <w:tcPr>
            <w:tcW w:w="2836" w:type="dxa"/>
          </w:tcPr>
          <w:p w14:paraId="6966A0C1" w14:textId="77777777" w:rsidR="0043329A" w:rsidRDefault="0043329A" w:rsidP="003C3FF3">
            <w:r>
              <w:rPr>
                <w:noProof/>
              </w:rPr>
              <w:drawing>
                <wp:inline distT="0" distB="0" distL="0" distR="0" wp14:anchorId="5F1080DF" wp14:editId="4EE9FF8A">
                  <wp:extent cx="1645920" cy="1371600"/>
                  <wp:effectExtent l="0" t="0" r="0" b="0"/>
                  <wp:docPr id="650505449" name="Picture 10"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05449" name="Picture 10" descr="A graph with numbers and dot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45920" cy="1371600"/>
                          </a:xfrm>
                          <a:prstGeom prst="rect">
                            <a:avLst/>
                          </a:prstGeom>
                          <a:noFill/>
                          <a:ln>
                            <a:noFill/>
                          </a:ln>
                        </pic:spPr>
                      </pic:pic>
                    </a:graphicData>
                  </a:graphic>
                </wp:inline>
              </w:drawing>
            </w:r>
          </w:p>
        </w:tc>
        <w:tc>
          <w:tcPr>
            <w:tcW w:w="2806" w:type="dxa"/>
          </w:tcPr>
          <w:p w14:paraId="2131EEF2" w14:textId="77777777" w:rsidR="0043329A" w:rsidRDefault="0043329A" w:rsidP="003C3FF3">
            <w:r>
              <w:rPr>
                <w:noProof/>
              </w:rPr>
              <w:drawing>
                <wp:inline distT="0" distB="0" distL="0" distR="0" wp14:anchorId="2BDC0D1E" wp14:editId="33F00CDE">
                  <wp:extent cx="1645920" cy="1371600"/>
                  <wp:effectExtent l="0" t="0" r="0" b="0"/>
                  <wp:docPr id="1286003022" name="Picture 22" descr="A graph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03022" name="Picture 22" descr="A graph with dots and line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45920" cy="1371600"/>
                          </a:xfrm>
                          <a:prstGeom prst="rect">
                            <a:avLst/>
                          </a:prstGeom>
                        </pic:spPr>
                      </pic:pic>
                    </a:graphicData>
                  </a:graphic>
                </wp:inline>
              </w:drawing>
            </w:r>
          </w:p>
        </w:tc>
      </w:tr>
      <w:tr w:rsidR="0043329A" w14:paraId="6D3464BE" w14:textId="77777777" w:rsidTr="0043329A">
        <w:trPr>
          <w:cantSplit/>
          <w:trHeight w:val="1134"/>
        </w:trPr>
        <w:tc>
          <w:tcPr>
            <w:tcW w:w="498" w:type="dxa"/>
            <w:textDirection w:val="btLr"/>
          </w:tcPr>
          <w:p w14:paraId="42D4E055" w14:textId="77777777" w:rsidR="0043329A" w:rsidRDefault="0043329A" w:rsidP="003C3FF3">
            <w:pPr>
              <w:ind w:left="113" w:right="113"/>
            </w:pPr>
            <w:r>
              <w:t>45-54 years</w:t>
            </w:r>
          </w:p>
        </w:tc>
        <w:tc>
          <w:tcPr>
            <w:tcW w:w="2836" w:type="dxa"/>
          </w:tcPr>
          <w:p w14:paraId="7BAEF1B2" w14:textId="77777777" w:rsidR="0043329A" w:rsidRDefault="0043329A" w:rsidP="003C3FF3">
            <w:r>
              <w:rPr>
                <w:noProof/>
              </w:rPr>
              <w:drawing>
                <wp:inline distT="0" distB="0" distL="0" distR="0" wp14:anchorId="1B2A79BE" wp14:editId="04E1B5F2">
                  <wp:extent cx="1645920" cy="1371600"/>
                  <wp:effectExtent l="0" t="0" r="0" b="0"/>
                  <wp:docPr id="1071815591" name="Picture 1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15591" name="Picture 11" descr="A graph with lines and dots&#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45920" cy="1371600"/>
                          </a:xfrm>
                          <a:prstGeom prst="rect">
                            <a:avLst/>
                          </a:prstGeom>
                          <a:noFill/>
                          <a:ln>
                            <a:noFill/>
                          </a:ln>
                        </pic:spPr>
                      </pic:pic>
                    </a:graphicData>
                  </a:graphic>
                </wp:inline>
              </w:drawing>
            </w:r>
          </w:p>
        </w:tc>
        <w:tc>
          <w:tcPr>
            <w:tcW w:w="2806" w:type="dxa"/>
          </w:tcPr>
          <w:p w14:paraId="017B2B2F" w14:textId="77777777" w:rsidR="0043329A" w:rsidRDefault="0043329A" w:rsidP="003C3FF3">
            <w:r>
              <w:rPr>
                <w:noProof/>
              </w:rPr>
              <w:drawing>
                <wp:inline distT="0" distB="0" distL="0" distR="0" wp14:anchorId="0C1FDF1D" wp14:editId="4A4A6696">
                  <wp:extent cx="1645920" cy="1371600"/>
                  <wp:effectExtent l="0" t="0" r="0" b="0"/>
                  <wp:docPr id="1561708210" name="Picture 23"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08210" name="Picture 23" descr="A graph with numbers and line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45920" cy="1371600"/>
                          </a:xfrm>
                          <a:prstGeom prst="rect">
                            <a:avLst/>
                          </a:prstGeom>
                        </pic:spPr>
                      </pic:pic>
                    </a:graphicData>
                  </a:graphic>
                </wp:inline>
              </w:drawing>
            </w:r>
          </w:p>
        </w:tc>
      </w:tr>
      <w:tr w:rsidR="0043329A" w14:paraId="5C84E065" w14:textId="77777777" w:rsidTr="0043329A">
        <w:trPr>
          <w:cantSplit/>
          <w:trHeight w:val="1134"/>
        </w:trPr>
        <w:tc>
          <w:tcPr>
            <w:tcW w:w="498" w:type="dxa"/>
            <w:textDirection w:val="btLr"/>
          </w:tcPr>
          <w:p w14:paraId="0E09AF7C" w14:textId="77777777" w:rsidR="0043329A" w:rsidRDefault="0043329A" w:rsidP="003C3FF3">
            <w:pPr>
              <w:ind w:left="113" w:right="113"/>
            </w:pPr>
            <w:r>
              <w:lastRenderedPageBreak/>
              <w:t>55+ years</w:t>
            </w:r>
          </w:p>
        </w:tc>
        <w:tc>
          <w:tcPr>
            <w:tcW w:w="2836" w:type="dxa"/>
          </w:tcPr>
          <w:p w14:paraId="249DDAA0" w14:textId="77777777" w:rsidR="0043329A" w:rsidRDefault="0043329A" w:rsidP="003C3FF3">
            <w:r>
              <w:rPr>
                <w:noProof/>
              </w:rPr>
              <w:drawing>
                <wp:inline distT="0" distB="0" distL="0" distR="0" wp14:anchorId="6922300E" wp14:editId="343E6C5C">
                  <wp:extent cx="1645920" cy="1371600"/>
                  <wp:effectExtent l="0" t="0" r="0" b="0"/>
                  <wp:docPr id="1541391661" name="Picture 12"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91661" name="Picture 12" descr="A graph with a line and dots&#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45920" cy="1371600"/>
                          </a:xfrm>
                          <a:prstGeom prst="rect">
                            <a:avLst/>
                          </a:prstGeom>
                          <a:noFill/>
                          <a:ln>
                            <a:noFill/>
                          </a:ln>
                        </pic:spPr>
                      </pic:pic>
                    </a:graphicData>
                  </a:graphic>
                </wp:inline>
              </w:drawing>
            </w:r>
          </w:p>
        </w:tc>
        <w:tc>
          <w:tcPr>
            <w:tcW w:w="2806" w:type="dxa"/>
          </w:tcPr>
          <w:p w14:paraId="56D8F6E7" w14:textId="77777777" w:rsidR="0043329A" w:rsidRDefault="0043329A" w:rsidP="003C3FF3">
            <w:r>
              <w:rPr>
                <w:noProof/>
              </w:rPr>
              <w:drawing>
                <wp:inline distT="0" distB="0" distL="0" distR="0" wp14:anchorId="46A00CE8" wp14:editId="051C0B6F">
                  <wp:extent cx="1645920" cy="1371600"/>
                  <wp:effectExtent l="0" t="0" r="0" b="0"/>
                  <wp:docPr id="1365736989" name="Picture 24"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36989" name="Picture 24" descr="A graph with numbers and line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45920" cy="1371600"/>
                          </a:xfrm>
                          <a:prstGeom prst="rect">
                            <a:avLst/>
                          </a:prstGeom>
                        </pic:spPr>
                      </pic:pic>
                    </a:graphicData>
                  </a:graphic>
                </wp:inline>
              </w:drawing>
            </w:r>
          </w:p>
        </w:tc>
      </w:tr>
    </w:tbl>
    <w:p w14:paraId="31F01BD6" w14:textId="08803786" w:rsidR="00182F35" w:rsidRDefault="00182F35" w:rsidP="00182F35">
      <w:pPr>
        <w:jc w:val="both"/>
        <w:rPr>
          <w:ins w:id="360" w:author="Andrew Zalesak" w:date="2025-08-14T16:20:00Z" w16du:dateUtc="2025-08-14T20:20:00Z"/>
          <w:rFonts w:ascii="Arial" w:hAnsi="Arial" w:cs="Arial"/>
          <w:sz w:val="18"/>
          <w:szCs w:val="18"/>
        </w:rPr>
      </w:pPr>
      <w:r w:rsidRPr="00182F35">
        <w:rPr>
          <w:rFonts w:ascii="Arial" w:hAnsi="Arial" w:cs="Arial"/>
          <w:sz w:val="18"/>
          <w:szCs w:val="18"/>
        </w:rPr>
        <w:t xml:space="preserve">Sample projections </w:t>
      </w:r>
      <w:r w:rsidR="00603824">
        <w:rPr>
          <w:rFonts w:ascii="Arial" w:hAnsi="Arial" w:cs="Arial"/>
          <w:sz w:val="18"/>
          <w:szCs w:val="18"/>
        </w:rPr>
        <w:t xml:space="preserve">by age </w:t>
      </w:r>
      <w:r w:rsidRPr="00182F35">
        <w:rPr>
          <w:rFonts w:ascii="Arial" w:hAnsi="Arial" w:cs="Arial"/>
          <w:sz w:val="18"/>
          <w:szCs w:val="18"/>
        </w:rPr>
        <w:t xml:space="preserve">for </w:t>
      </w:r>
      <w:r w:rsidR="0043329A">
        <w:rPr>
          <w:rFonts w:ascii="Arial" w:hAnsi="Arial" w:cs="Arial"/>
          <w:sz w:val="18"/>
          <w:szCs w:val="18"/>
        </w:rPr>
        <w:t>Georgia</w:t>
      </w:r>
      <w:r w:rsidRPr="00182F35">
        <w:rPr>
          <w:rFonts w:ascii="Arial" w:hAnsi="Arial" w:cs="Arial"/>
          <w:sz w:val="18"/>
          <w:szCs w:val="18"/>
        </w:rPr>
        <w:t>. The mean value across 1000 model simulations is shown as a</w:t>
      </w:r>
      <w:r w:rsidR="0043329A">
        <w:rPr>
          <w:rFonts w:ascii="Arial" w:hAnsi="Arial" w:cs="Arial"/>
          <w:sz w:val="18"/>
          <w:szCs w:val="18"/>
        </w:rPr>
        <w:t xml:space="preserve">n orange </w:t>
      </w:r>
      <w:r w:rsidRPr="00182F35">
        <w:rPr>
          <w:rFonts w:ascii="Arial" w:hAnsi="Arial" w:cs="Arial"/>
          <w:sz w:val="18"/>
          <w:szCs w:val="18"/>
        </w:rPr>
        <w:t xml:space="preserve">line, with 95% credible intervals shown as </w:t>
      </w:r>
      <w:r w:rsidR="0043329A">
        <w:rPr>
          <w:rFonts w:ascii="Arial" w:hAnsi="Arial" w:cs="Arial"/>
          <w:sz w:val="18"/>
          <w:szCs w:val="18"/>
        </w:rPr>
        <w:t>a</w:t>
      </w:r>
      <w:r w:rsidRPr="00182F35">
        <w:rPr>
          <w:rFonts w:ascii="Arial" w:hAnsi="Arial" w:cs="Arial"/>
          <w:sz w:val="18"/>
          <w:szCs w:val="18"/>
        </w:rPr>
        <w:t xml:space="preserve"> shaded ribbon. </w:t>
      </w:r>
      <w:r w:rsidR="0043329A">
        <w:rPr>
          <w:rFonts w:ascii="Arial" w:hAnsi="Arial" w:cs="Arial"/>
          <w:sz w:val="18"/>
          <w:szCs w:val="18"/>
        </w:rPr>
        <w:t>Green</w:t>
      </w:r>
      <w:r w:rsidRPr="00182F35">
        <w:rPr>
          <w:rFonts w:ascii="Arial" w:hAnsi="Arial" w:cs="Arial"/>
          <w:sz w:val="18"/>
          <w:szCs w:val="18"/>
        </w:rPr>
        <w:t xml:space="preserve"> dots indicate calibration target data.</w:t>
      </w:r>
    </w:p>
    <w:p w14:paraId="5C900CBC" w14:textId="1CD33324" w:rsidR="00554AF2" w:rsidRDefault="00554AF2" w:rsidP="0043329A">
      <w:pPr>
        <w:jc w:val="both"/>
        <w:rPr>
          <w:rFonts w:ascii="Arial" w:hAnsi="Arial" w:cs="Arial"/>
        </w:rPr>
      </w:pPr>
      <w:r>
        <w:rPr>
          <w:rFonts w:ascii="Arial" w:hAnsi="Arial" w:cs="Arial"/>
        </w:rPr>
        <w:br w:type="page"/>
      </w:r>
    </w:p>
    <w:p w14:paraId="1D457997" w14:textId="60C65AA9" w:rsidR="00A12786" w:rsidRDefault="00A12786" w:rsidP="00A12786">
      <w:pPr>
        <w:jc w:val="both"/>
        <w:rPr>
          <w:ins w:id="361" w:author="Andrew Zalesak" w:date="2025-08-14T12:09:00Z" w16du:dateUtc="2025-08-14T16:09:00Z"/>
          <w:rFonts w:ascii="Arial" w:hAnsi="Arial" w:cs="Arial"/>
        </w:rPr>
      </w:pPr>
      <w:r w:rsidRPr="0001471D">
        <w:rPr>
          <w:rFonts w:ascii="Arial" w:hAnsi="Arial" w:cs="Arial"/>
          <w:b/>
          <w:bCs/>
        </w:rPr>
        <w:lastRenderedPageBreak/>
        <w:t xml:space="preserve">Figure </w:t>
      </w:r>
      <w:r w:rsidR="001C2177">
        <w:rPr>
          <w:rFonts w:ascii="Arial" w:hAnsi="Arial" w:cs="Arial"/>
          <w:b/>
          <w:bCs/>
        </w:rPr>
        <w:t>2</w:t>
      </w:r>
      <w:r w:rsidRPr="0001471D">
        <w:rPr>
          <w:rFonts w:ascii="Arial" w:hAnsi="Arial" w:cs="Arial"/>
          <w:b/>
          <w:bCs/>
        </w:rPr>
        <w:t>:</w:t>
      </w:r>
      <w:r w:rsidR="00096DA2">
        <w:rPr>
          <w:rFonts w:ascii="Arial" w:hAnsi="Arial" w:cs="Arial"/>
          <w:b/>
          <w:bCs/>
        </w:rPr>
        <w:t xml:space="preserve"> State-Level Age Distribution Summary</w:t>
      </w:r>
    </w:p>
    <w:tbl>
      <w:tblPr>
        <w:tblStyle w:val="TableGrid"/>
        <w:tblW w:w="9360" w:type="dxa"/>
        <w:tblInd w:w="-5" w:type="dxa"/>
        <w:tblLook w:val="04A0" w:firstRow="1" w:lastRow="0" w:firstColumn="1" w:lastColumn="0" w:noHBand="0" w:noVBand="1"/>
      </w:tblPr>
      <w:tblGrid>
        <w:gridCol w:w="844"/>
        <w:gridCol w:w="983"/>
        <w:gridCol w:w="234"/>
        <w:gridCol w:w="809"/>
        <w:gridCol w:w="809"/>
        <w:gridCol w:w="801"/>
        <w:gridCol w:w="825"/>
        <w:gridCol w:w="825"/>
        <w:gridCol w:w="821"/>
        <w:gridCol w:w="809"/>
        <w:gridCol w:w="809"/>
        <w:gridCol w:w="723"/>
        <w:gridCol w:w="68"/>
      </w:tblGrid>
      <w:tr w:rsidR="0021393A" w:rsidRPr="006C1F01" w14:paraId="6D5FAB40" w14:textId="77777777" w:rsidTr="00F35886">
        <w:trPr>
          <w:cantSplit/>
        </w:trPr>
        <w:tc>
          <w:tcPr>
            <w:tcW w:w="844" w:type="dxa"/>
            <w:vMerge w:val="restart"/>
          </w:tcPr>
          <w:p w14:paraId="3E4DA872" w14:textId="77777777" w:rsidR="0021393A" w:rsidRPr="006C1F01" w:rsidRDefault="0021393A" w:rsidP="006C1F01">
            <w:pPr>
              <w:jc w:val="center"/>
              <w:rPr>
                <w:rFonts w:ascii="Arial" w:eastAsia="Aptos" w:hAnsi="Arial" w:cs="Arial"/>
                <w:i/>
                <w:iCs/>
                <w:sz w:val="16"/>
                <w:szCs w:val="16"/>
              </w:rPr>
            </w:pPr>
            <w:r w:rsidRPr="006C1F01">
              <w:rPr>
                <w:rFonts w:ascii="Arial" w:eastAsia="Aptos" w:hAnsi="Arial" w:cs="Arial"/>
                <w:i/>
                <w:iCs/>
                <w:sz w:val="18"/>
                <w:szCs w:val="18"/>
              </w:rPr>
              <w:t>State</w:t>
            </w:r>
          </w:p>
        </w:tc>
        <w:tc>
          <w:tcPr>
            <w:tcW w:w="1217" w:type="dxa"/>
            <w:gridSpan w:val="2"/>
            <w:vMerge w:val="restart"/>
          </w:tcPr>
          <w:p w14:paraId="34498272" w14:textId="07464D4C" w:rsidR="0021393A" w:rsidRDefault="0021393A" w:rsidP="006C1F01">
            <w:pPr>
              <w:jc w:val="center"/>
              <w:rPr>
                <w:rFonts w:ascii="Arial" w:eastAsia="Aptos" w:hAnsi="Arial" w:cs="Arial"/>
                <w:b/>
                <w:bCs/>
                <w:sz w:val="18"/>
                <w:szCs w:val="18"/>
              </w:rPr>
            </w:pPr>
            <w:r w:rsidRPr="006C1F01">
              <w:rPr>
                <w:rFonts w:ascii="Arial" w:eastAsia="Aptos" w:hAnsi="Arial" w:cs="Arial"/>
                <w:b/>
                <w:bCs/>
                <w:sz w:val="18"/>
                <w:szCs w:val="18"/>
              </w:rPr>
              <w:t>Tota</w:t>
            </w:r>
            <w:r>
              <w:rPr>
                <w:rFonts w:ascii="Arial" w:eastAsia="Aptos" w:hAnsi="Arial" w:cs="Arial"/>
                <w:b/>
                <w:bCs/>
                <w:sz w:val="18"/>
                <w:szCs w:val="18"/>
              </w:rPr>
              <w:t>l Diagnosed Prevalence,</w:t>
            </w:r>
          </w:p>
          <w:p w14:paraId="4443F8FA" w14:textId="48898021" w:rsidR="0021393A" w:rsidRPr="006C1F01" w:rsidRDefault="0021393A" w:rsidP="006C1F01">
            <w:pPr>
              <w:jc w:val="center"/>
              <w:rPr>
                <w:rFonts w:ascii="Arial" w:eastAsia="Aptos" w:hAnsi="Arial" w:cs="Arial"/>
                <w:b/>
                <w:bCs/>
                <w:sz w:val="18"/>
                <w:szCs w:val="18"/>
              </w:rPr>
            </w:pPr>
            <w:r>
              <w:rPr>
                <w:rFonts w:ascii="Arial" w:eastAsia="Aptos" w:hAnsi="Arial" w:cs="Arial"/>
                <w:b/>
                <w:bCs/>
                <w:sz w:val="18"/>
                <w:szCs w:val="18"/>
              </w:rPr>
              <w:t>2025</w:t>
            </w:r>
          </w:p>
        </w:tc>
        <w:tc>
          <w:tcPr>
            <w:tcW w:w="2419" w:type="dxa"/>
            <w:gridSpan w:val="3"/>
          </w:tcPr>
          <w:p w14:paraId="7EB3674F" w14:textId="77777777" w:rsidR="0021393A" w:rsidRPr="006C1F01" w:rsidRDefault="0021393A" w:rsidP="006C1F01">
            <w:pPr>
              <w:jc w:val="center"/>
              <w:rPr>
                <w:rFonts w:ascii="Arial" w:eastAsia="Aptos" w:hAnsi="Arial" w:cs="Arial"/>
                <w:sz w:val="16"/>
                <w:szCs w:val="16"/>
              </w:rPr>
            </w:pPr>
            <w:r w:rsidRPr="006C1F01">
              <w:rPr>
                <w:rFonts w:ascii="Arial" w:eastAsia="Aptos" w:hAnsi="Arial" w:cs="Arial"/>
                <w:b/>
                <w:bCs/>
                <w:sz w:val="18"/>
                <w:szCs w:val="18"/>
              </w:rPr>
              <w:t>Proportion Age 55+</w:t>
            </w:r>
          </w:p>
        </w:tc>
        <w:tc>
          <w:tcPr>
            <w:tcW w:w="2471" w:type="dxa"/>
            <w:gridSpan w:val="3"/>
          </w:tcPr>
          <w:p w14:paraId="438F2F65" w14:textId="3ADEAB01" w:rsidR="0021393A" w:rsidRPr="006C1F01" w:rsidRDefault="0021393A" w:rsidP="006C1F01">
            <w:pPr>
              <w:jc w:val="center"/>
              <w:rPr>
                <w:rFonts w:ascii="Arial" w:eastAsia="Aptos" w:hAnsi="Arial" w:cs="Arial"/>
                <w:sz w:val="16"/>
                <w:szCs w:val="16"/>
              </w:rPr>
            </w:pPr>
            <w:r>
              <w:rPr>
                <w:rFonts w:ascii="Arial" w:eastAsia="Aptos" w:hAnsi="Arial" w:cs="Arial"/>
                <w:b/>
                <w:bCs/>
                <w:sz w:val="18"/>
                <w:szCs w:val="18"/>
              </w:rPr>
              <w:t>Proportion Age</w:t>
            </w:r>
            <w:r w:rsidRPr="006C1F01">
              <w:rPr>
                <w:rFonts w:ascii="Arial" w:eastAsia="Aptos" w:hAnsi="Arial" w:cs="Arial"/>
                <w:b/>
                <w:bCs/>
                <w:sz w:val="18"/>
                <w:szCs w:val="18"/>
              </w:rPr>
              <w:t xml:space="preserve"> </w:t>
            </w:r>
            <w:r>
              <w:rPr>
                <w:rFonts w:ascii="Arial" w:eastAsia="Aptos" w:hAnsi="Arial" w:cs="Arial"/>
                <w:b/>
                <w:bCs/>
                <w:sz w:val="18"/>
                <w:szCs w:val="18"/>
              </w:rPr>
              <w:t>6</w:t>
            </w:r>
            <w:r w:rsidRPr="006C1F01">
              <w:rPr>
                <w:rFonts w:ascii="Arial" w:eastAsia="Aptos" w:hAnsi="Arial" w:cs="Arial"/>
                <w:b/>
                <w:bCs/>
                <w:sz w:val="18"/>
                <w:szCs w:val="18"/>
              </w:rPr>
              <w:t>5+</w:t>
            </w:r>
          </w:p>
        </w:tc>
        <w:tc>
          <w:tcPr>
            <w:tcW w:w="2409" w:type="dxa"/>
            <w:gridSpan w:val="4"/>
          </w:tcPr>
          <w:p w14:paraId="671A0C88" w14:textId="77777777" w:rsidR="0021393A" w:rsidRPr="006C1F01" w:rsidRDefault="0021393A" w:rsidP="006C1F01">
            <w:pPr>
              <w:jc w:val="center"/>
              <w:rPr>
                <w:rFonts w:ascii="Arial" w:eastAsia="Aptos" w:hAnsi="Arial" w:cs="Arial"/>
                <w:sz w:val="16"/>
                <w:szCs w:val="16"/>
              </w:rPr>
            </w:pPr>
            <w:r w:rsidRPr="006C1F01">
              <w:rPr>
                <w:rFonts w:ascii="Arial" w:eastAsia="Aptos" w:hAnsi="Arial" w:cs="Arial"/>
                <w:b/>
                <w:bCs/>
                <w:sz w:val="18"/>
                <w:szCs w:val="18"/>
              </w:rPr>
              <w:t>Median Age</w:t>
            </w:r>
          </w:p>
        </w:tc>
      </w:tr>
      <w:tr w:rsidR="00427D7A" w:rsidRPr="006C1F01" w14:paraId="7A9AD8A7" w14:textId="77777777" w:rsidTr="00F35886">
        <w:tc>
          <w:tcPr>
            <w:tcW w:w="844" w:type="dxa"/>
            <w:vMerge/>
          </w:tcPr>
          <w:p w14:paraId="0A399B08" w14:textId="77777777" w:rsidR="0021393A" w:rsidRPr="006C1F01" w:rsidRDefault="0021393A" w:rsidP="006C1F01">
            <w:pPr>
              <w:jc w:val="center"/>
              <w:rPr>
                <w:rFonts w:ascii="Arial" w:eastAsia="Aptos" w:hAnsi="Arial" w:cs="Arial"/>
                <w:i/>
                <w:iCs/>
                <w:sz w:val="16"/>
                <w:szCs w:val="16"/>
              </w:rPr>
            </w:pPr>
          </w:p>
        </w:tc>
        <w:tc>
          <w:tcPr>
            <w:tcW w:w="1217" w:type="dxa"/>
            <w:gridSpan w:val="2"/>
            <w:vMerge/>
          </w:tcPr>
          <w:p w14:paraId="5EFD4138" w14:textId="2CFE28E5" w:rsidR="0021393A" w:rsidRPr="006C1F01" w:rsidRDefault="0021393A" w:rsidP="006C1F01">
            <w:pPr>
              <w:jc w:val="center"/>
              <w:rPr>
                <w:rFonts w:ascii="Arial" w:eastAsia="Aptos" w:hAnsi="Arial" w:cs="Arial"/>
                <w:i/>
                <w:iCs/>
                <w:sz w:val="16"/>
                <w:szCs w:val="16"/>
              </w:rPr>
            </w:pPr>
          </w:p>
        </w:tc>
        <w:tc>
          <w:tcPr>
            <w:tcW w:w="809" w:type="dxa"/>
          </w:tcPr>
          <w:p w14:paraId="34BBEDD7" w14:textId="77777777" w:rsidR="0021393A" w:rsidRPr="006C1F01" w:rsidRDefault="0021393A" w:rsidP="006C1F01">
            <w:pPr>
              <w:jc w:val="center"/>
              <w:rPr>
                <w:rFonts w:ascii="Arial" w:eastAsia="Aptos" w:hAnsi="Arial" w:cs="Arial"/>
                <w:i/>
                <w:iCs/>
                <w:sz w:val="16"/>
                <w:szCs w:val="16"/>
              </w:rPr>
            </w:pPr>
            <w:r w:rsidRPr="006C1F01">
              <w:rPr>
                <w:rFonts w:ascii="Arial" w:eastAsia="Aptos" w:hAnsi="Arial" w:cs="Arial"/>
                <w:i/>
                <w:iCs/>
                <w:sz w:val="16"/>
                <w:szCs w:val="16"/>
              </w:rPr>
              <w:t>2025</w:t>
            </w:r>
          </w:p>
        </w:tc>
        <w:tc>
          <w:tcPr>
            <w:tcW w:w="809" w:type="dxa"/>
          </w:tcPr>
          <w:p w14:paraId="28A02B8C" w14:textId="77777777" w:rsidR="0021393A" w:rsidRPr="006C1F01" w:rsidRDefault="0021393A" w:rsidP="006C1F01">
            <w:pPr>
              <w:jc w:val="center"/>
              <w:rPr>
                <w:rFonts w:ascii="Arial" w:eastAsia="Aptos" w:hAnsi="Arial" w:cs="Arial"/>
                <w:i/>
                <w:iCs/>
                <w:sz w:val="16"/>
                <w:szCs w:val="16"/>
              </w:rPr>
            </w:pPr>
            <w:r w:rsidRPr="006C1F01">
              <w:rPr>
                <w:rFonts w:ascii="Arial" w:eastAsia="Aptos" w:hAnsi="Arial" w:cs="Arial"/>
                <w:i/>
                <w:iCs/>
                <w:sz w:val="16"/>
                <w:szCs w:val="16"/>
              </w:rPr>
              <w:t>2040</w:t>
            </w:r>
          </w:p>
        </w:tc>
        <w:tc>
          <w:tcPr>
            <w:tcW w:w="801" w:type="dxa"/>
          </w:tcPr>
          <w:p w14:paraId="23B3568E" w14:textId="77777777" w:rsidR="0021393A" w:rsidRPr="006C1F01" w:rsidRDefault="0021393A" w:rsidP="006C1F01">
            <w:pPr>
              <w:jc w:val="center"/>
              <w:rPr>
                <w:rFonts w:ascii="Arial" w:eastAsia="Aptos" w:hAnsi="Arial" w:cs="Arial"/>
                <w:sz w:val="16"/>
                <w:szCs w:val="16"/>
              </w:rPr>
            </w:pPr>
            <w:r w:rsidRPr="006C1F01">
              <w:rPr>
                <w:rFonts w:ascii="Arial" w:eastAsia="Aptos" w:hAnsi="Arial" w:cs="Arial"/>
                <w:sz w:val="16"/>
                <w:szCs w:val="16"/>
              </w:rPr>
              <w:t>Δ</w:t>
            </w:r>
          </w:p>
        </w:tc>
        <w:tc>
          <w:tcPr>
            <w:tcW w:w="825" w:type="dxa"/>
          </w:tcPr>
          <w:p w14:paraId="320C3E02" w14:textId="77777777" w:rsidR="0021393A" w:rsidRPr="006C1F01" w:rsidRDefault="0021393A" w:rsidP="006C1F01">
            <w:pPr>
              <w:jc w:val="center"/>
              <w:rPr>
                <w:rFonts w:ascii="Arial" w:eastAsia="Aptos" w:hAnsi="Arial" w:cs="Arial"/>
                <w:i/>
                <w:iCs/>
                <w:sz w:val="16"/>
                <w:szCs w:val="16"/>
              </w:rPr>
            </w:pPr>
            <w:r w:rsidRPr="006C1F01">
              <w:rPr>
                <w:rFonts w:ascii="Arial" w:eastAsia="Aptos" w:hAnsi="Arial" w:cs="Arial"/>
                <w:i/>
                <w:iCs/>
                <w:sz w:val="16"/>
                <w:szCs w:val="16"/>
              </w:rPr>
              <w:t>2025</w:t>
            </w:r>
          </w:p>
        </w:tc>
        <w:tc>
          <w:tcPr>
            <w:tcW w:w="825" w:type="dxa"/>
          </w:tcPr>
          <w:p w14:paraId="1AB3A3F4" w14:textId="77777777" w:rsidR="0021393A" w:rsidRPr="006C1F01" w:rsidRDefault="0021393A" w:rsidP="006C1F01">
            <w:pPr>
              <w:jc w:val="center"/>
              <w:rPr>
                <w:rFonts w:ascii="Arial" w:eastAsia="Aptos" w:hAnsi="Arial" w:cs="Arial"/>
                <w:i/>
                <w:iCs/>
                <w:sz w:val="16"/>
                <w:szCs w:val="16"/>
              </w:rPr>
            </w:pPr>
            <w:r w:rsidRPr="006C1F01">
              <w:rPr>
                <w:rFonts w:ascii="Arial" w:eastAsia="Aptos" w:hAnsi="Arial" w:cs="Arial"/>
                <w:i/>
                <w:iCs/>
                <w:sz w:val="16"/>
                <w:szCs w:val="16"/>
              </w:rPr>
              <w:t>2040</w:t>
            </w:r>
          </w:p>
        </w:tc>
        <w:tc>
          <w:tcPr>
            <w:tcW w:w="821" w:type="dxa"/>
          </w:tcPr>
          <w:p w14:paraId="78A57738" w14:textId="77777777" w:rsidR="0021393A" w:rsidRPr="006C1F01" w:rsidRDefault="0021393A" w:rsidP="006C1F01">
            <w:pPr>
              <w:jc w:val="center"/>
              <w:rPr>
                <w:rFonts w:ascii="Arial" w:eastAsia="Aptos" w:hAnsi="Arial" w:cs="Arial"/>
                <w:i/>
                <w:iCs/>
                <w:sz w:val="16"/>
                <w:szCs w:val="16"/>
              </w:rPr>
            </w:pPr>
            <w:r w:rsidRPr="006C1F01">
              <w:rPr>
                <w:rFonts w:ascii="Arial" w:eastAsia="Aptos" w:hAnsi="Arial" w:cs="Arial"/>
                <w:sz w:val="16"/>
                <w:szCs w:val="16"/>
              </w:rPr>
              <w:t>Δ</w:t>
            </w:r>
          </w:p>
        </w:tc>
        <w:tc>
          <w:tcPr>
            <w:tcW w:w="809" w:type="dxa"/>
          </w:tcPr>
          <w:p w14:paraId="7EDB864B" w14:textId="77777777" w:rsidR="0021393A" w:rsidRPr="006C1F01" w:rsidRDefault="0021393A" w:rsidP="006C1F01">
            <w:pPr>
              <w:jc w:val="center"/>
              <w:rPr>
                <w:rFonts w:ascii="Arial" w:eastAsia="Aptos" w:hAnsi="Arial" w:cs="Arial"/>
                <w:i/>
                <w:iCs/>
                <w:sz w:val="16"/>
                <w:szCs w:val="16"/>
              </w:rPr>
            </w:pPr>
            <w:r w:rsidRPr="006C1F01">
              <w:rPr>
                <w:rFonts w:ascii="Arial" w:eastAsia="Aptos" w:hAnsi="Arial" w:cs="Arial"/>
                <w:i/>
                <w:iCs/>
                <w:sz w:val="16"/>
                <w:szCs w:val="16"/>
              </w:rPr>
              <w:t>2025</w:t>
            </w:r>
          </w:p>
        </w:tc>
        <w:tc>
          <w:tcPr>
            <w:tcW w:w="809" w:type="dxa"/>
          </w:tcPr>
          <w:p w14:paraId="46BBDB44" w14:textId="77777777" w:rsidR="0021393A" w:rsidRPr="006C1F01" w:rsidRDefault="0021393A" w:rsidP="006C1F01">
            <w:pPr>
              <w:jc w:val="center"/>
              <w:rPr>
                <w:rFonts w:ascii="Arial" w:eastAsia="Aptos" w:hAnsi="Arial" w:cs="Arial"/>
                <w:i/>
                <w:iCs/>
                <w:sz w:val="16"/>
                <w:szCs w:val="16"/>
              </w:rPr>
            </w:pPr>
            <w:r w:rsidRPr="006C1F01">
              <w:rPr>
                <w:rFonts w:ascii="Arial" w:eastAsia="Aptos" w:hAnsi="Arial" w:cs="Arial"/>
                <w:i/>
                <w:iCs/>
                <w:sz w:val="16"/>
                <w:szCs w:val="16"/>
              </w:rPr>
              <w:t>2040</w:t>
            </w:r>
          </w:p>
        </w:tc>
        <w:tc>
          <w:tcPr>
            <w:tcW w:w="791" w:type="dxa"/>
            <w:gridSpan w:val="2"/>
          </w:tcPr>
          <w:p w14:paraId="2FD78876" w14:textId="77777777" w:rsidR="0021393A" w:rsidRPr="006C1F01" w:rsidRDefault="0021393A" w:rsidP="006C1F01">
            <w:pPr>
              <w:jc w:val="center"/>
              <w:rPr>
                <w:rFonts w:ascii="Arial" w:eastAsia="Aptos" w:hAnsi="Arial" w:cs="Arial"/>
                <w:i/>
                <w:iCs/>
                <w:sz w:val="16"/>
                <w:szCs w:val="16"/>
              </w:rPr>
            </w:pPr>
            <w:r w:rsidRPr="006C1F01">
              <w:rPr>
                <w:rFonts w:ascii="Arial" w:eastAsia="Aptos" w:hAnsi="Arial" w:cs="Arial"/>
                <w:sz w:val="16"/>
                <w:szCs w:val="16"/>
              </w:rPr>
              <w:t>Δ</w:t>
            </w:r>
          </w:p>
        </w:tc>
      </w:tr>
      <w:tr w:rsidR="00F35886" w:rsidRPr="006C1F01" w14:paraId="3B8C23EB" w14:textId="77777777" w:rsidTr="00F35886">
        <w:tc>
          <w:tcPr>
            <w:tcW w:w="844" w:type="dxa"/>
            <w:vMerge w:val="restart"/>
          </w:tcPr>
          <w:p w14:paraId="21766AF1" w14:textId="77777777" w:rsidR="00F35886" w:rsidRPr="006C1F01" w:rsidRDefault="00F35886" w:rsidP="00F35886">
            <w:pPr>
              <w:jc w:val="center"/>
              <w:rPr>
                <w:rFonts w:ascii="Arial" w:eastAsia="Aptos" w:hAnsi="Arial" w:cs="Arial"/>
                <w:i/>
                <w:iCs/>
                <w:sz w:val="18"/>
                <w:szCs w:val="18"/>
              </w:rPr>
            </w:pPr>
            <w:r w:rsidRPr="006C1F01">
              <w:rPr>
                <w:rFonts w:ascii="Arial" w:eastAsia="Aptos" w:hAnsi="Arial" w:cs="Arial"/>
                <w:i/>
                <w:iCs/>
                <w:color w:val="000000"/>
                <w:sz w:val="18"/>
                <w:szCs w:val="18"/>
              </w:rPr>
              <w:t>CA</w:t>
            </w:r>
          </w:p>
        </w:tc>
        <w:tc>
          <w:tcPr>
            <w:tcW w:w="1217" w:type="dxa"/>
            <w:gridSpan w:val="2"/>
            <w:tcBorders>
              <w:top w:val="nil"/>
              <w:left w:val="nil"/>
              <w:bottom w:val="nil"/>
              <w:right w:val="nil"/>
            </w:tcBorders>
            <w:shd w:val="clear" w:color="FFFFFF" w:fill="FFFFFF"/>
            <w:vAlign w:val="bottom"/>
          </w:tcPr>
          <w:p w14:paraId="56F16528" w14:textId="01BB3C4B"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140,514</w:t>
            </w:r>
          </w:p>
        </w:tc>
        <w:tc>
          <w:tcPr>
            <w:tcW w:w="809" w:type="dxa"/>
            <w:tcBorders>
              <w:top w:val="nil"/>
              <w:left w:val="nil"/>
              <w:bottom w:val="nil"/>
              <w:right w:val="nil"/>
            </w:tcBorders>
            <w:shd w:val="clear" w:color="FD8D3C" w:fill="FD8D3C"/>
            <w:vAlign w:val="bottom"/>
          </w:tcPr>
          <w:p w14:paraId="05C2A5EC" w14:textId="5E2D1B55"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50%</w:t>
            </w:r>
          </w:p>
        </w:tc>
        <w:tc>
          <w:tcPr>
            <w:tcW w:w="809" w:type="dxa"/>
            <w:tcBorders>
              <w:top w:val="nil"/>
              <w:left w:val="nil"/>
              <w:bottom w:val="nil"/>
              <w:right w:val="nil"/>
            </w:tcBorders>
            <w:shd w:val="clear" w:color="FD8D3C" w:fill="FD8D3C"/>
            <w:vAlign w:val="bottom"/>
          </w:tcPr>
          <w:p w14:paraId="176401EA" w14:textId="27214AB1"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67%</w:t>
            </w:r>
          </w:p>
        </w:tc>
        <w:tc>
          <w:tcPr>
            <w:tcW w:w="801" w:type="dxa"/>
            <w:tcBorders>
              <w:top w:val="nil"/>
              <w:left w:val="nil"/>
              <w:bottom w:val="nil"/>
              <w:right w:val="nil"/>
            </w:tcBorders>
            <w:shd w:val="clear" w:color="FD8D3C" w:fill="FD8D3C"/>
            <w:vAlign w:val="bottom"/>
          </w:tcPr>
          <w:p w14:paraId="72AA23CE" w14:textId="4DEA6FDC"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17%</w:t>
            </w:r>
          </w:p>
        </w:tc>
        <w:tc>
          <w:tcPr>
            <w:tcW w:w="825" w:type="dxa"/>
            <w:tcBorders>
              <w:top w:val="nil"/>
              <w:left w:val="nil"/>
              <w:bottom w:val="nil"/>
              <w:right w:val="nil"/>
            </w:tcBorders>
            <w:shd w:val="clear" w:color="FD8D3C" w:fill="FD8D3C"/>
            <w:vAlign w:val="bottom"/>
          </w:tcPr>
          <w:p w14:paraId="042C7FB7" w14:textId="5C34C35A"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36%</w:t>
            </w:r>
          </w:p>
        </w:tc>
        <w:tc>
          <w:tcPr>
            <w:tcW w:w="825" w:type="dxa"/>
            <w:tcBorders>
              <w:top w:val="nil"/>
              <w:left w:val="nil"/>
              <w:bottom w:val="nil"/>
              <w:right w:val="nil"/>
            </w:tcBorders>
            <w:shd w:val="clear" w:color="FD8D3C" w:fill="FD8D3C"/>
            <w:vAlign w:val="bottom"/>
          </w:tcPr>
          <w:p w14:paraId="3A2C35EB" w14:textId="355315FE"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56%</w:t>
            </w:r>
          </w:p>
        </w:tc>
        <w:tc>
          <w:tcPr>
            <w:tcW w:w="821" w:type="dxa"/>
            <w:tcBorders>
              <w:top w:val="nil"/>
              <w:left w:val="nil"/>
              <w:bottom w:val="nil"/>
              <w:right w:val="nil"/>
            </w:tcBorders>
            <w:shd w:val="clear" w:color="FD8D3C" w:fill="FD8D3C"/>
            <w:vAlign w:val="bottom"/>
          </w:tcPr>
          <w:p w14:paraId="4D1D592E" w14:textId="6759D3A0"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20%</w:t>
            </w:r>
          </w:p>
        </w:tc>
        <w:tc>
          <w:tcPr>
            <w:tcW w:w="809" w:type="dxa"/>
            <w:tcBorders>
              <w:top w:val="nil"/>
              <w:left w:val="nil"/>
              <w:bottom w:val="nil"/>
              <w:right w:val="nil"/>
            </w:tcBorders>
            <w:shd w:val="clear" w:color="FD8D3C" w:fill="FD8D3C"/>
            <w:vAlign w:val="bottom"/>
          </w:tcPr>
          <w:p w14:paraId="79F30742" w14:textId="7978FC6A"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54</w:t>
            </w:r>
          </w:p>
        </w:tc>
        <w:tc>
          <w:tcPr>
            <w:tcW w:w="809" w:type="dxa"/>
            <w:tcBorders>
              <w:top w:val="nil"/>
              <w:left w:val="nil"/>
              <w:bottom w:val="nil"/>
              <w:right w:val="nil"/>
            </w:tcBorders>
            <w:shd w:val="clear" w:color="FD8D3C" w:fill="FD8D3C"/>
            <w:vAlign w:val="bottom"/>
          </w:tcPr>
          <w:p w14:paraId="7B6A6F1A" w14:textId="7486CA80"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67</w:t>
            </w:r>
          </w:p>
        </w:tc>
        <w:tc>
          <w:tcPr>
            <w:tcW w:w="791" w:type="dxa"/>
            <w:gridSpan w:val="2"/>
            <w:tcBorders>
              <w:top w:val="nil"/>
              <w:left w:val="nil"/>
              <w:bottom w:val="nil"/>
              <w:right w:val="nil"/>
            </w:tcBorders>
            <w:shd w:val="clear" w:color="FD8D3C" w:fill="FD8D3C"/>
            <w:vAlign w:val="bottom"/>
          </w:tcPr>
          <w:p w14:paraId="3D3529AA" w14:textId="700E2451"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13</w:t>
            </w:r>
          </w:p>
        </w:tc>
      </w:tr>
      <w:tr w:rsidR="00F35886" w:rsidRPr="006C1F01" w14:paraId="60FCEBFF" w14:textId="77777777" w:rsidTr="00F35886">
        <w:tc>
          <w:tcPr>
            <w:tcW w:w="844" w:type="dxa"/>
            <w:vMerge/>
          </w:tcPr>
          <w:p w14:paraId="0A4ABAF4" w14:textId="77777777" w:rsidR="00F35886" w:rsidRPr="006C1F01" w:rsidRDefault="00F35886" w:rsidP="00F35886">
            <w:pPr>
              <w:jc w:val="center"/>
              <w:rPr>
                <w:rFonts w:ascii="Arial" w:eastAsia="Aptos" w:hAnsi="Arial" w:cs="Arial"/>
                <w:i/>
                <w:iCs/>
                <w:sz w:val="18"/>
                <w:szCs w:val="18"/>
              </w:rPr>
            </w:pPr>
          </w:p>
        </w:tc>
        <w:tc>
          <w:tcPr>
            <w:tcW w:w="1217" w:type="dxa"/>
            <w:gridSpan w:val="2"/>
            <w:tcBorders>
              <w:top w:val="nil"/>
              <w:left w:val="nil"/>
              <w:bottom w:val="nil"/>
              <w:right w:val="nil"/>
            </w:tcBorders>
            <w:shd w:val="clear" w:color="FFFFFF" w:fill="FFFFFF"/>
            <w:vAlign w:val="bottom"/>
          </w:tcPr>
          <w:p w14:paraId="6FF2C82D" w14:textId="0D5F7DE8"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[137,498 to 143,542]</w:t>
            </w:r>
          </w:p>
        </w:tc>
        <w:tc>
          <w:tcPr>
            <w:tcW w:w="809" w:type="dxa"/>
            <w:tcBorders>
              <w:top w:val="nil"/>
              <w:left w:val="nil"/>
              <w:bottom w:val="nil"/>
              <w:right w:val="nil"/>
            </w:tcBorders>
            <w:shd w:val="clear" w:color="FD8D3C" w:fill="FD8D3C"/>
            <w:vAlign w:val="bottom"/>
          </w:tcPr>
          <w:p w14:paraId="4FF666A0" w14:textId="47D3157A"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[47 to 53%]</w:t>
            </w:r>
          </w:p>
        </w:tc>
        <w:tc>
          <w:tcPr>
            <w:tcW w:w="809" w:type="dxa"/>
            <w:tcBorders>
              <w:top w:val="nil"/>
              <w:left w:val="nil"/>
              <w:bottom w:val="nil"/>
              <w:right w:val="nil"/>
            </w:tcBorders>
            <w:shd w:val="clear" w:color="FD8D3C" w:fill="FD8D3C"/>
            <w:vAlign w:val="bottom"/>
          </w:tcPr>
          <w:p w14:paraId="3ACBE0C4" w14:textId="7CDE3437"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[59 to 75%]</w:t>
            </w:r>
          </w:p>
        </w:tc>
        <w:tc>
          <w:tcPr>
            <w:tcW w:w="801" w:type="dxa"/>
            <w:tcBorders>
              <w:top w:val="nil"/>
              <w:left w:val="nil"/>
              <w:bottom w:val="nil"/>
              <w:right w:val="nil"/>
            </w:tcBorders>
            <w:shd w:val="clear" w:color="FD8D3C" w:fill="FD8D3C"/>
            <w:vAlign w:val="bottom"/>
          </w:tcPr>
          <w:p w14:paraId="3A7A9479" w14:textId="7B787B37"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[11 to 24%]</w:t>
            </w:r>
          </w:p>
        </w:tc>
        <w:tc>
          <w:tcPr>
            <w:tcW w:w="825" w:type="dxa"/>
            <w:tcBorders>
              <w:top w:val="nil"/>
              <w:left w:val="nil"/>
              <w:bottom w:val="nil"/>
              <w:right w:val="nil"/>
            </w:tcBorders>
            <w:shd w:val="clear" w:color="FD8D3C" w:fill="FD8D3C"/>
            <w:vAlign w:val="bottom"/>
          </w:tcPr>
          <w:p w14:paraId="0B9EB48F" w14:textId="41644176"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[33 to 38%]</w:t>
            </w:r>
          </w:p>
        </w:tc>
        <w:tc>
          <w:tcPr>
            <w:tcW w:w="825" w:type="dxa"/>
            <w:tcBorders>
              <w:top w:val="nil"/>
              <w:left w:val="nil"/>
              <w:bottom w:val="nil"/>
              <w:right w:val="nil"/>
            </w:tcBorders>
            <w:shd w:val="clear" w:color="FD8D3C" w:fill="FD8D3C"/>
            <w:vAlign w:val="bottom"/>
          </w:tcPr>
          <w:p w14:paraId="62819A2E" w14:textId="5734CD29"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[49 to 63%]</w:t>
            </w:r>
          </w:p>
        </w:tc>
        <w:tc>
          <w:tcPr>
            <w:tcW w:w="821" w:type="dxa"/>
            <w:tcBorders>
              <w:top w:val="nil"/>
              <w:left w:val="nil"/>
              <w:bottom w:val="nil"/>
              <w:right w:val="nil"/>
            </w:tcBorders>
            <w:shd w:val="clear" w:color="FD8D3C" w:fill="FD8D3C"/>
            <w:vAlign w:val="bottom"/>
          </w:tcPr>
          <w:p w14:paraId="2104B473" w14:textId="29045F4F"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[15 to 26%]</w:t>
            </w:r>
          </w:p>
        </w:tc>
        <w:tc>
          <w:tcPr>
            <w:tcW w:w="809" w:type="dxa"/>
            <w:tcBorders>
              <w:top w:val="nil"/>
              <w:left w:val="nil"/>
              <w:bottom w:val="nil"/>
              <w:right w:val="nil"/>
            </w:tcBorders>
            <w:shd w:val="clear" w:color="FD8D3C" w:fill="FD8D3C"/>
            <w:vAlign w:val="bottom"/>
          </w:tcPr>
          <w:p w14:paraId="4C8B5C2B" w14:textId="71E29E60"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[52 to 56]</w:t>
            </w:r>
          </w:p>
        </w:tc>
        <w:tc>
          <w:tcPr>
            <w:tcW w:w="809" w:type="dxa"/>
            <w:tcBorders>
              <w:top w:val="nil"/>
              <w:left w:val="nil"/>
              <w:bottom w:val="nil"/>
              <w:right w:val="nil"/>
            </w:tcBorders>
            <w:shd w:val="clear" w:color="FD8D3C" w:fill="FD8D3C"/>
            <w:vAlign w:val="bottom"/>
          </w:tcPr>
          <w:p w14:paraId="195BC6E6" w14:textId="203A76BC"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[63 to 70]</w:t>
            </w:r>
          </w:p>
        </w:tc>
        <w:tc>
          <w:tcPr>
            <w:tcW w:w="791" w:type="dxa"/>
            <w:gridSpan w:val="2"/>
            <w:tcBorders>
              <w:top w:val="nil"/>
              <w:left w:val="nil"/>
              <w:bottom w:val="nil"/>
              <w:right w:val="nil"/>
            </w:tcBorders>
            <w:shd w:val="clear" w:color="FD8D3C" w:fill="FD8D3C"/>
            <w:vAlign w:val="bottom"/>
          </w:tcPr>
          <w:p w14:paraId="70EA20E5" w14:textId="103E0BC3"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[11 to 16]</w:t>
            </w:r>
          </w:p>
        </w:tc>
      </w:tr>
      <w:tr w:rsidR="00F35886" w:rsidRPr="006C1F01" w14:paraId="238C675D" w14:textId="77777777" w:rsidTr="00F35886">
        <w:tc>
          <w:tcPr>
            <w:tcW w:w="844" w:type="dxa"/>
            <w:vMerge w:val="restart"/>
          </w:tcPr>
          <w:p w14:paraId="61F68ABF" w14:textId="77777777" w:rsidR="00F35886" w:rsidRPr="006C1F01" w:rsidRDefault="00F35886" w:rsidP="00F35886">
            <w:pPr>
              <w:jc w:val="center"/>
              <w:rPr>
                <w:rFonts w:ascii="Arial" w:eastAsia="Aptos" w:hAnsi="Arial" w:cs="Arial"/>
                <w:i/>
                <w:iCs/>
                <w:sz w:val="18"/>
                <w:szCs w:val="18"/>
              </w:rPr>
            </w:pPr>
            <w:r w:rsidRPr="006C1F01">
              <w:rPr>
                <w:rFonts w:ascii="Arial" w:eastAsia="Aptos" w:hAnsi="Arial" w:cs="Arial"/>
                <w:i/>
                <w:iCs/>
                <w:color w:val="000000"/>
                <w:sz w:val="18"/>
                <w:szCs w:val="18"/>
              </w:rPr>
              <w:t>FL</w:t>
            </w:r>
          </w:p>
        </w:tc>
        <w:tc>
          <w:tcPr>
            <w:tcW w:w="1217" w:type="dxa"/>
            <w:gridSpan w:val="2"/>
            <w:tcBorders>
              <w:top w:val="nil"/>
              <w:left w:val="nil"/>
              <w:bottom w:val="nil"/>
              <w:right w:val="nil"/>
            </w:tcBorders>
            <w:shd w:val="clear" w:color="FFFFFF" w:fill="FFFFFF"/>
            <w:vAlign w:val="bottom"/>
          </w:tcPr>
          <w:p w14:paraId="4A35BDEB" w14:textId="46E5482D"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126,261</w:t>
            </w:r>
          </w:p>
        </w:tc>
        <w:tc>
          <w:tcPr>
            <w:tcW w:w="809" w:type="dxa"/>
            <w:tcBorders>
              <w:top w:val="nil"/>
              <w:left w:val="nil"/>
              <w:bottom w:val="nil"/>
              <w:right w:val="nil"/>
            </w:tcBorders>
            <w:shd w:val="clear" w:color="FDA15E" w:fill="FDA15E"/>
            <w:vAlign w:val="bottom"/>
          </w:tcPr>
          <w:p w14:paraId="0AC3B5DE" w14:textId="048D84FB"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51%</w:t>
            </w:r>
          </w:p>
        </w:tc>
        <w:tc>
          <w:tcPr>
            <w:tcW w:w="809" w:type="dxa"/>
            <w:tcBorders>
              <w:top w:val="nil"/>
              <w:left w:val="nil"/>
              <w:bottom w:val="nil"/>
              <w:right w:val="nil"/>
            </w:tcBorders>
            <w:shd w:val="clear" w:color="FDA15E" w:fill="FDA15E"/>
            <w:vAlign w:val="bottom"/>
          </w:tcPr>
          <w:p w14:paraId="1124C2CB" w14:textId="7DA17BC7"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65%</w:t>
            </w:r>
          </w:p>
        </w:tc>
        <w:tc>
          <w:tcPr>
            <w:tcW w:w="801" w:type="dxa"/>
            <w:tcBorders>
              <w:top w:val="nil"/>
              <w:left w:val="nil"/>
              <w:bottom w:val="nil"/>
              <w:right w:val="nil"/>
            </w:tcBorders>
            <w:shd w:val="clear" w:color="FDA15E" w:fill="FDA15E"/>
            <w:vAlign w:val="bottom"/>
          </w:tcPr>
          <w:p w14:paraId="4A51A19D" w14:textId="76DA06A4"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14%</w:t>
            </w:r>
          </w:p>
        </w:tc>
        <w:tc>
          <w:tcPr>
            <w:tcW w:w="825" w:type="dxa"/>
            <w:tcBorders>
              <w:top w:val="nil"/>
              <w:left w:val="nil"/>
              <w:bottom w:val="nil"/>
              <w:right w:val="nil"/>
            </w:tcBorders>
            <w:shd w:val="clear" w:color="FEAA6D" w:fill="FEAA6D"/>
            <w:vAlign w:val="bottom"/>
          </w:tcPr>
          <w:p w14:paraId="38B1E2E5" w14:textId="4AB92493"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37%</w:t>
            </w:r>
          </w:p>
        </w:tc>
        <w:tc>
          <w:tcPr>
            <w:tcW w:w="825" w:type="dxa"/>
            <w:tcBorders>
              <w:top w:val="nil"/>
              <w:left w:val="nil"/>
              <w:bottom w:val="nil"/>
              <w:right w:val="nil"/>
            </w:tcBorders>
            <w:shd w:val="clear" w:color="FEAA6D" w:fill="FEAA6D"/>
            <w:vAlign w:val="bottom"/>
          </w:tcPr>
          <w:p w14:paraId="1B5A4362" w14:textId="5E189AAA"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52%</w:t>
            </w:r>
          </w:p>
        </w:tc>
        <w:tc>
          <w:tcPr>
            <w:tcW w:w="821" w:type="dxa"/>
            <w:tcBorders>
              <w:top w:val="nil"/>
              <w:left w:val="nil"/>
              <w:bottom w:val="nil"/>
              <w:right w:val="nil"/>
            </w:tcBorders>
            <w:shd w:val="clear" w:color="FEAA6D" w:fill="FEAA6D"/>
            <w:vAlign w:val="bottom"/>
          </w:tcPr>
          <w:p w14:paraId="70D7D86C" w14:textId="1B281BF4"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15%</w:t>
            </w:r>
          </w:p>
        </w:tc>
        <w:tc>
          <w:tcPr>
            <w:tcW w:w="809" w:type="dxa"/>
            <w:tcBorders>
              <w:top w:val="nil"/>
              <w:left w:val="nil"/>
              <w:bottom w:val="nil"/>
              <w:right w:val="nil"/>
            </w:tcBorders>
            <w:shd w:val="clear" w:color="FDA769" w:fill="FDA769"/>
            <w:vAlign w:val="bottom"/>
          </w:tcPr>
          <w:p w14:paraId="23968E90" w14:textId="76D80C98"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55</w:t>
            </w:r>
          </w:p>
        </w:tc>
        <w:tc>
          <w:tcPr>
            <w:tcW w:w="809" w:type="dxa"/>
            <w:tcBorders>
              <w:top w:val="nil"/>
              <w:left w:val="nil"/>
              <w:bottom w:val="nil"/>
              <w:right w:val="nil"/>
            </w:tcBorders>
            <w:shd w:val="clear" w:color="FDA769" w:fill="FDA769"/>
            <w:vAlign w:val="bottom"/>
          </w:tcPr>
          <w:p w14:paraId="61E7F05E" w14:textId="09BF4805"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65</w:t>
            </w:r>
          </w:p>
        </w:tc>
        <w:tc>
          <w:tcPr>
            <w:tcW w:w="791" w:type="dxa"/>
            <w:gridSpan w:val="2"/>
            <w:tcBorders>
              <w:top w:val="nil"/>
              <w:left w:val="nil"/>
              <w:bottom w:val="nil"/>
              <w:right w:val="nil"/>
            </w:tcBorders>
            <w:shd w:val="clear" w:color="FDA769" w:fill="FDA769"/>
            <w:vAlign w:val="bottom"/>
          </w:tcPr>
          <w:p w14:paraId="19FD3FFC" w14:textId="0835DD76"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10</w:t>
            </w:r>
          </w:p>
        </w:tc>
      </w:tr>
      <w:tr w:rsidR="00F35886" w:rsidRPr="006C1F01" w14:paraId="14D6F963" w14:textId="77777777" w:rsidTr="00F35886">
        <w:tc>
          <w:tcPr>
            <w:tcW w:w="844" w:type="dxa"/>
            <w:vMerge/>
          </w:tcPr>
          <w:p w14:paraId="5C6612D5" w14:textId="77777777" w:rsidR="00F35886" w:rsidRPr="006C1F01" w:rsidRDefault="00F35886" w:rsidP="00F35886">
            <w:pPr>
              <w:jc w:val="center"/>
              <w:rPr>
                <w:rFonts w:ascii="Arial" w:eastAsia="Aptos" w:hAnsi="Arial" w:cs="Arial"/>
                <w:i/>
                <w:iCs/>
                <w:sz w:val="18"/>
                <w:szCs w:val="18"/>
              </w:rPr>
            </w:pPr>
          </w:p>
        </w:tc>
        <w:tc>
          <w:tcPr>
            <w:tcW w:w="1217" w:type="dxa"/>
            <w:gridSpan w:val="2"/>
            <w:tcBorders>
              <w:top w:val="nil"/>
              <w:left w:val="nil"/>
              <w:bottom w:val="nil"/>
              <w:right w:val="nil"/>
            </w:tcBorders>
            <w:shd w:val="clear" w:color="FFFFFF" w:fill="FFFFFF"/>
            <w:vAlign w:val="bottom"/>
          </w:tcPr>
          <w:p w14:paraId="52ED4A1F" w14:textId="48B8C1C2"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[123,429 to 128,818]</w:t>
            </w:r>
          </w:p>
        </w:tc>
        <w:tc>
          <w:tcPr>
            <w:tcW w:w="809" w:type="dxa"/>
            <w:tcBorders>
              <w:top w:val="nil"/>
              <w:left w:val="nil"/>
              <w:bottom w:val="nil"/>
              <w:right w:val="nil"/>
            </w:tcBorders>
            <w:shd w:val="clear" w:color="FDA15E" w:fill="FDA15E"/>
            <w:vAlign w:val="bottom"/>
          </w:tcPr>
          <w:p w14:paraId="744171CF" w14:textId="318EF299"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[48 to 54%]</w:t>
            </w:r>
          </w:p>
        </w:tc>
        <w:tc>
          <w:tcPr>
            <w:tcW w:w="809" w:type="dxa"/>
            <w:tcBorders>
              <w:top w:val="nil"/>
              <w:left w:val="nil"/>
              <w:bottom w:val="nil"/>
              <w:right w:val="nil"/>
            </w:tcBorders>
            <w:shd w:val="clear" w:color="FDA15E" w:fill="FDA15E"/>
            <w:vAlign w:val="bottom"/>
          </w:tcPr>
          <w:p w14:paraId="0DB7F748" w14:textId="4527DDF1"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[56 to 75%]</w:t>
            </w:r>
          </w:p>
        </w:tc>
        <w:tc>
          <w:tcPr>
            <w:tcW w:w="801" w:type="dxa"/>
            <w:tcBorders>
              <w:top w:val="nil"/>
              <w:left w:val="nil"/>
              <w:bottom w:val="nil"/>
              <w:right w:val="nil"/>
            </w:tcBorders>
            <w:shd w:val="clear" w:color="FDA15E" w:fill="FDA15E"/>
            <w:vAlign w:val="bottom"/>
          </w:tcPr>
          <w:p w14:paraId="659639FB" w14:textId="5FCB3991"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[7 to 22%]</w:t>
            </w:r>
          </w:p>
        </w:tc>
        <w:tc>
          <w:tcPr>
            <w:tcW w:w="825" w:type="dxa"/>
            <w:tcBorders>
              <w:top w:val="nil"/>
              <w:left w:val="nil"/>
              <w:bottom w:val="nil"/>
              <w:right w:val="nil"/>
            </w:tcBorders>
            <w:shd w:val="clear" w:color="FEAA6D" w:fill="FEAA6D"/>
            <w:vAlign w:val="bottom"/>
          </w:tcPr>
          <w:p w14:paraId="4F3B2E32" w14:textId="5F641D97"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[34 to 40%]</w:t>
            </w:r>
          </w:p>
        </w:tc>
        <w:tc>
          <w:tcPr>
            <w:tcW w:w="825" w:type="dxa"/>
            <w:tcBorders>
              <w:top w:val="nil"/>
              <w:left w:val="nil"/>
              <w:bottom w:val="nil"/>
              <w:right w:val="nil"/>
            </w:tcBorders>
            <w:shd w:val="clear" w:color="FEAA6D" w:fill="FEAA6D"/>
            <w:vAlign w:val="bottom"/>
          </w:tcPr>
          <w:p w14:paraId="2C68101A" w14:textId="2DE84CCD"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[44 to 62%]</w:t>
            </w:r>
          </w:p>
        </w:tc>
        <w:tc>
          <w:tcPr>
            <w:tcW w:w="821" w:type="dxa"/>
            <w:tcBorders>
              <w:top w:val="nil"/>
              <w:left w:val="nil"/>
              <w:bottom w:val="nil"/>
              <w:right w:val="nil"/>
            </w:tcBorders>
            <w:shd w:val="clear" w:color="FEAA6D" w:fill="FEAA6D"/>
            <w:vAlign w:val="bottom"/>
          </w:tcPr>
          <w:p w14:paraId="2F3E8A6A" w14:textId="30830B76"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[8 to 23%]</w:t>
            </w:r>
          </w:p>
        </w:tc>
        <w:tc>
          <w:tcPr>
            <w:tcW w:w="809" w:type="dxa"/>
            <w:tcBorders>
              <w:top w:val="nil"/>
              <w:left w:val="nil"/>
              <w:bottom w:val="nil"/>
              <w:right w:val="nil"/>
            </w:tcBorders>
            <w:shd w:val="clear" w:color="FDA769" w:fill="FDA769"/>
            <w:vAlign w:val="bottom"/>
          </w:tcPr>
          <w:p w14:paraId="0D50DD9A" w14:textId="11487EF6"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[53 to 57]</w:t>
            </w:r>
          </w:p>
        </w:tc>
        <w:tc>
          <w:tcPr>
            <w:tcW w:w="809" w:type="dxa"/>
            <w:tcBorders>
              <w:top w:val="nil"/>
              <w:left w:val="nil"/>
              <w:bottom w:val="nil"/>
              <w:right w:val="nil"/>
            </w:tcBorders>
            <w:shd w:val="clear" w:color="FDA769" w:fill="FDA769"/>
            <w:vAlign w:val="bottom"/>
          </w:tcPr>
          <w:p w14:paraId="72520F4B" w14:textId="73E666F4"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[60 to 70]</w:t>
            </w:r>
          </w:p>
        </w:tc>
        <w:tc>
          <w:tcPr>
            <w:tcW w:w="791" w:type="dxa"/>
            <w:gridSpan w:val="2"/>
            <w:tcBorders>
              <w:top w:val="nil"/>
              <w:left w:val="nil"/>
              <w:bottom w:val="nil"/>
              <w:right w:val="nil"/>
            </w:tcBorders>
            <w:shd w:val="clear" w:color="FDA769" w:fill="FDA769"/>
            <w:vAlign w:val="bottom"/>
          </w:tcPr>
          <w:p w14:paraId="5121B2D8" w14:textId="07899B43"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[6 to 14]</w:t>
            </w:r>
          </w:p>
        </w:tc>
      </w:tr>
      <w:tr w:rsidR="00F35886" w:rsidRPr="006C1F01" w14:paraId="6FD22E5A" w14:textId="77777777" w:rsidTr="00F35886">
        <w:tc>
          <w:tcPr>
            <w:tcW w:w="844" w:type="dxa"/>
            <w:vMerge w:val="restart"/>
          </w:tcPr>
          <w:p w14:paraId="162A1A8B" w14:textId="77777777" w:rsidR="00F35886" w:rsidRPr="006C1F01" w:rsidRDefault="00F35886" w:rsidP="00F35886">
            <w:pPr>
              <w:jc w:val="center"/>
              <w:rPr>
                <w:rFonts w:ascii="Arial" w:eastAsia="Aptos" w:hAnsi="Arial" w:cs="Arial"/>
                <w:i/>
                <w:iCs/>
                <w:sz w:val="18"/>
                <w:szCs w:val="18"/>
              </w:rPr>
            </w:pPr>
            <w:r w:rsidRPr="006C1F01">
              <w:rPr>
                <w:rFonts w:ascii="Arial" w:eastAsia="Aptos" w:hAnsi="Arial" w:cs="Arial"/>
                <w:i/>
                <w:iCs/>
                <w:color w:val="000000"/>
                <w:sz w:val="18"/>
                <w:szCs w:val="18"/>
              </w:rPr>
              <w:t>NY</w:t>
            </w:r>
          </w:p>
        </w:tc>
        <w:tc>
          <w:tcPr>
            <w:tcW w:w="1217" w:type="dxa"/>
            <w:gridSpan w:val="2"/>
            <w:tcBorders>
              <w:top w:val="nil"/>
              <w:left w:val="nil"/>
              <w:bottom w:val="nil"/>
              <w:right w:val="nil"/>
            </w:tcBorders>
            <w:shd w:val="clear" w:color="FFFFFF" w:fill="FFFFFF"/>
            <w:vAlign w:val="bottom"/>
          </w:tcPr>
          <w:p w14:paraId="6848F639" w14:textId="5279E904"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122,642</w:t>
            </w:r>
          </w:p>
        </w:tc>
        <w:tc>
          <w:tcPr>
            <w:tcW w:w="809" w:type="dxa"/>
            <w:tcBorders>
              <w:top w:val="nil"/>
              <w:left w:val="nil"/>
              <w:bottom w:val="nil"/>
              <w:right w:val="nil"/>
            </w:tcBorders>
            <w:shd w:val="clear" w:color="FEC398" w:fill="FEC398"/>
            <w:vAlign w:val="bottom"/>
          </w:tcPr>
          <w:p w14:paraId="521ADD98" w14:textId="09C3B029"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56%</w:t>
            </w:r>
          </w:p>
        </w:tc>
        <w:tc>
          <w:tcPr>
            <w:tcW w:w="809" w:type="dxa"/>
            <w:tcBorders>
              <w:top w:val="nil"/>
              <w:left w:val="nil"/>
              <w:bottom w:val="nil"/>
              <w:right w:val="nil"/>
            </w:tcBorders>
            <w:shd w:val="clear" w:color="FEC398" w:fill="FEC398"/>
            <w:vAlign w:val="bottom"/>
          </w:tcPr>
          <w:p w14:paraId="6BB3F7D8" w14:textId="311170C1"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65%</w:t>
            </w:r>
          </w:p>
        </w:tc>
        <w:tc>
          <w:tcPr>
            <w:tcW w:w="801" w:type="dxa"/>
            <w:tcBorders>
              <w:top w:val="nil"/>
              <w:left w:val="nil"/>
              <w:bottom w:val="nil"/>
              <w:right w:val="nil"/>
            </w:tcBorders>
            <w:shd w:val="clear" w:color="FEC398" w:fill="FEC398"/>
            <w:vAlign w:val="bottom"/>
          </w:tcPr>
          <w:p w14:paraId="7237FB53" w14:textId="1FFA85F9"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9%</w:t>
            </w:r>
          </w:p>
        </w:tc>
        <w:tc>
          <w:tcPr>
            <w:tcW w:w="825" w:type="dxa"/>
            <w:tcBorders>
              <w:top w:val="nil"/>
              <w:left w:val="nil"/>
              <w:bottom w:val="nil"/>
              <w:right w:val="nil"/>
            </w:tcBorders>
            <w:shd w:val="clear" w:color="FEB580" w:fill="FEB580"/>
            <w:vAlign w:val="bottom"/>
          </w:tcPr>
          <w:p w14:paraId="68B181AE" w14:textId="38293306"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42%</w:t>
            </w:r>
          </w:p>
        </w:tc>
        <w:tc>
          <w:tcPr>
            <w:tcW w:w="825" w:type="dxa"/>
            <w:tcBorders>
              <w:top w:val="nil"/>
              <w:left w:val="nil"/>
              <w:bottom w:val="nil"/>
              <w:right w:val="nil"/>
            </w:tcBorders>
            <w:shd w:val="clear" w:color="FEB580" w:fill="FEB580"/>
            <w:vAlign w:val="bottom"/>
          </w:tcPr>
          <w:p w14:paraId="7CC8EB04" w14:textId="0AE54CF9"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55%</w:t>
            </w:r>
          </w:p>
        </w:tc>
        <w:tc>
          <w:tcPr>
            <w:tcW w:w="821" w:type="dxa"/>
            <w:tcBorders>
              <w:top w:val="nil"/>
              <w:left w:val="nil"/>
              <w:bottom w:val="nil"/>
              <w:right w:val="nil"/>
            </w:tcBorders>
            <w:shd w:val="clear" w:color="FEB580" w:fill="FEB580"/>
            <w:vAlign w:val="bottom"/>
          </w:tcPr>
          <w:p w14:paraId="42ECED7E" w14:textId="74821F07"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13%</w:t>
            </w:r>
          </w:p>
        </w:tc>
        <w:tc>
          <w:tcPr>
            <w:tcW w:w="809" w:type="dxa"/>
            <w:tcBorders>
              <w:top w:val="nil"/>
              <w:left w:val="nil"/>
              <w:bottom w:val="nil"/>
              <w:right w:val="nil"/>
            </w:tcBorders>
            <w:shd w:val="clear" w:color="FEB078" w:fill="FEB078"/>
            <w:vAlign w:val="bottom"/>
          </w:tcPr>
          <w:p w14:paraId="165FCA20" w14:textId="78EB2B9F"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58</w:t>
            </w:r>
          </w:p>
        </w:tc>
        <w:tc>
          <w:tcPr>
            <w:tcW w:w="809" w:type="dxa"/>
            <w:tcBorders>
              <w:top w:val="nil"/>
              <w:left w:val="nil"/>
              <w:bottom w:val="nil"/>
              <w:right w:val="nil"/>
            </w:tcBorders>
            <w:shd w:val="clear" w:color="FEB078" w:fill="FEB078"/>
            <w:vAlign w:val="bottom"/>
          </w:tcPr>
          <w:p w14:paraId="73D9EECF" w14:textId="1328A0D4"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67</w:t>
            </w:r>
          </w:p>
        </w:tc>
        <w:tc>
          <w:tcPr>
            <w:tcW w:w="791" w:type="dxa"/>
            <w:gridSpan w:val="2"/>
            <w:tcBorders>
              <w:top w:val="nil"/>
              <w:left w:val="nil"/>
              <w:bottom w:val="nil"/>
              <w:right w:val="nil"/>
            </w:tcBorders>
            <w:shd w:val="clear" w:color="FEB078" w:fill="FEB078"/>
            <w:vAlign w:val="bottom"/>
          </w:tcPr>
          <w:p w14:paraId="0AAB7C74" w14:textId="7E19E010"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9</w:t>
            </w:r>
          </w:p>
        </w:tc>
      </w:tr>
      <w:tr w:rsidR="00F35886" w:rsidRPr="006C1F01" w14:paraId="672FCD07" w14:textId="77777777" w:rsidTr="00F35886">
        <w:tc>
          <w:tcPr>
            <w:tcW w:w="844" w:type="dxa"/>
            <w:vMerge/>
          </w:tcPr>
          <w:p w14:paraId="6D492615" w14:textId="77777777" w:rsidR="00F35886" w:rsidRPr="006C1F01" w:rsidRDefault="00F35886" w:rsidP="00F35886">
            <w:pPr>
              <w:jc w:val="center"/>
              <w:rPr>
                <w:rFonts w:ascii="Arial" w:eastAsia="Aptos" w:hAnsi="Arial" w:cs="Arial"/>
                <w:i/>
                <w:iCs/>
                <w:sz w:val="18"/>
                <w:szCs w:val="18"/>
              </w:rPr>
            </w:pPr>
          </w:p>
        </w:tc>
        <w:tc>
          <w:tcPr>
            <w:tcW w:w="1217" w:type="dxa"/>
            <w:gridSpan w:val="2"/>
            <w:tcBorders>
              <w:top w:val="nil"/>
              <w:left w:val="nil"/>
              <w:bottom w:val="nil"/>
              <w:right w:val="nil"/>
            </w:tcBorders>
            <w:shd w:val="clear" w:color="FFFFFF" w:fill="FFFFFF"/>
            <w:vAlign w:val="bottom"/>
          </w:tcPr>
          <w:p w14:paraId="2A46E958" w14:textId="3898044D"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[120,303 to 125,403]</w:t>
            </w:r>
          </w:p>
        </w:tc>
        <w:tc>
          <w:tcPr>
            <w:tcW w:w="809" w:type="dxa"/>
            <w:tcBorders>
              <w:top w:val="nil"/>
              <w:left w:val="nil"/>
              <w:bottom w:val="nil"/>
              <w:right w:val="nil"/>
            </w:tcBorders>
            <w:shd w:val="clear" w:color="FEC398" w:fill="FEC398"/>
            <w:vAlign w:val="bottom"/>
          </w:tcPr>
          <w:p w14:paraId="7D72963A" w14:textId="36E1058E"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[54 to 58%]</w:t>
            </w:r>
          </w:p>
        </w:tc>
        <w:tc>
          <w:tcPr>
            <w:tcW w:w="809" w:type="dxa"/>
            <w:tcBorders>
              <w:top w:val="nil"/>
              <w:left w:val="nil"/>
              <w:bottom w:val="nil"/>
              <w:right w:val="nil"/>
            </w:tcBorders>
            <w:shd w:val="clear" w:color="FEC398" w:fill="FEC398"/>
            <w:vAlign w:val="bottom"/>
          </w:tcPr>
          <w:p w14:paraId="2FFA374B" w14:textId="7A14ADC6"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[58 to 72%]</w:t>
            </w:r>
          </w:p>
        </w:tc>
        <w:tc>
          <w:tcPr>
            <w:tcW w:w="801" w:type="dxa"/>
            <w:tcBorders>
              <w:top w:val="nil"/>
              <w:left w:val="nil"/>
              <w:bottom w:val="nil"/>
              <w:right w:val="nil"/>
            </w:tcBorders>
            <w:shd w:val="clear" w:color="FEC398" w:fill="FEC398"/>
            <w:vAlign w:val="bottom"/>
          </w:tcPr>
          <w:p w14:paraId="2D27F46A" w14:textId="00937527"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 to 16%]</w:t>
            </w:r>
          </w:p>
        </w:tc>
        <w:tc>
          <w:tcPr>
            <w:tcW w:w="825" w:type="dxa"/>
            <w:tcBorders>
              <w:top w:val="nil"/>
              <w:left w:val="nil"/>
              <w:bottom w:val="nil"/>
              <w:right w:val="nil"/>
            </w:tcBorders>
            <w:shd w:val="clear" w:color="FEB580" w:fill="FEB580"/>
            <w:vAlign w:val="bottom"/>
          </w:tcPr>
          <w:p w14:paraId="70D85AE0" w14:textId="4EFC387C"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[40 to 44%]</w:t>
            </w:r>
          </w:p>
        </w:tc>
        <w:tc>
          <w:tcPr>
            <w:tcW w:w="825" w:type="dxa"/>
            <w:tcBorders>
              <w:top w:val="nil"/>
              <w:left w:val="nil"/>
              <w:bottom w:val="nil"/>
              <w:right w:val="nil"/>
            </w:tcBorders>
            <w:shd w:val="clear" w:color="FEB580" w:fill="FEB580"/>
            <w:vAlign w:val="bottom"/>
          </w:tcPr>
          <w:p w14:paraId="37233172" w14:textId="1FB146A9"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[49 to 61%]</w:t>
            </w:r>
          </w:p>
        </w:tc>
        <w:tc>
          <w:tcPr>
            <w:tcW w:w="821" w:type="dxa"/>
            <w:tcBorders>
              <w:top w:val="nil"/>
              <w:left w:val="nil"/>
              <w:bottom w:val="nil"/>
              <w:right w:val="nil"/>
            </w:tcBorders>
            <w:shd w:val="clear" w:color="FEB580" w:fill="FEB580"/>
            <w:vAlign w:val="bottom"/>
          </w:tcPr>
          <w:p w14:paraId="5C2CB5CF" w14:textId="1B8C4BFE"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[9 to 18%]</w:t>
            </w:r>
          </w:p>
        </w:tc>
        <w:tc>
          <w:tcPr>
            <w:tcW w:w="809" w:type="dxa"/>
            <w:tcBorders>
              <w:top w:val="nil"/>
              <w:left w:val="nil"/>
              <w:bottom w:val="nil"/>
              <w:right w:val="nil"/>
            </w:tcBorders>
            <w:shd w:val="clear" w:color="FEB078" w:fill="FEB078"/>
            <w:vAlign w:val="bottom"/>
          </w:tcPr>
          <w:p w14:paraId="3A47A668" w14:textId="72CE37FA"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[57 to 60]</w:t>
            </w:r>
          </w:p>
        </w:tc>
        <w:tc>
          <w:tcPr>
            <w:tcW w:w="809" w:type="dxa"/>
            <w:tcBorders>
              <w:top w:val="nil"/>
              <w:left w:val="nil"/>
              <w:bottom w:val="nil"/>
              <w:right w:val="nil"/>
            </w:tcBorders>
            <w:shd w:val="clear" w:color="FEB078" w:fill="FEB078"/>
            <w:vAlign w:val="bottom"/>
          </w:tcPr>
          <w:p w14:paraId="69C7C64F" w14:textId="640D134F"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[64 to 70]</w:t>
            </w:r>
          </w:p>
        </w:tc>
        <w:tc>
          <w:tcPr>
            <w:tcW w:w="791" w:type="dxa"/>
            <w:gridSpan w:val="2"/>
            <w:tcBorders>
              <w:top w:val="nil"/>
              <w:left w:val="nil"/>
              <w:bottom w:val="nil"/>
              <w:right w:val="nil"/>
            </w:tcBorders>
            <w:shd w:val="clear" w:color="FEB078" w:fill="FEB078"/>
            <w:vAlign w:val="bottom"/>
          </w:tcPr>
          <w:p w14:paraId="300FBF6F" w14:textId="0258BA38"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[6 to 11]</w:t>
            </w:r>
          </w:p>
        </w:tc>
      </w:tr>
      <w:tr w:rsidR="00F35886" w:rsidRPr="006C1F01" w14:paraId="4EFCE5AA" w14:textId="77777777" w:rsidTr="00F35886">
        <w:tc>
          <w:tcPr>
            <w:tcW w:w="844" w:type="dxa"/>
            <w:vMerge w:val="restart"/>
          </w:tcPr>
          <w:p w14:paraId="2FD97F3A" w14:textId="77777777" w:rsidR="00F35886" w:rsidRPr="006C1F01" w:rsidRDefault="00F35886" w:rsidP="00F35886">
            <w:pPr>
              <w:jc w:val="center"/>
              <w:rPr>
                <w:rFonts w:ascii="Arial" w:eastAsia="Aptos" w:hAnsi="Arial" w:cs="Arial"/>
                <w:i/>
                <w:iCs/>
                <w:sz w:val="18"/>
                <w:szCs w:val="18"/>
              </w:rPr>
            </w:pPr>
            <w:r w:rsidRPr="006C1F01">
              <w:rPr>
                <w:rFonts w:ascii="Arial" w:eastAsia="Aptos" w:hAnsi="Arial" w:cs="Arial"/>
                <w:i/>
                <w:iCs/>
                <w:color w:val="000000"/>
                <w:sz w:val="18"/>
                <w:szCs w:val="18"/>
              </w:rPr>
              <w:t>TX</w:t>
            </w:r>
          </w:p>
        </w:tc>
        <w:tc>
          <w:tcPr>
            <w:tcW w:w="1217" w:type="dxa"/>
            <w:gridSpan w:val="2"/>
            <w:tcBorders>
              <w:top w:val="nil"/>
              <w:left w:val="nil"/>
              <w:bottom w:val="nil"/>
              <w:right w:val="nil"/>
            </w:tcBorders>
            <w:shd w:val="clear" w:color="FFFFFF" w:fill="FFFFFF"/>
            <w:vAlign w:val="bottom"/>
          </w:tcPr>
          <w:p w14:paraId="45F2AD4F" w14:textId="7152E32D"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107,200</w:t>
            </w:r>
          </w:p>
        </w:tc>
        <w:tc>
          <w:tcPr>
            <w:tcW w:w="809" w:type="dxa"/>
            <w:tcBorders>
              <w:top w:val="nil"/>
              <w:left w:val="nil"/>
              <w:bottom w:val="nil"/>
              <w:right w:val="nil"/>
            </w:tcBorders>
            <w:shd w:val="clear" w:color="FEB581" w:fill="FEB581"/>
            <w:vAlign w:val="bottom"/>
          </w:tcPr>
          <w:p w14:paraId="09EF965B" w14:textId="659DD174"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36%</w:t>
            </w:r>
          </w:p>
        </w:tc>
        <w:tc>
          <w:tcPr>
            <w:tcW w:w="809" w:type="dxa"/>
            <w:tcBorders>
              <w:top w:val="nil"/>
              <w:left w:val="nil"/>
              <w:bottom w:val="nil"/>
              <w:right w:val="nil"/>
            </w:tcBorders>
            <w:shd w:val="clear" w:color="FEB581" w:fill="FEB581"/>
            <w:vAlign w:val="bottom"/>
          </w:tcPr>
          <w:p w14:paraId="4767CEB1" w14:textId="30F46B04"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47%</w:t>
            </w:r>
          </w:p>
        </w:tc>
        <w:tc>
          <w:tcPr>
            <w:tcW w:w="801" w:type="dxa"/>
            <w:tcBorders>
              <w:top w:val="nil"/>
              <w:left w:val="nil"/>
              <w:bottom w:val="nil"/>
              <w:right w:val="nil"/>
            </w:tcBorders>
            <w:shd w:val="clear" w:color="FEB581" w:fill="FEB581"/>
            <w:vAlign w:val="bottom"/>
          </w:tcPr>
          <w:p w14:paraId="74712787" w14:textId="2381351D"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11%</w:t>
            </w:r>
          </w:p>
        </w:tc>
        <w:tc>
          <w:tcPr>
            <w:tcW w:w="825" w:type="dxa"/>
            <w:tcBorders>
              <w:top w:val="nil"/>
              <w:left w:val="nil"/>
              <w:bottom w:val="nil"/>
              <w:right w:val="nil"/>
            </w:tcBorders>
            <w:shd w:val="clear" w:color="FEB580" w:fill="FEB580"/>
            <w:vAlign w:val="bottom"/>
          </w:tcPr>
          <w:p w14:paraId="34064DF8" w14:textId="49F022DD"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24%</w:t>
            </w:r>
          </w:p>
        </w:tc>
        <w:tc>
          <w:tcPr>
            <w:tcW w:w="825" w:type="dxa"/>
            <w:tcBorders>
              <w:top w:val="nil"/>
              <w:left w:val="nil"/>
              <w:bottom w:val="nil"/>
              <w:right w:val="nil"/>
            </w:tcBorders>
            <w:shd w:val="clear" w:color="FEB580" w:fill="FEB580"/>
            <w:vAlign w:val="bottom"/>
          </w:tcPr>
          <w:p w14:paraId="70E9FA88" w14:textId="002E3ED7"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37%</w:t>
            </w:r>
          </w:p>
        </w:tc>
        <w:tc>
          <w:tcPr>
            <w:tcW w:w="821" w:type="dxa"/>
            <w:tcBorders>
              <w:top w:val="nil"/>
              <w:left w:val="nil"/>
              <w:bottom w:val="nil"/>
              <w:right w:val="nil"/>
            </w:tcBorders>
            <w:shd w:val="clear" w:color="FEB580" w:fill="FEB580"/>
            <w:vAlign w:val="bottom"/>
          </w:tcPr>
          <w:p w14:paraId="5B3D32A2" w14:textId="2CC4D153"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13%</w:t>
            </w:r>
          </w:p>
        </w:tc>
        <w:tc>
          <w:tcPr>
            <w:tcW w:w="809" w:type="dxa"/>
            <w:tcBorders>
              <w:top w:val="nil"/>
              <w:left w:val="nil"/>
              <w:bottom w:val="nil"/>
              <w:right w:val="nil"/>
            </w:tcBorders>
            <w:shd w:val="clear" w:color="FFE5D2" w:fill="FFE5D2"/>
            <w:vAlign w:val="bottom"/>
          </w:tcPr>
          <w:p w14:paraId="55CC5B2C" w14:textId="31C2F465"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46</w:t>
            </w:r>
          </w:p>
        </w:tc>
        <w:tc>
          <w:tcPr>
            <w:tcW w:w="809" w:type="dxa"/>
            <w:tcBorders>
              <w:top w:val="nil"/>
              <w:left w:val="nil"/>
              <w:bottom w:val="nil"/>
              <w:right w:val="nil"/>
            </w:tcBorders>
            <w:shd w:val="clear" w:color="FFE5D2" w:fill="FFE5D2"/>
            <w:vAlign w:val="bottom"/>
          </w:tcPr>
          <w:p w14:paraId="1BD29D86" w14:textId="287BEC7C"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49</w:t>
            </w:r>
          </w:p>
        </w:tc>
        <w:tc>
          <w:tcPr>
            <w:tcW w:w="791" w:type="dxa"/>
            <w:gridSpan w:val="2"/>
            <w:tcBorders>
              <w:top w:val="nil"/>
              <w:left w:val="nil"/>
              <w:bottom w:val="nil"/>
              <w:right w:val="nil"/>
            </w:tcBorders>
            <w:shd w:val="clear" w:color="FFE5D2" w:fill="FFE5D2"/>
            <w:vAlign w:val="bottom"/>
          </w:tcPr>
          <w:p w14:paraId="79F1DECA" w14:textId="77A49898"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3</w:t>
            </w:r>
          </w:p>
        </w:tc>
      </w:tr>
      <w:tr w:rsidR="00F35886" w:rsidRPr="006C1F01" w14:paraId="07CBEF89" w14:textId="77777777" w:rsidTr="00F35886">
        <w:tc>
          <w:tcPr>
            <w:tcW w:w="844" w:type="dxa"/>
            <w:vMerge/>
          </w:tcPr>
          <w:p w14:paraId="57039561" w14:textId="77777777" w:rsidR="00F35886" w:rsidRPr="006C1F01" w:rsidRDefault="00F35886" w:rsidP="00F35886">
            <w:pPr>
              <w:jc w:val="center"/>
              <w:rPr>
                <w:rFonts w:ascii="Arial" w:eastAsia="Aptos" w:hAnsi="Arial" w:cs="Arial"/>
                <w:i/>
                <w:iCs/>
                <w:sz w:val="18"/>
                <w:szCs w:val="18"/>
              </w:rPr>
            </w:pPr>
          </w:p>
        </w:tc>
        <w:tc>
          <w:tcPr>
            <w:tcW w:w="1217" w:type="dxa"/>
            <w:gridSpan w:val="2"/>
            <w:tcBorders>
              <w:top w:val="nil"/>
              <w:left w:val="nil"/>
              <w:bottom w:val="nil"/>
              <w:right w:val="nil"/>
            </w:tcBorders>
            <w:shd w:val="clear" w:color="FFFFFF" w:fill="FFFFFF"/>
            <w:vAlign w:val="bottom"/>
          </w:tcPr>
          <w:p w14:paraId="3F869649" w14:textId="37AE3DFA"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[104,995 to 109,781]</w:t>
            </w:r>
          </w:p>
        </w:tc>
        <w:tc>
          <w:tcPr>
            <w:tcW w:w="809" w:type="dxa"/>
            <w:tcBorders>
              <w:top w:val="nil"/>
              <w:left w:val="nil"/>
              <w:bottom w:val="nil"/>
              <w:right w:val="nil"/>
            </w:tcBorders>
            <w:shd w:val="clear" w:color="FEB581" w:fill="FEB581"/>
            <w:vAlign w:val="bottom"/>
          </w:tcPr>
          <w:p w14:paraId="29404583" w14:textId="4E5885C7"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[34 to 38%]</w:t>
            </w:r>
          </w:p>
        </w:tc>
        <w:tc>
          <w:tcPr>
            <w:tcW w:w="809" w:type="dxa"/>
            <w:tcBorders>
              <w:top w:val="nil"/>
              <w:left w:val="nil"/>
              <w:bottom w:val="nil"/>
              <w:right w:val="nil"/>
            </w:tcBorders>
            <w:shd w:val="clear" w:color="FEB581" w:fill="FEB581"/>
            <w:vAlign w:val="bottom"/>
          </w:tcPr>
          <w:p w14:paraId="21B78803" w14:textId="6980BF5D"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[39 to 58%]</w:t>
            </w:r>
          </w:p>
        </w:tc>
        <w:tc>
          <w:tcPr>
            <w:tcW w:w="801" w:type="dxa"/>
            <w:tcBorders>
              <w:top w:val="nil"/>
              <w:left w:val="nil"/>
              <w:bottom w:val="nil"/>
              <w:right w:val="nil"/>
            </w:tcBorders>
            <w:shd w:val="clear" w:color="FEB581" w:fill="FEB581"/>
            <w:vAlign w:val="bottom"/>
          </w:tcPr>
          <w:p w14:paraId="18E99144" w14:textId="559A5C15"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[4 to 20%]</w:t>
            </w:r>
          </w:p>
        </w:tc>
        <w:tc>
          <w:tcPr>
            <w:tcW w:w="825" w:type="dxa"/>
            <w:tcBorders>
              <w:top w:val="nil"/>
              <w:left w:val="nil"/>
              <w:bottom w:val="nil"/>
              <w:right w:val="nil"/>
            </w:tcBorders>
            <w:shd w:val="clear" w:color="FEB580" w:fill="FEB580"/>
            <w:vAlign w:val="bottom"/>
          </w:tcPr>
          <w:p w14:paraId="53769DB1" w14:textId="23CEFF43"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[22 to 26%]</w:t>
            </w:r>
          </w:p>
        </w:tc>
        <w:tc>
          <w:tcPr>
            <w:tcW w:w="825" w:type="dxa"/>
            <w:tcBorders>
              <w:top w:val="nil"/>
              <w:left w:val="nil"/>
              <w:bottom w:val="nil"/>
              <w:right w:val="nil"/>
            </w:tcBorders>
            <w:shd w:val="clear" w:color="FEB580" w:fill="FEB580"/>
            <w:vAlign w:val="bottom"/>
          </w:tcPr>
          <w:p w14:paraId="088C6DCA" w14:textId="06C11B83"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[29 to 46%]</w:t>
            </w:r>
          </w:p>
        </w:tc>
        <w:tc>
          <w:tcPr>
            <w:tcW w:w="821" w:type="dxa"/>
            <w:tcBorders>
              <w:top w:val="nil"/>
              <w:left w:val="nil"/>
              <w:bottom w:val="nil"/>
              <w:right w:val="nil"/>
            </w:tcBorders>
            <w:shd w:val="clear" w:color="FEB580" w:fill="FEB580"/>
            <w:vAlign w:val="bottom"/>
          </w:tcPr>
          <w:p w14:paraId="0E5C93BC" w14:textId="442D868A"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[6 to 20%]</w:t>
            </w:r>
          </w:p>
        </w:tc>
        <w:tc>
          <w:tcPr>
            <w:tcW w:w="809" w:type="dxa"/>
            <w:tcBorders>
              <w:top w:val="nil"/>
              <w:left w:val="nil"/>
              <w:bottom w:val="nil"/>
              <w:right w:val="nil"/>
            </w:tcBorders>
            <w:shd w:val="clear" w:color="FFE5D2" w:fill="FFE5D2"/>
            <w:vAlign w:val="bottom"/>
          </w:tcPr>
          <w:p w14:paraId="109C535D" w14:textId="22D1C74B"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[45 to 47]</w:t>
            </w:r>
          </w:p>
        </w:tc>
        <w:tc>
          <w:tcPr>
            <w:tcW w:w="809" w:type="dxa"/>
            <w:tcBorders>
              <w:top w:val="nil"/>
              <w:left w:val="nil"/>
              <w:bottom w:val="nil"/>
              <w:right w:val="nil"/>
            </w:tcBorders>
            <w:shd w:val="clear" w:color="FFE5D2" w:fill="FFE5D2"/>
            <w:vAlign w:val="bottom"/>
          </w:tcPr>
          <w:p w14:paraId="5836D5E0" w14:textId="3051A2ED"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[42 to 61]</w:t>
            </w:r>
          </w:p>
        </w:tc>
        <w:tc>
          <w:tcPr>
            <w:tcW w:w="791" w:type="dxa"/>
            <w:gridSpan w:val="2"/>
            <w:tcBorders>
              <w:top w:val="nil"/>
              <w:left w:val="nil"/>
              <w:bottom w:val="nil"/>
              <w:right w:val="nil"/>
            </w:tcBorders>
            <w:shd w:val="clear" w:color="FFE5D2" w:fill="FFE5D2"/>
            <w:vAlign w:val="bottom"/>
          </w:tcPr>
          <w:p w14:paraId="4AB7C9F7" w14:textId="3868D038"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[-3 to 14]</w:t>
            </w:r>
          </w:p>
        </w:tc>
      </w:tr>
      <w:tr w:rsidR="00F35886" w:rsidRPr="006C1F01" w14:paraId="0489AD8B" w14:textId="77777777" w:rsidTr="00F35886">
        <w:tc>
          <w:tcPr>
            <w:tcW w:w="844" w:type="dxa"/>
            <w:vMerge w:val="restart"/>
          </w:tcPr>
          <w:p w14:paraId="35B11657" w14:textId="77777777" w:rsidR="00F35886" w:rsidRPr="006C1F01" w:rsidRDefault="00F35886" w:rsidP="00F35886">
            <w:pPr>
              <w:jc w:val="center"/>
              <w:rPr>
                <w:rFonts w:ascii="Arial" w:eastAsia="Aptos" w:hAnsi="Arial" w:cs="Arial"/>
                <w:i/>
                <w:iCs/>
                <w:sz w:val="18"/>
                <w:szCs w:val="18"/>
              </w:rPr>
            </w:pPr>
            <w:r w:rsidRPr="006C1F01">
              <w:rPr>
                <w:rFonts w:ascii="Arial" w:eastAsia="Aptos" w:hAnsi="Arial" w:cs="Arial"/>
                <w:i/>
                <w:iCs/>
                <w:color w:val="000000"/>
                <w:sz w:val="18"/>
                <w:szCs w:val="18"/>
              </w:rPr>
              <w:t>GA</w:t>
            </w:r>
          </w:p>
        </w:tc>
        <w:tc>
          <w:tcPr>
            <w:tcW w:w="1217" w:type="dxa"/>
            <w:gridSpan w:val="2"/>
            <w:tcBorders>
              <w:top w:val="nil"/>
              <w:left w:val="nil"/>
              <w:bottom w:val="nil"/>
              <w:right w:val="nil"/>
            </w:tcBorders>
            <w:shd w:val="clear" w:color="FFFFFF" w:fill="FFFFFF"/>
            <w:vAlign w:val="bottom"/>
          </w:tcPr>
          <w:p w14:paraId="65B2CA97" w14:textId="0D5A3CFD"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63,841</w:t>
            </w:r>
          </w:p>
        </w:tc>
        <w:tc>
          <w:tcPr>
            <w:tcW w:w="809" w:type="dxa"/>
            <w:tcBorders>
              <w:top w:val="nil"/>
              <w:left w:val="nil"/>
              <w:bottom w:val="nil"/>
              <w:right w:val="nil"/>
            </w:tcBorders>
            <w:shd w:val="clear" w:color="FEC9A3" w:fill="FEC9A3"/>
            <w:vAlign w:val="bottom"/>
          </w:tcPr>
          <w:p w14:paraId="1712EB88" w14:textId="6016D3EF"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37%</w:t>
            </w:r>
          </w:p>
        </w:tc>
        <w:tc>
          <w:tcPr>
            <w:tcW w:w="809" w:type="dxa"/>
            <w:tcBorders>
              <w:top w:val="nil"/>
              <w:left w:val="nil"/>
              <w:bottom w:val="nil"/>
              <w:right w:val="nil"/>
            </w:tcBorders>
            <w:shd w:val="clear" w:color="FEC9A3" w:fill="FEC9A3"/>
            <w:vAlign w:val="bottom"/>
          </w:tcPr>
          <w:p w14:paraId="4BE290BB" w14:textId="70777942"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45%</w:t>
            </w:r>
          </w:p>
        </w:tc>
        <w:tc>
          <w:tcPr>
            <w:tcW w:w="801" w:type="dxa"/>
            <w:tcBorders>
              <w:top w:val="nil"/>
              <w:left w:val="nil"/>
              <w:bottom w:val="nil"/>
              <w:right w:val="nil"/>
            </w:tcBorders>
            <w:shd w:val="clear" w:color="FEC9A3" w:fill="FEC9A3"/>
            <w:vAlign w:val="bottom"/>
          </w:tcPr>
          <w:p w14:paraId="4DD724FC" w14:textId="21F224F0"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8%</w:t>
            </w:r>
          </w:p>
        </w:tc>
        <w:tc>
          <w:tcPr>
            <w:tcW w:w="825" w:type="dxa"/>
            <w:tcBorders>
              <w:top w:val="nil"/>
              <w:left w:val="nil"/>
              <w:bottom w:val="nil"/>
              <w:right w:val="nil"/>
            </w:tcBorders>
            <w:shd w:val="clear" w:color="FEC094" w:fill="FEC094"/>
            <w:vAlign w:val="bottom"/>
          </w:tcPr>
          <w:p w14:paraId="51B2A339" w14:textId="01C737A0"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26%</w:t>
            </w:r>
          </w:p>
        </w:tc>
        <w:tc>
          <w:tcPr>
            <w:tcW w:w="825" w:type="dxa"/>
            <w:tcBorders>
              <w:top w:val="nil"/>
              <w:left w:val="nil"/>
              <w:bottom w:val="nil"/>
              <w:right w:val="nil"/>
            </w:tcBorders>
            <w:shd w:val="clear" w:color="FEC094" w:fill="FEC094"/>
            <w:vAlign w:val="bottom"/>
          </w:tcPr>
          <w:p w14:paraId="4D2CAD14" w14:textId="6AFECF8F"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37%</w:t>
            </w:r>
          </w:p>
        </w:tc>
        <w:tc>
          <w:tcPr>
            <w:tcW w:w="821" w:type="dxa"/>
            <w:tcBorders>
              <w:top w:val="nil"/>
              <w:left w:val="nil"/>
              <w:bottom w:val="nil"/>
              <w:right w:val="nil"/>
            </w:tcBorders>
            <w:shd w:val="clear" w:color="FEC094" w:fill="FEC094"/>
            <w:vAlign w:val="bottom"/>
          </w:tcPr>
          <w:p w14:paraId="45F8BD45" w14:textId="20319BF1"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11%</w:t>
            </w:r>
          </w:p>
        </w:tc>
        <w:tc>
          <w:tcPr>
            <w:tcW w:w="809" w:type="dxa"/>
            <w:tcBorders>
              <w:top w:val="nil"/>
              <w:left w:val="nil"/>
              <w:bottom w:val="nil"/>
              <w:right w:val="nil"/>
            </w:tcBorders>
            <w:shd w:val="clear" w:color="FFEDE1" w:fill="FFEDE1"/>
            <w:vAlign w:val="bottom"/>
          </w:tcPr>
          <w:p w14:paraId="7281D435" w14:textId="73E65DBC"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45</w:t>
            </w:r>
          </w:p>
        </w:tc>
        <w:tc>
          <w:tcPr>
            <w:tcW w:w="809" w:type="dxa"/>
            <w:tcBorders>
              <w:top w:val="nil"/>
              <w:left w:val="nil"/>
              <w:bottom w:val="nil"/>
              <w:right w:val="nil"/>
            </w:tcBorders>
            <w:shd w:val="clear" w:color="FFEDE1" w:fill="FFEDE1"/>
            <w:vAlign w:val="bottom"/>
          </w:tcPr>
          <w:p w14:paraId="79B6F4C7" w14:textId="0BD45949"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47</w:t>
            </w:r>
          </w:p>
        </w:tc>
        <w:tc>
          <w:tcPr>
            <w:tcW w:w="791" w:type="dxa"/>
            <w:gridSpan w:val="2"/>
            <w:tcBorders>
              <w:top w:val="nil"/>
              <w:left w:val="nil"/>
              <w:bottom w:val="nil"/>
              <w:right w:val="nil"/>
            </w:tcBorders>
            <w:shd w:val="clear" w:color="FFEDE1" w:fill="FFEDE1"/>
            <w:vAlign w:val="bottom"/>
          </w:tcPr>
          <w:p w14:paraId="7AD97C7C" w14:textId="6DEB2377"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2</w:t>
            </w:r>
          </w:p>
        </w:tc>
      </w:tr>
      <w:tr w:rsidR="00F35886" w:rsidRPr="006C1F01" w14:paraId="505A25CF" w14:textId="77777777" w:rsidTr="00F35886">
        <w:tc>
          <w:tcPr>
            <w:tcW w:w="844" w:type="dxa"/>
            <w:vMerge/>
          </w:tcPr>
          <w:p w14:paraId="30D350CA" w14:textId="77777777" w:rsidR="00F35886" w:rsidRPr="006C1F01" w:rsidRDefault="00F35886" w:rsidP="00F35886">
            <w:pPr>
              <w:jc w:val="center"/>
              <w:rPr>
                <w:rFonts w:ascii="Arial" w:eastAsia="Aptos" w:hAnsi="Arial" w:cs="Arial"/>
                <w:i/>
                <w:iCs/>
                <w:sz w:val="18"/>
                <w:szCs w:val="18"/>
              </w:rPr>
            </w:pPr>
          </w:p>
        </w:tc>
        <w:tc>
          <w:tcPr>
            <w:tcW w:w="1217" w:type="dxa"/>
            <w:gridSpan w:val="2"/>
            <w:tcBorders>
              <w:top w:val="nil"/>
              <w:left w:val="nil"/>
              <w:bottom w:val="nil"/>
              <w:right w:val="nil"/>
            </w:tcBorders>
            <w:shd w:val="clear" w:color="FFFFFF" w:fill="FFFFFF"/>
            <w:vAlign w:val="bottom"/>
          </w:tcPr>
          <w:p w14:paraId="35CF1E10" w14:textId="3A999799"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[62,494 to 65,290]</w:t>
            </w:r>
          </w:p>
        </w:tc>
        <w:tc>
          <w:tcPr>
            <w:tcW w:w="809" w:type="dxa"/>
            <w:tcBorders>
              <w:top w:val="nil"/>
              <w:left w:val="nil"/>
              <w:bottom w:val="nil"/>
              <w:right w:val="nil"/>
            </w:tcBorders>
            <w:shd w:val="clear" w:color="FEC9A3" w:fill="FEC9A3"/>
            <w:vAlign w:val="bottom"/>
          </w:tcPr>
          <w:p w14:paraId="65C12CFE" w14:textId="57AD2FEA"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[34 to 41%]</w:t>
            </w:r>
          </w:p>
        </w:tc>
        <w:tc>
          <w:tcPr>
            <w:tcW w:w="809" w:type="dxa"/>
            <w:tcBorders>
              <w:top w:val="nil"/>
              <w:left w:val="nil"/>
              <w:bottom w:val="nil"/>
              <w:right w:val="nil"/>
            </w:tcBorders>
            <w:shd w:val="clear" w:color="FEC9A3" w:fill="FEC9A3"/>
            <w:vAlign w:val="bottom"/>
          </w:tcPr>
          <w:p w14:paraId="3EE7FCAB" w14:textId="5B2C68F1"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[35 to 58%]</w:t>
            </w:r>
          </w:p>
        </w:tc>
        <w:tc>
          <w:tcPr>
            <w:tcW w:w="801" w:type="dxa"/>
            <w:tcBorders>
              <w:top w:val="nil"/>
              <w:left w:val="nil"/>
              <w:bottom w:val="nil"/>
              <w:right w:val="nil"/>
            </w:tcBorders>
            <w:shd w:val="clear" w:color="FEC9A3" w:fill="FEC9A3"/>
            <w:vAlign w:val="bottom"/>
          </w:tcPr>
          <w:p w14:paraId="64D4F147" w14:textId="3BFADA09"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[-1 to 17%]</w:t>
            </w:r>
          </w:p>
        </w:tc>
        <w:tc>
          <w:tcPr>
            <w:tcW w:w="825" w:type="dxa"/>
            <w:tcBorders>
              <w:top w:val="nil"/>
              <w:left w:val="nil"/>
              <w:bottom w:val="nil"/>
              <w:right w:val="nil"/>
            </w:tcBorders>
            <w:shd w:val="clear" w:color="FEC094" w:fill="FEC094"/>
            <w:vAlign w:val="bottom"/>
          </w:tcPr>
          <w:p w14:paraId="583923BB" w14:textId="7D9E3EBA"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[23 to 30%]</w:t>
            </w:r>
          </w:p>
        </w:tc>
        <w:tc>
          <w:tcPr>
            <w:tcW w:w="825" w:type="dxa"/>
            <w:tcBorders>
              <w:top w:val="nil"/>
              <w:left w:val="nil"/>
              <w:bottom w:val="nil"/>
              <w:right w:val="nil"/>
            </w:tcBorders>
            <w:shd w:val="clear" w:color="FEC094" w:fill="FEC094"/>
            <w:vAlign w:val="bottom"/>
          </w:tcPr>
          <w:p w14:paraId="231CAF34" w14:textId="3EF1A7D2"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[27 to 49%]</w:t>
            </w:r>
          </w:p>
        </w:tc>
        <w:tc>
          <w:tcPr>
            <w:tcW w:w="821" w:type="dxa"/>
            <w:tcBorders>
              <w:top w:val="nil"/>
              <w:left w:val="nil"/>
              <w:bottom w:val="nil"/>
              <w:right w:val="nil"/>
            </w:tcBorders>
            <w:shd w:val="clear" w:color="FEC094" w:fill="FEC094"/>
            <w:vAlign w:val="bottom"/>
          </w:tcPr>
          <w:p w14:paraId="1E7A1172" w14:textId="7AFFD0ED"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 to 21%]</w:t>
            </w:r>
          </w:p>
        </w:tc>
        <w:tc>
          <w:tcPr>
            <w:tcW w:w="809" w:type="dxa"/>
            <w:tcBorders>
              <w:top w:val="nil"/>
              <w:left w:val="nil"/>
              <w:bottom w:val="nil"/>
              <w:right w:val="nil"/>
            </w:tcBorders>
            <w:shd w:val="clear" w:color="FFEDE1" w:fill="FFEDE1"/>
            <w:vAlign w:val="bottom"/>
          </w:tcPr>
          <w:p w14:paraId="4BFBF4B1" w14:textId="0C980DBF"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[44 to 47]</w:t>
            </w:r>
          </w:p>
        </w:tc>
        <w:tc>
          <w:tcPr>
            <w:tcW w:w="809" w:type="dxa"/>
            <w:tcBorders>
              <w:top w:val="nil"/>
              <w:left w:val="nil"/>
              <w:bottom w:val="nil"/>
              <w:right w:val="nil"/>
            </w:tcBorders>
            <w:shd w:val="clear" w:color="FFEDE1" w:fill="FFEDE1"/>
            <w:vAlign w:val="bottom"/>
          </w:tcPr>
          <w:p w14:paraId="1BE6FF92" w14:textId="74B69F2D"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[41 to 64]</w:t>
            </w:r>
          </w:p>
        </w:tc>
        <w:tc>
          <w:tcPr>
            <w:tcW w:w="791" w:type="dxa"/>
            <w:gridSpan w:val="2"/>
            <w:tcBorders>
              <w:top w:val="nil"/>
              <w:left w:val="nil"/>
              <w:bottom w:val="nil"/>
              <w:right w:val="nil"/>
            </w:tcBorders>
            <w:shd w:val="clear" w:color="FFEDE1" w:fill="FFEDE1"/>
            <w:vAlign w:val="bottom"/>
          </w:tcPr>
          <w:p w14:paraId="07E752A5" w14:textId="769B57BA"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[-4 to 17]</w:t>
            </w:r>
          </w:p>
        </w:tc>
      </w:tr>
      <w:tr w:rsidR="00F35886" w:rsidRPr="006C1F01" w14:paraId="39DF712F" w14:textId="77777777" w:rsidTr="00F35886">
        <w:tc>
          <w:tcPr>
            <w:tcW w:w="844" w:type="dxa"/>
            <w:vMerge w:val="restart"/>
          </w:tcPr>
          <w:p w14:paraId="2D6953F0" w14:textId="77777777" w:rsidR="00F35886" w:rsidRPr="006C1F01" w:rsidRDefault="00F35886" w:rsidP="00F35886">
            <w:pPr>
              <w:jc w:val="center"/>
              <w:rPr>
                <w:rFonts w:ascii="Arial" w:eastAsia="Aptos" w:hAnsi="Arial" w:cs="Arial"/>
                <w:i/>
                <w:iCs/>
                <w:sz w:val="18"/>
                <w:szCs w:val="18"/>
              </w:rPr>
            </w:pPr>
            <w:r w:rsidRPr="006C1F01">
              <w:rPr>
                <w:rFonts w:ascii="Arial" w:eastAsia="Aptos" w:hAnsi="Arial" w:cs="Arial"/>
                <w:i/>
                <w:iCs/>
                <w:sz w:val="18"/>
                <w:szCs w:val="18"/>
              </w:rPr>
              <w:t>NC</w:t>
            </w:r>
          </w:p>
        </w:tc>
        <w:tc>
          <w:tcPr>
            <w:tcW w:w="1217" w:type="dxa"/>
            <w:gridSpan w:val="2"/>
            <w:tcBorders>
              <w:top w:val="nil"/>
              <w:left w:val="nil"/>
              <w:bottom w:val="nil"/>
              <w:right w:val="nil"/>
            </w:tcBorders>
            <w:shd w:val="clear" w:color="FFFFFF" w:fill="FFFFFF"/>
            <w:vAlign w:val="bottom"/>
          </w:tcPr>
          <w:p w14:paraId="3CC5DA95" w14:textId="7B4A7A60"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37,389</w:t>
            </w:r>
          </w:p>
        </w:tc>
        <w:tc>
          <w:tcPr>
            <w:tcW w:w="809" w:type="dxa"/>
            <w:tcBorders>
              <w:top w:val="nil"/>
              <w:left w:val="nil"/>
              <w:bottom w:val="nil"/>
              <w:right w:val="nil"/>
            </w:tcBorders>
            <w:shd w:val="clear" w:color="FEC9A3" w:fill="FEC9A3"/>
            <w:vAlign w:val="bottom"/>
          </w:tcPr>
          <w:p w14:paraId="0D5F490B" w14:textId="5340BD99"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44%</w:t>
            </w:r>
          </w:p>
        </w:tc>
        <w:tc>
          <w:tcPr>
            <w:tcW w:w="809" w:type="dxa"/>
            <w:tcBorders>
              <w:top w:val="nil"/>
              <w:left w:val="nil"/>
              <w:bottom w:val="nil"/>
              <w:right w:val="nil"/>
            </w:tcBorders>
            <w:shd w:val="clear" w:color="FEC9A3" w:fill="FEC9A3"/>
            <w:vAlign w:val="bottom"/>
          </w:tcPr>
          <w:p w14:paraId="1B81E658" w14:textId="72853698"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53%</w:t>
            </w:r>
          </w:p>
        </w:tc>
        <w:tc>
          <w:tcPr>
            <w:tcW w:w="801" w:type="dxa"/>
            <w:tcBorders>
              <w:top w:val="nil"/>
              <w:left w:val="nil"/>
              <w:bottom w:val="nil"/>
              <w:right w:val="nil"/>
            </w:tcBorders>
            <w:shd w:val="clear" w:color="FEC9A3" w:fill="FEC9A3"/>
            <w:vAlign w:val="bottom"/>
          </w:tcPr>
          <w:p w14:paraId="616E6C0C" w14:textId="527DC49A"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8%</w:t>
            </w:r>
          </w:p>
        </w:tc>
        <w:tc>
          <w:tcPr>
            <w:tcW w:w="825" w:type="dxa"/>
            <w:tcBorders>
              <w:top w:val="nil"/>
              <w:left w:val="nil"/>
              <w:bottom w:val="nil"/>
              <w:right w:val="nil"/>
            </w:tcBorders>
            <w:shd w:val="clear" w:color="FEC094" w:fill="FEC094"/>
            <w:vAlign w:val="bottom"/>
          </w:tcPr>
          <w:p w14:paraId="6433FD65" w14:textId="2A87C346"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31%</w:t>
            </w:r>
          </w:p>
        </w:tc>
        <w:tc>
          <w:tcPr>
            <w:tcW w:w="825" w:type="dxa"/>
            <w:tcBorders>
              <w:top w:val="nil"/>
              <w:left w:val="nil"/>
              <w:bottom w:val="nil"/>
              <w:right w:val="nil"/>
            </w:tcBorders>
            <w:shd w:val="clear" w:color="FEC094" w:fill="FEC094"/>
            <w:vAlign w:val="bottom"/>
          </w:tcPr>
          <w:p w14:paraId="398D0141" w14:textId="04A0AF0A"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43%</w:t>
            </w:r>
          </w:p>
        </w:tc>
        <w:tc>
          <w:tcPr>
            <w:tcW w:w="821" w:type="dxa"/>
            <w:tcBorders>
              <w:top w:val="nil"/>
              <w:left w:val="nil"/>
              <w:bottom w:val="nil"/>
              <w:right w:val="nil"/>
            </w:tcBorders>
            <w:shd w:val="clear" w:color="FEC094" w:fill="FEC094"/>
            <w:vAlign w:val="bottom"/>
          </w:tcPr>
          <w:p w14:paraId="7175F43A" w14:textId="5C6A9166"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11%</w:t>
            </w:r>
          </w:p>
        </w:tc>
        <w:tc>
          <w:tcPr>
            <w:tcW w:w="809" w:type="dxa"/>
            <w:tcBorders>
              <w:top w:val="nil"/>
              <w:left w:val="nil"/>
              <w:bottom w:val="nil"/>
              <w:right w:val="nil"/>
            </w:tcBorders>
            <w:shd w:val="clear" w:color="FECAA5" w:fill="FECAA5"/>
            <w:vAlign w:val="bottom"/>
          </w:tcPr>
          <w:p w14:paraId="55273833" w14:textId="4019893B"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50</w:t>
            </w:r>
          </w:p>
        </w:tc>
        <w:tc>
          <w:tcPr>
            <w:tcW w:w="809" w:type="dxa"/>
            <w:tcBorders>
              <w:top w:val="nil"/>
              <w:left w:val="nil"/>
              <w:bottom w:val="nil"/>
              <w:right w:val="nil"/>
            </w:tcBorders>
            <w:shd w:val="clear" w:color="FECAA5" w:fill="FECAA5"/>
            <w:vAlign w:val="bottom"/>
          </w:tcPr>
          <w:p w14:paraId="5CA3E25A" w14:textId="0CA46D4F"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56</w:t>
            </w:r>
          </w:p>
        </w:tc>
        <w:tc>
          <w:tcPr>
            <w:tcW w:w="791" w:type="dxa"/>
            <w:gridSpan w:val="2"/>
            <w:tcBorders>
              <w:top w:val="nil"/>
              <w:left w:val="nil"/>
              <w:bottom w:val="nil"/>
              <w:right w:val="nil"/>
            </w:tcBorders>
            <w:shd w:val="clear" w:color="FECAA5" w:fill="FECAA5"/>
            <w:vAlign w:val="bottom"/>
          </w:tcPr>
          <w:p w14:paraId="162F9122" w14:textId="3A88387B"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6</w:t>
            </w:r>
          </w:p>
        </w:tc>
      </w:tr>
      <w:tr w:rsidR="00F35886" w:rsidRPr="006C1F01" w14:paraId="3DFD075E" w14:textId="77777777" w:rsidTr="00F35886">
        <w:tc>
          <w:tcPr>
            <w:tcW w:w="844" w:type="dxa"/>
            <w:vMerge/>
          </w:tcPr>
          <w:p w14:paraId="4C05FBE1" w14:textId="77777777" w:rsidR="00F35886" w:rsidRPr="006C1F01" w:rsidRDefault="00F35886" w:rsidP="00F35886">
            <w:pPr>
              <w:jc w:val="center"/>
              <w:rPr>
                <w:rFonts w:ascii="Arial" w:eastAsia="Aptos" w:hAnsi="Arial" w:cs="Arial"/>
                <w:i/>
                <w:iCs/>
                <w:sz w:val="18"/>
                <w:szCs w:val="18"/>
              </w:rPr>
            </w:pPr>
          </w:p>
        </w:tc>
        <w:tc>
          <w:tcPr>
            <w:tcW w:w="1217" w:type="dxa"/>
            <w:gridSpan w:val="2"/>
            <w:tcBorders>
              <w:top w:val="nil"/>
              <w:left w:val="nil"/>
              <w:bottom w:val="nil"/>
              <w:right w:val="nil"/>
            </w:tcBorders>
            <w:shd w:val="clear" w:color="FFFFFF" w:fill="FFFFFF"/>
            <w:vAlign w:val="bottom"/>
          </w:tcPr>
          <w:p w14:paraId="1C9CBE7B" w14:textId="3C1FCC59"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[36,479 to 38,220]</w:t>
            </w:r>
          </w:p>
        </w:tc>
        <w:tc>
          <w:tcPr>
            <w:tcW w:w="809" w:type="dxa"/>
            <w:tcBorders>
              <w:top w:val="nil"/>
              <w:left w:val="nil"/>
              <w:bottom w:val="nil"/>
              <w:right w:val="nil"/>
            </w:tcBorders>
            <w:shd w:val="clear" w:color="FEC9A3" w:fill="FEC9A3"/>
            <w:vAlign w:val="bottom"/>
          </w:tcPr>
          <w:p w14:paraId="4444430F" w14:textId="391647FC"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[41 to 47%]</w:t>
            </w:r>
          </w:p>
        </w:tc>
        <w:tc>
          <w:tcPr>
            <w:tcW w:w="809" w:type="dxa"/>
            <w:tcBorders>
              <w:top w:val="nil"/>
              <w:left w:val="nil"/>
              <w:bottom w:val="nil"/>
              <w:right w:val="nil"/>
            </w:tcBorders>
            <w:shd w:val="clear" w:color="FEC9A3" w:fill="FEC9A3"/>
            <w:vAlign w:val="bottom"/>
          </w:tcPr>
          <w:p w14:paraId="09CD7024" w14:textId="3D4274CF"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[45 to 62%]</w:t>
            </w:r>
          </w:p>
        </w:tc>
        <w:tc>
          <w:tcPr>
            <w:tcW w:w="801" w:type="dxa"/>
            <w:tcBorders>
              <w:top w:val="nil"/>
              <w:left w:val="nil"/>
              <w:bottom w:val="nil"/>
              <w:right w:val="nil"/>
            </w:tcBorders>
            <w:shd w:val="clear" w:color="FEC9A3" w:fill="FEC9A3"/>
            <w:vAlign w:val="bottom"/>
          </w:tcPr>
          <w:p w14:paraId="2953D8D1" w14:textId="338D156D"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 to 15%]</w:t>
            </w:r>
          </w:p>
        </w:tc>
        <w:tc>
          <w:tcPr>
            <w:tcW w:w="825" w:type="dxa"/>
            <w:tcBorders>
              <w:top w:val="nil"/>
              <w:left w:val="nil"/>
              <w:bottom w:val="nil"/>
              <w:right w:val="nil"/>
            </w:tcBorders>
            <w:shd w:val="clear" w:color="FEC094" w:fill="FEC094"/>
            <w:vAlign w:val="bottom"/>
          </w:tcPr>
          <w:p w14:paraId="10B18533" w14:textId="12F8D867"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[29 to 34%]</w:t>
            </w:r>
          </w:p>
        </w:tc>
        <w:tc>
          <w:tcPr>
            <w:tcW w:w="825" w:type="dxa"/>
            <w:tcBorders>
              <w:top w:val="nil"/>
              <w:left w:val="nil"/>
              <w:bottom w:val="nil"/>
              <w:right w:val="nil"/>
            </w:tcBorders>
            <w:shd w:val="clear" w:color="FEC094" w:fill="FEC094"/>
            <w:vAlign w:val="bottom"/>
          </w:tcPr>
          <w:p w14:paraId="054F9CA5" w14:textId="67A0459A"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[35 to 50%]</w:t>
            </w:r>
          </w:p>
        </w:tc>
        <w:tc>
          <w:tcPr>
            <w:tcW w:w="821" w:type="dxa"/>
            <w:tcBorders>
              <w:top w:val="nil"/>
              <w:left w:val="nil"/>
              <w:bottom w:val="nil"/>
              <w:right w:val="nil"/>
            </w:tcBorders>
            <w:shd w:val="clear" w:color="FEC094" w:fill="FEC094"/>
            <w:vAlign w:val="bottom"/>
          </w:tcPr>
          <w:p w14:paraId="5A39125F" w14:textId="78F921FF"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[6 to 17%]</w:t>
            </w:r>
          </w:p>
        </w:tc>
        <w:tc>
          <w:tcPr>
            <w:tcW w:w="809" w:type="dxa"/>
            <w:tcBorders>
              <w:top w:val="nil"/>
              <w:left w:val="nil"/>
              <w:bottom w:val="nil"/>
              <w:right w:val="nil"/>
            </w:tcBorders>
            <w:shd w:val="clear" w:color="FECAA5" w:fill="FECAA5"/>
            <w:vAlign w:val="bottom"/>
          </w:tcPr>
          <w:p w14:paraId="5A82BBB3" w14:textId="658BC81B"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[48 to 52]</w:t>
            </w:r>
          </w:p>
        </w:tc>
        <w:tc>
          <w:tcPr>
            <w:tcW w:w="809" w:type="dxa"/>
            <w:tcBorders>
              <w:top w:val="nil"/>
              <w:left w:val="nil"/>
              <w:bottom w:val="nil"/>
              <w:right w:val="nil"/>
            </w:tcBorders>
            <w:shd w:val="clear" w:color="FECAA5" w:fill="FECAA5"/>
            <w:vAlign w:val="bottom"/>
          </w:tcPr>
          <w:p w14:paraId="64679F29" w14:textId="17D4494C"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[43 to 64]</w:t>
            </w:r>
          </w:p>
        </w:tc>
        <w:tc>
          <w:tcPr>
            <w:tcW w:w="791" w:type="dxa"/>
            <w:gridSpan w:val="2"/>
            <w:tcBorders>
              <w:top w:val="nil"/>
              <w:left w:val="nil"/>
              <w:bottom w:val="nil"/>
              <w:right w:val="nil"/>
            </w:tcBorders>
            <w:shd w:val="clear" w:color="FECAA5" w:fill="FECAA5"/>
            <w:vAlign w:val="bottom"/>
          </w:tcPr>
          <w:p w14:paraId="7651DFA0" w14:textId="7033C27A"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[-6 to 13]</w:t>
            </w:r>
          </w:p>
        </w:tc>
      </w:tr>
      <w:tr w:rsidR="00F35886" w:rsidRPr="006C1F01" w14:paraId="415707DB" w14:textId="77777777" w:rsidTr="00F35886">
        <w:tc>
          <w:tcPr>
            <w:tcW w:w="844" w:type="dxa"/>
            <w:vMerge w:val="restart"/>
          </w:tcPr>
          <w:p w14:paraId="2F107FEF" w14:textId="77777777" w:rsidR="00F35886" w:rsidRPr="006C1F01" w:rsidRDefault="00F35886" w:rsidP="00F35886">
            <w:pPr>
              <w:jc w:val="center"/>
              <w:rPr>
                <w:rFonts w:ascii="Arial" w:eastAsia="Aptos" w:hAnsi="Arial" w:cs="Arial"/>
                <w:i/>
                <w:iCs/>
                <w:sz w:val="18"/>
                <w:szCs w:val="18"/>
              </w:rPr>
            </w:pPr>
            <w:r w:rsidRPr="006C1F01">
              <w:rPr>
                <w:rFonts w:ascii="Arial" w:eastAsia="Aptos" w:hAnsi="Arial" w:cs="Arial"/>
                <w:i/>
                <w:iCs/>
                <w:sz w:val="18"/>
                <w:szCs w:val="18"/>
              </w:rPr>
              <w:t>IL</w:t>
            </w:r>
          </w:p>
        </w:tc>
        <w:tc>
          <w:tcPr>
            <w:tcW w:w="1217" w:type="dxa"/>
            <w:gridSpan w:val="2"/>
            <w:tcBorders>
              <w:top w:val="nil"/>
              <w:left w:val="nil"/>
              <w:bottom w:val="nil"/>
              <w:right w:val="nil"/>
            </w:tcBorders>
            <w:shd w:val="clear" w:color="FFFFFF" w:fill="FFFFFF"/>
            <w:vAlign w:val="bottom"/>
          </w:tcPr>
          <w:p w14:paraId="2708C50C" w14:textId="11EBA10B"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35,682</w:t>
            </w:r>
          </w:p>
        </w:tc>
        <w:tc>
          <w:tcPr>
            <w:tcW w:w="809" w:type="dxa"/>
            <w:tcBorders>
              <w:top w:val="nil"/>
              <w:left w:val="nil"/>
              <w:bottom w:val="nil"/>
              <w:right w:val="nil"/>
            </w:tcBorders>
            <w:shd w:val="clear" w:color="FDA15E" w:fill="FDA15E"/>
            <w:vAlign w:val="bottom"/>
          </w:tcPr>
          <w:p w14:paraId="167C334E" w14:textId="3977B9F7"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43%</w:t>
            </w:r>
          </w:p>
        </w:tc>
        <w:tc>
          <w:tcPr>
            <w:tcW w:w="809" w:type="dxa"/>
            <w:tcBorders>
              <w:top w:val="nil"/>
              <w:left w:val="nil"/>
              <w:bottom w:val="nil"/>
              <w:right w:val="nil"/>
            </w:tcBorders>
            <w:shd w:val="clear" w:color="FDA15E" w:fill="FDA15E"/>
            <w:vAlign w:val="bottom"/>
          </w:tcPr>
          <w:p w14:paraId="35C8F7ED" w14:textId="68C94911"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56%</w:t>
            </w:r>
          </w:p>
        </w:tc>
        <w:tc>
          <w:tcPr>
            <w:tcW w:w="801" w:type="dxa"/>
            <w:tcBorders>
              <w:top w:val="nil"/>
              <w:left w:val="nil"/>
              <w:bottom w:val="nil"/>
              <w:right w:val="nil"/>
            </w:tcBorders>
            <w:shd w:val="clear" w:color="FDA15E" w:fill="FDA15E"/>
            <w:vAlign w:val="bottom"/>
          </w:tcPr>
          <w:p w14:paraId="79DC0899" w14:textId="158432E8"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14%</w:t>
            </w:r>
          </w:p>
        </w:tc>
        <w:tc>
          <w:tcPr>
            <w:tcW w:w="825" w:type="dxa"/>
            <w:tcBorders>
              <w:top w:val="nil"/>
              <w:left w:val="nil"/>
              <w:bottom w:val="nil"/>
              <w:right w:val="nil"/>
            </w:tcBorders>
            <w:shd w:val="clear" w:color="FEAF77" w:fill="FEAF77"/>
            <w:vAlign w:val="bottom"/>
          </w:tcPr>
          <w:p w14:paraId="0942DD0E" w14:textId="5376B942"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31%</w:t>
            </w:r>
          </w:p>
        </w:tc>
        <w:tc>
          <w:tcPr>
            <w:tcW w:w="825" w:type="dxa"/>
            <w:tcBorders>
              <w:top w:val="nil"/>
              <w:left w:val="nil"/>
              <w:bottom w:val="nil"/>
              <w:right w:val="nil"/>
            </w:tcBorders>
            <w:shd w:val="clear" w:color="FEAF77" w:fill="FEAF77"/>
            <w:vAlign w:val="bottom"/>
          </w:tcPr>
          <w:p w14:paraId="65272525" w14:textId="0ACA10C3"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45%</w:t>
            </w:r>
          </w:p>
        </w:tc>
        <w:tc>
          <w:tcPr>
            <w:tcW w:w="821" w:type="dxa"/>
            <w:tcBorders>
              <w:top w:val="nil"/>
              <w:left w:val="nil"/>
              <w:bottom w:val="nil"/>
              <w:right w:val="nil"/>
            </w:tcBorders>
            <w:shd w:val="clear" w:color="FEAF77" w:fill="FEAF77"/>
            <w:vAlign w:val="bottom"/>
          </w:tcPr>
          <w:p w14:paraId="29C8EC16" w14:textId="49031EE6"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14%</w:t>
            </w:r>
          </w:p>
        </w:tc>
        <w:tc>
          <w:tcPr>
            <w:tcW w:w="809" w:type="dxa"/>
            <w:tcBorders>
              <w:top w:val="nil"/>
              <w:left w:val="nil"/>
              <w:bottom w:val="nil"/>
              <w:right w:val="nil"/>
            </w:tcBorders>
            <w:shd w:val="clear" w:color="FD9F5A" w:fill="FD9F5A"/>
            <w:vAlign w:val="bottom"/>
          </w:tcPr>
          <w:p w14:paraId="1C15D432" w14:textId="23D26578"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48</w:t>
            </w:r>
          </w:p>
        </w:tc>
        <w:tc>
          <w:tcPr>
            <w:tcW w:w="809" w:type="dxa"/>
            <w:tcBorders>
              <w:top w:val="nil"/>
              <w:left w:val="nil"/>
              <w:bottom w:val="nil"/>
              <w:right w:val="nil"/>
            </w:tcBorders>
            <w:shd w:val="clear" w:color="FD9F5A" w:fill="FD9F5A"/>
            <w:vAlign w:val="bottom"/>
          </w:tcPr>
          <w:p w14:paraId="0C7A5197" w14:textId="57A5CE06"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59</w:t>
            </w:r>
          </w:p>
        </w:tc>
        <w:tc>
          <w:tcPr>
            <w:tcW w:w="791" w:type="dxa"/>
            <w:gridSpan w:val="2"/>
            <w:tcBorders>
              <w:top w:val="nil"/>
              <w:left w:val="nil"/>
              <w:bottom w:val="nil"/>
              <w:right w:val="nil"/>
            </w:tcBorders>
            <w:shd w:val="clear" w:color="FD9F5A" w:fill="FD9F5A"/>
            <w:vAlign w:val="bottom"/>
          </w:tcPr>
          <w:p w14:paraId="4B98D603" w14:textId="65B170E9"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11</w:t>
            </w:r>
          </w:p>
        </w:tc>
      </w:tr>
      <w:tr w:rsidR="00F35886" w:rsidRPr="006C1F01" w14:paraId="3D73A74C" w14:textId="77777777" w:rsidTr="00F35886">
        <w:tc>
          <w:tcPr>
            <w:tcW w:w="844" w:type="dxa"/>
            <w:vMerge/>
          </w:tcPr>
          <w:p w14:paraId="42D5436F" w14:textId="77777777" w:rsidR="00F35886" w:rsidRPr="006C1F01" w:rsidRDefault="00F35886" w:rsidP="00F35886">
            <w:pPr>
              <w:jc w:val="center"/>
              <w:rPr>
                <w:rFonts w:ascii="Arial" w:eastAsia="Aptos" w:hAnsi="Arial" w:cs="Arial"/>
                <w:i/>
                <w:iCs/>
                <w:sz w:val="18"/>
                <w:szCs w:val="18"/>
              </w:rPr>
            </w:pPr>
          </w:p>
        </w:tc>
        <w:tc>
          <w:tcPr>
            <w:tcW w:w="1217" w:type="dxa"/>
            <w:gridSpan w:val="2"/>
            <w:tcBorders>
              <w:top w:val="nil"/>
              <w:left w:val="nil"/>
              <w:bottom w:val="nil"/>
              <w:right w:val="nil"/>
            </w:tcBorders>
            <w:shd w:val="clear" w:color="FFFFFF" w:fill="FFFFFF"/>
            <w:vAlign w:val="bottom"/>
          </w:tcPr>
          <w:p w14:paraId="0A88E23A" w14:textId="5ECAF44F"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[35,063 to 36,313]</w:t>
            </w:r>
          </w:p>
        </w:tc>
        <w:tc>
          <w:tcPr>
            <w:tcW w:w="809" w:type="dxa"/>
            <w:tcBorders>
              <w:top w:val="nil"/>
              <w:left w:val="nil"/>
              <w:bottom w:val="nil"/>
              <w:right w:val="nil"/>
            </w:tcBorders>
            <w:shd w:val="clear" w:color="FDA15E" w:fill="FDA15E"/>
            <w:vAlign w:val="bottom"/>
          </w:tcPr>
          <w:p w14:paraId="405B89EF" w14:textId="6CA8A473"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[40 to 46%]</w:t>
            </w:r>
          </w:p>
        </w:tc>
        <w:tc>
          <w:tcPr>
            <w:tcW w:w="809" w:type="dxa"/>
            <w:tcBorders>
              <w:top w:val="nil"/>
              <w:left w:val="nil"/>
              <w:bottom w:val="nil"/>
              <w:right w:val="nil"/>
            </w:tcBorders>
            <w:shd w:val="clear" w:color="FDA15E" w:fill="FDA15E"/>
            <w:vAlign w:val="bottom"/>
          </w:tcPr>
          <w:p w14:paraId="12C77EE0" w14:textId="1CB22149"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[47 to 70%]</w:t>
            </w:r>
          </w:p>
        </w:tc>
        <w:tc>
          <w:tcPr>
            <w:tcW w:w="801" w:type="dxa"/>
            <w:tcBorders>
              <w:top w:val="nil"/>
              <w:left w:val="nil"/>
              <w:bottom w:val="nil"/>
              <w:right w:val="nil"/>
            </w:tcBorders>
            <w:shd w:val="clear" w:color="FDA15E" w:fill="FDA15E"/>
            <w:vAlign w:val="bottom"/>
          </w:tcPr>
          <w:p w14:paraId="0A5B242E" w14:textId="1EBB423C"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[6 to 24%]</w:t>
            </w:r>
          </w:p>
        </w:tc>
        <w:tc>
          <w:tcPr>
            <w:tcW w:w="825" w:type="dxa"/>
            <w:tcBorders>
              <w:top w:val="nil"/>
              <w:left w:val="nil"/>
              <w:bottom w:val="nil"/>
              <w:right w:val="nil"/>
            </w:tcBorders>
            <w:shd w:val="clear" w:color="FEAF77" w:fill="FEAF77"/>
            <w:vAlign w:val="bottom"/>
          </w:tcPr>
          <w:p w14:paraId="6587B327" w14:textId="48A931FB"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[28 to 33%]</w:t>
            </w:r>
          </w:p>
        </w:tc>
        <w:tc>
          <w:tcPr>
            <w:tcW w:w="825" w:type="dxa"/>
            <w:tcBorders>
              <w:top w:val="nil"/>
              <w:left w:val="nil"/>
              <w:bottom w:val="nil"/>
              <w:right w:val="nil"/>
            </w:tcBorders>
            <w:shd w:val="clear" w:color="FEAF77" w:fill="FEAF77"/>
            <w:vAlign w:val="bottom"/>
          </w:tcPr>
          <w:p w14:paraId="21F0D316" w14:textId="0047DDE3"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[37 to 57%]</w:t>
            </w:r>
          </w:p>
        </w:tc>
        <w:tc>
          <w:tcPr>
            <w:tcW w:w="821" w:type="dxa"/>
            <w:tcBorders>
              <w:top w:val="nil"/>
              <w:left w:val="nil"/>
              <w:bottom w:val="nil"/>
              <w:right w:val="nil"/>
            </w:tcBorders>
            <w:shd w:val="clear" w:color="FEAF77" w:fill="FEAF77"/>
            <w:vAlign w:val="bottom"/>
          </w:tcPr>
          <w:p w14:paraId="2EDEA665" w14:textId="1622159F"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[7 to 24%]</w:t>
            </w:r>
          </w:p>
        </w:tc>
        <w:tc>
          <w:tcPr>
            <w:tcW w:w="809" w:type="dxa"/>
            <w:tcBorders>
              <w:top w:val="nil"/>
              <w:left w:val="nil"/>
              <w:bottom w:val="nil"/>
              <w:right w:val="nil"/>
            </w:tcBorders>
            <w:shd w:val="clear" w:color="FD9F5A" w:fill="FD9F5A"/>
            <w:vAlign w:val="bottom"/>
          </w:tcPr>
          <w:p w14:paraId="2EA23B65" w14:textId="7B8C9F77"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[47 to 50]</w:t>
            </w:r>
          </w:p>
        </w:tc>
        <w:tc>
          <w:tcPr>
            <w:tcW w:w="809" w:type="dxa"/>
            <w:tcBorders>
              <w:top w:val="nil"/>
              <w:left w:val="nil"/>
              <w:bottom w:val="nil"/>
              <w:right w:val="nil"/>
            </w:tcBorders>
            <w:shd w:val="clear" w:color="FD9F5A" w:fill="FD9F5A"/>
            <w:vAlign w:val="bottom"/>
          </w:tcPr>
          <w:p w14:paraId="20CD6F34" w14:textId="7AACA3A9"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[46 to 68]</w:t>
            </w:r>
          </w:p>
        </w:tc>
        <w:tc>
          <w:tcPr>
            <w:tcW w:w="791" w:type="dxa"/>
            <w:gridSpan w:val="2"/>
            <w:tcBorders>
              <w:top w:val="nil"/>
              <w:left w:val="nil"/>
              <w:bottom w:val="nil"/>
              <w:right w:val="nil"/>
            </w:tcBorders>
            <w:shd w:val="clear" w:color="FD9F5A" w:fill="FD9F5A"/>
            <w:vAlign w:val="bottom"/>
          </w:tcPr>
          <w:p w14:paraId="042FEBBF" w14:textId="093C98D1"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[-2 to 18]</w:t>
            </w:r>
          </w:p>
        </w:tc>
      </w:tr>
      <w:tr w:rsidR="00F35886" w:rsidRPr="006C1F01" w14:paraId="6249DB86" w14:textId="77777777" w:rsidTr="00F35886">
        <w:tc>
          <w:tcPr>
            <w:tcW w:w="844" w:type="dxa"/>
            <w:vMerge w:val="restart"/>
          </w:tcPr>
          <w:p w14:paraId="18E5EF32" w14:textId="77777777" w:rsidR="00F35886" w:rsidRPr="006C1F01" w:rsidRDefault="00F35886" w:rsidP="00F35886">
            <w:pPr>
              <w:jc w:val="center"/>
              <w:rPr>
                <w:rFonts w:ascii="Arial" w:eastAsia="Aptos" w:hAnsi="Arial" w:cs="Arial"/>
                <w:i/>
                <w:iCs/>
                <w:sz w:val="18"/>
                <w:szCs w:val="18"/>
              </w:rPr>
            </w:pPr>
            <w:r w:rsidRPr="006C1F01">
              <w:rPr>
                <w:rFonts w:ascii="Arial" w:eastAsia="Aptos" w:hAnsi="Arial" w:cs="Arial"/>
                <w:i/>
                <w:iCs/>
                <w:sz w:val="18"/>
                <w:szCs w:val="18"/>
              </w:rPr>
              <w:t>MD</w:t>
            </w:r>
          </w:p>
        </w:tc>
        <w:tc>
          <w:tcPr>
            <w:tcW w:w="1217" w:type="dxa"/>
            <w:gridSpan w:val="2"/>
            <w:tcBorders>
              <w:top w:val="nil"/>
              <w:left w:val="nil"/>
              <w:bottom w:val="nil"/>
              <w:right w:val="nil"/>
            </w:tcBorders>
            <w:shd w:val="clear" w:color="FFFFFF" w:fill="FFFFFF"/>
            <w:vAlign w:val="bottom"/>
          </w:tcPr>
          <w:p w14:paraId="481609CF" w14:textId="4A42B9B8"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33,174</w:t>
            </w:r>
          </w:p>
        </w:tc>
        <w:tc>
          <w:tcPr>
            <w:tcW w:w="809" w:type="dxa"/>
            <w:tcBorders>
              <w:top w:val="nil"/>
              <w:left w:val="nil"/>
              <w:bottom w:val="nil"/>
              <w:right w:val="nil"/>
            </w:tcBorders>
            <w:shd w:val="clear" w:color="FD9447" w:fill="FD9447"/>
            <w:vAlign w:val="bottom"/>
          </w:tcPr>
          <w:p w14:paraId="10833054" w14:textId="10BF8949"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49%</w:t>
            </w:r>
          </w:p>
        </w:tc>
        <w:tc>
          <w:tcPr>
            <w:tcW w:w="809" w:type="dxa"/>
            <w:tcBorders>
              <w:top w:val="nil"/>
              <w:left w:val="nil"/>
              <w:bottom w:val="nil"/>
              <w:right w:val="nil"/>
            </w:tcBorders>
            <w:shd w:val="clear" w:color="FD9447" w:fill="FD9447"/>
            <w:vAlign w:val="bottom"/>
          </w:tcPr>
          <w:p w14:paraId="13E1D019" w14:textId="39A85A23"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64%</w:t>
            </w:r>
          </w:p>
        </w:tc>
        <w:tc>
          <w:tcPr>
            <w:tcW w:w="801" w:type="dxa"/>
            <w:tcBorders>
              <w:top w:val="nil"/>
              <w:left w:val="nil"/>
              <w:bottom w:val="nil"/>
              <w:right w:val="nil"/>
            </w:tcBorders>
            <w:shd w:val="clear" w:color="FD9447" w:fill="FD9447"/>
            <w:vAlign w:val="bottom"/>
          </w:tcPr>
          <w:p w14:paraId="58F910CB" w14:textId="56C5B12B"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16%</w:t>
            </w:r>
          </w:p>
        </w:tc>
        <w:tc>
          <w:tcPr>
            <w:tcW w:w="825" w:type="dxa"/>
            <w:tcBorders>
              <w:top w:val="nil"/>
              <w:left w:val="nil"/>
              <w:bottom w:val="nil"/>
              <w:right w:val="nil"/>
            </w:tcBorders>
            <w:shd w:val="clear" w:color="FD9E59" w:fill="FD9E59"/>
            <w:vAlign w:val="bottom"/>
          </w:tcPr>
          <w:p w14:paraId="6606210C" w14:textId="75A89030"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35%</w:t>
            </w:r>
          </w:p>
        </w:tc>
        <w:tc>
          <w:tcPr>
            <w:tcW w:w="825" w:type="dxa"/>
            <w:tcBorders>
              <w:top w:val="nil"/>
              <w:left w:val="nil"/>
              <w:bottom w:val="nil"/>
              <w:right w:val="nil"/>
            </w:tcBorders>
            <w:shd w:val="clear" w:color="FD9E59" w:fill="FD9E59"/>
            <w:vAlign w:val="bottom"/>
          </w:tcPr>
          <w:p w14:paraId="142EB961" w14:textId="3167E4FC"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53%</w:t>
            </w:r>
          </w:p>
        </w:tc>
        <w:tc>
          <w:tcPr>
            <w:tcW w:w="821" w:type="dxa"/>
            <w:tcBorders>
              <w:top w:val="nil"/>
              <w:left w:val="nil"/>
              <w:bottom w:val="nil"/>
              <w:right w:val="nil"/>
            </w:tcBorders>
            <w:shd w:val="clear" w:color="FD9E59" w:fill="FD9E59"/>
            <w:vAlign w:val="bottom"/>
          </w:tcPr>
          <w:p w14:paraId="5F8A86EB" w14:textId="1976575B"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17%</w:t>
            </w:r>
          </w:p>
        </w:tc>
        <w:tc>
          <w:tcPr>
            <w:tcW w:w="809" w:type="dxa"/>
            <w:tcBorders>
              <w:top w:val="nil"/>
              <w:left w:val="nil"/>
              <w:bottom w:val="nil"/>
              <w:right w:val="nil"/>
            </w:tcBorders>
            <w:shd w:val="clear" w:color="FD964B" w:fill="FD964B"/>
            <w:vAlign w:val="bottom"/>
          </w:tcPr>
          <w:p w14:paraId="6066C68D" w14:textId="667597AB"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53</w:t>
            </w:r>
          </w:p>
        </w:tc>
        <w:tc>
          <w:tcPr>
            <w:tcW w:w="809" w:type="dxa"/>
            <w:tcBorders>
              <w:top w:val="nil"/>
              <w:left w:val="nil"/>
              <w:bottom w:val="nil"/>
              <w:right w:val="nil"/>
            </w:tcBorders>
            <w:shd w:val="clear" w:color="FD964B" w:fill="FD964B"/>
            <w:vAlign w:val="bottom"/>
          </w:tcPr>
          <w:p w14:paraId="61DBFF9D" w14:textId="1B7CE132"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65</w:t>
            </w:r>
          </w:p>
        </w:tc>
        <w:tc>
          <w:tcPr>
            <w:tcW w:w="791" w:type="dxa"/>
            <w:gridSpan w:val="2"/>
            <w:tcBorders>
              <w:top w:val="nil"/>
              <w:left w:val="nil"/>
              <w:bottom w:val="nil"/>
              <w:right w:val="nil"/>
            </w:tcBorders>
            <w:shd w:val="clear" w:color="FD964B" w:fill="FD964B"/>
            <w:vAlign w:val="bottom"/>
          </w:tcPr>
          <w:p w14:paraId="4FEA158E" w14:textId="17DC5064"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12</w:t>
            </w:r>
          </w:p>
        </w:tc>
      </w:tr>
      <w:tr w:rsidR="00F35886" w:rsidRPr="006C1F01" w14:paraId="2A5FFA1C" w14:textId="77777777" w:rsidTr="00F35886">
        <w:tc>
          <w:tcPr>
            <w:tcW w:w="844" w:type="dxa"/>
            <w:vMerge/>
          </w:tcPr>
          <w:p w14:paraId="467795F2" w14:textId="77777777" w:rsidR="00F35886" w:rsidRPr="006C1F01" w:rsidRDefault="00F35886" w:rsidP="00F35886">
            <w:pPr>
              <w:jc w:val="center"/>
              <w:rPr>
                <w:rFonts w:ascii="Arial" w:eastAsia="Aptos" w:hAnsi="Arial" w:cs="Arial"/>
                <w:i/>
                <w:iCs/>
                <w:sz w:val="18"/>
                <w:szCs w:val="18"/>
              </w:rPr>
            </w:pPr>
          </w:p>
        </w:tc>
        <w:tc>
          <w:tcPr>
            <w:tcW w:w="1217" w:type="dxa"/>
            <w:gridSpan w:val="2"/>
            <w:tcBorders>
              <w:top w:val="nil"/>
              <w:left w:val="nil"/>
              <w:bottom w:val="nil"/>
              <w:right w:val="nil"/>
            </w:tcBorders>
            <w:shd w:val="clear" w:color="FFFFFF" w:fill="FFFFFF"/>
            <w:vAlign w:val="bottom"/>
          </w:tcPr>
          <w:p w14:paraId="74C03ED3" w14:textId="76D960F4"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[31,725 to 35,153]</w:t>
            </w:r>
          </w:p>
        </w:tc>
        <w:tc>
          <w:tcPr>
            <w:tcW w:w="809" w:type="dxa"/>
            <w:tcBorders>
              <w:top w:val="nil"/>
              <w:left w:val="nil"/>
              <w:bottom w:val="nil"/>
              <w:right w:val="nil"/>
            </w:tcBorders>
            <w:shd w:val="clear" w:color="FD9447" w:fill="FD9447"/>
            <w:vAlign w:val="bottom"/>
          </w:tcPr>
          <w:p w14:paraId="0E3723A9" w14:textId="414C408C"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[46 to 53%]</w:t>
            </w:r>
          </w:p>
        </w:tc>
        <w:tc>
          <w:tcPr>
            <w:tcW w:w="809" w:type="dxa"/>
            <w:tcBorders>
              <w:top w:val="nil"/>
              <w:left w:val="nil"/>
              <w:bottom w:val="nil"/>
              <w:right w:val="nil"/>
            </w:tcBorders>
            <w:shd w:val="clear" w:color="FD9447" w:fill="FD9447"/>
            <w:vAlign w:val="bottom"/>
          </w:tcPr>
          <w:p w14:paraId="745FB95F" w14:textId="4C2D4704"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[53 to 77%]</w:t>
            </w:r>
          </w:p>
        </w:tc>
        <w:tc>
          <w:tcPr>
            <w:tcW w:w="801" w:type="dxa"/>
            <w:tcBorders>
              <w:top w:val="nil"/>
              <w:left w:val="nil"/>
              <w:bottom w:val="nil"/>
              <w:right w:val="nil"/>
            </w:tcBorders>
            <w:shd w:val="clear" w:color="FD9447" w:fill="FD9447"/>
            <w:vAlign w:val="bottom"/>
          </w:tcPr>
          <w:p w14:paraId="17576D72" w14:textId="276B8DBC"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[6 to 25%]</w:t>
            </w:r>
          </w:p>
        </w:tc>
        <w:tc>
          <w:tcPr>
            <w:tcW w:w="825" w:type="dxa"/>
            <w:tcBorders>
              <w:top w:val="nil"/>
              <w:left w:val="nil"/>
              <w:bottom w:val="nil"/>
              <w:right w:val="nil"/>
            </w:tcBorders>
            <w:shd w:val="clear" w:color="FD9E59" w:fill="FD9E59"/>
            <w:vAlign w:val="bottom"/>
          </w:tcPr>
          <w:p w14:paraId="100E72AD" w14:textId="1A2F0625"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[33 to 39%]</w:t>
            </w:r>
          </w:p>
        </w:tc>
        <w:tc>
          <w:tcPr>
            <w:tcW w:w="825" w:type="dxa"/>
            <w:tcBorders>
              <w:top w:val="nil"/>
              <w:left w:val="nil"/>
              <w:bottom w:val="nil"/>
              <w:right w:val="nil"/>
            </w:tcBorders>
            <w:shd w:val="clear" w:color="FD9E59" w:fill="FD9E59"/>
            <w:vAlign w:val="bottom"/>
          </w:tcPr>
          <w:p w14:paraId="15521C89" w14:textId="65A92D30"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[42 to 62%]</w:t>
            </w:r>
          </w:p>
        </w:tc>
        <w:tc>
          <w:tcPr>
            <w:tcW w:w="821" w:type="dxa"/>
            <w:tcBorders>
              <w:top w:val="nil"/>
              <w:left w:val="nil"/>
              <w:bottom w:val="nil"/>
              <w:right w:val="nil"/>
            </w:tcBorders>
            <w:shd w:val="clear" w:color="FD9E59" w:fill="FD9E59"/>
            <w:vAlign w:val="bottom"/>
          </w:tcPr>
          <w:p w14:paraId="0A1D6467" w14:textId="3A67376B"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[8 to 24%]</w:t>
            </w:r>
          </w:p>
        </w:tc>
        <w:tc>
          <w:tcPr>
            <w:tcW w:w="809" w:type="dxa"/>
            <w:tcBorders>
              <w:top w:val="nil"/>
              <w:left w:val="nil"/>
              <w:bottom w:val="nil"/>
              <w:right w:val="nil"/>
            </w:tcBorders>
            <w:shd w:val="clear" w:color="FD964B" w:fill="FD964B"/>
            <w:vAlign w:val="bottom"/>
          </w:tcPr>
          <w:p w14:paraId="24A1727A" w14:textId="230B55D6"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[51 to 56]</w:t>
            </w:r>
          </w:p>
        </w:tc>
        <w:tc>
          <w:tcPr>
            <w:tcW w:w="809" w:type="dxa"/>
            <w:tcBorders>
              <w:top w:val="nil"/>
              <w:left w:val="nil"/>
              <w:bottom w:val="nil"/>
              <w:right w:val="nil"/>
            </w:tcBorders>
            <w:shd w:val="clear" w:color="FD964B" w:fill="FD964B"/>
            <w:vAlign w:val="bottom"/>
          </w:tcPr>
          <w:p w14:paraId="60B1687E" w14:textId="718A46F9"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[57 to 70]</w:t>
            </w:r>
          </w:p>
        </w:tc>
        <w:tc>
          <w:tcPr>
            <w:tcW w:w="791" w:type="dxa"/>
            <w:gridSpan w:val="2"/>
            <w:tcBorders>
              <w:top w:val="nil"/>
              <w:left w:val="nil"/>
              <w:bottom w:val="nil"/>
              <w:right w:val="nil"/>
            </w:tcBorders>
            <w:shd w:val="clear" w:color="FD964B" w:fill="FD964B"/>
            <w:vAlign w:val="bottom"/>
          </w:tcPr>
          <w:p w14:paraId="11029021" w14:textId="65701A79"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[6 to 16]</w:t>
            </w:r>
          </w:p>
        </w:tc>
      </w:tr>
      <w:tr w:rsidR="00F35886" w:rsidRPr="006C1F01" w14:paraId="37A6173C" w14:textId="77777777" w:rsidTr="00F35886">
        <w:tc>
          <w:tcPr>
            <w:tcW w:w="844" w:type="dxa"/>
            <w:vMerge w:val="restart"/>
          </w:tcPr>
          <w:p w14:paraId="3F0ADFE2" w14:textId="77777777" w:rsidR="00F35886" w:rsidRPr="006C1F01" w:rsidRDefault="00F35886" w:rsidP="00F35886">
            <w:pPr>
              <w:jc w:val="center"/>
              <w:rPr>
                <w:rFonts w:ascii="Arial" w:eastAsia="Aptos" w:hAnsi="Arial" w:cs="Arial"/>
                <w:i/>
                <w:iCs/>
                <w:sz w:val="18"/>
                <w:szCs w:val="18"/>
              </w:rPr>
            </w:pPr>
            <w:r w:rsidRPr="006C1F01">
              <w:rPr>
                <w:rFonts w:ascii="Arial" w:eastAsia="Aptos" w:hAnsi="Arial" w:cs="Arial"/>
                <w:i/>
                <w:iCs/>
                <w:sz w:val="18"/>
                <w:szCs w:val="18"/>
              </w:rPr>
              <w:t>OH</w:t>
            </w:r>
          </w:p>
        </w:tc>
        <w:tc>
          <w:tcPr>
            <w:tcW w:w="1217" w:type="dxa"/>
            <w:gridSpan w:val="2"/>
            <w:tcBorders>
              <w:top w:val="nil"/>
              <w:left w:val="nil"/>
              <w:bottom w:val="nil"/>
              <w:right w:val="nil"/>
            </w:tcBorders>
            <w:shd w:val="clear" w:color="FFFFFF" w:fill="FFFFFF"/>
            <w:vAlign w:val="bottom"/>
          </w:tcPr>
          <w:p w14:paraId="1F3BC788" w14:textId="4693DF88"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25,893</w:t>
            </w:r>
          </w:p>
        </w:tc>
        <w:tc>
          <w:tcPr>
            <w:tcW w:w="809" w:type="dxa"/>
            <w:tcBorders>
              <w:top w:val="nil"/>
              <w:left w:val="nil"/>
              <w:bottom w:val="nil"/>
              <w:right w:val="nil"/>
            </w:tcBorders>
            <w:shd w:val="clear" w:color="FEDDC6" w:fill="FEDDC6"/>
            <w:vAlign w:val="bottom"/>
          </w:tcPr>
          <w:p w14:paraId="53626B7F" w14:textId="5A65D70B"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41%</w:t>
            </w:r>
          </w:p>
        </w:tc>
        <w:tc>
          <w:tcPr>
            <w:tcW w:w="809" w:type="dxa"/>
            <w:tcBorders>
              <w:top w:val="nil"/>
              <w:left w:val="nil"/>
              <w:bottom w:val="nil"/>
              <w:right w:val="nil"/>
            </w:tcBorders>
            <w:shd w:val="clear" w:color="FEDDC6" w:fill="FEDDC6"/>
            <w:vAlign w:val="bottom"/>
          </w:tcPr>
          <w:p w14:paraId="01C2BEBB" w14:textId="2918941F"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46%</w:t>
            </w:r>
          </w:p>
        </w:tc>
        <w:tc>
          <w:tcPr>
            <w:tcW w:w="801" w:type="dxa"/>
            <w:tcBorders>
              <w:top w:val="nil"/>
              <w:left w:val="nil"/>
              <w:bottom w:val="nil"/>
              <w:right w:val="nil"/>
            </w:tcBorders>
            <w:shd w:val="clear" w:color="FEDDC6" w:fill="FEDDC6"/>
            <w:vAlign w:val="bottom"/>
          </w:tcPr>
          <w:p w14:paraId="271BCC60" w14:textId="5E5793CE"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5%</w:t>
            </w:r>
          </w:p>
        </w:tc>
        <w:tc>
          <w:tcPr>
            <w:tcW w:w="825" w:type="dxa"/>
            <w:tcBorders>
              <w:top w:val="nil"/>
              <w:left w:val="nil"/>
              <w:bottom w:val="nil"/>
              <w:right w:val="nil"/>
            </w:tcBorders>
            <w:shd w:val="clear" w:color="FED1B1" w:fill="FED1B1"/>
            <w:vAlign w:val="bottom"/>
          </w:tcPr>
          <w:p w14:paraId="707C3A71" w14:textId="62BE122F"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29%</w:t>
            </w:r>
          </w:p>
        </w:tc>
        <w:tc>
          <w:tcPr>
            <w:tcW w:w="825" w:type="dxa"/>
            <w:tcBorders>
              <w:top w:val="nil"/>
              <w:left w:val="nil"/>
              <w:bottom w:val="nil"/>
              <w:right w:val="nil"/>
            </w:tcBorders>
            <w:shd w:val="clear" w:color="FED1B1" w:fill="FED1B1"/>
            <w:vAlign w:val="bottom"/>
          </w:tcPr>
          <w:p w14:paraId="68DB0167" w14:textId="31A4AC31"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36%</w:t>
            </w:r>
          </w:p>
        </w:tc>
        <w:tc>
          <w:tcPr>
            <w:tcW w:w="821" w:type="dxa"/>
            <w:tcBorders>
              <w:top w:val="nil"/>
              <w:left w:val="nil"/>
              <w:bottom w:val="nil"/>
              <w:right w:val="nil"/>
            </w:tcBorders>
            <w:shd w:val="clear" w:color="FED1B1" w:fill="FED1B1"/>
            <w:vAlign w:val="bottom"/>
          </w:tcPr>
          <w:p w14:paraId="34D1AC1A" w14:textId="523BFBEC"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8%</w:t>
            </w:r>
          </w:p>
        </w:tc>
        <w:tc>
          <w:tcPr>
            <w:tcW w:w="809" w:type="dxa"/>
            <w:tcBorders>
              <w:top w:val="nil"/>
              <w:left w:val="nil"/>
              <w:bottom w:val="nil"/>
              <w:right w:val="nil"/>
            </w:tcBorders>
            <w:shd w:val="clear" w:color="EEF4F9" w:fill="EEF4F9"/>
            <w:vAlign w:val="bottom"/>
          </w:tcPr>
          <w:p w14:paraId="6AC4398F" w14:textId="5FB0BC94"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48</w:t>
            </w:r>
          </w:p>
        </w:tc>
        <w:tc>
          <w:tcPr>
            <w:tcW w:w="809" w:type="dxa"/>
            <w:tcBorders>
              <w:top w:val="nil"/>
              <w:left w:val="nil"/>
              <w:bottom w:val="nil"/>
              <w:right w:val="nil"/>
            </w:tcBorders>
            <w:shd w:val="clear" w:color="EEF4F9" w:fill="EEF4F9"/>
            <w:vAlign w:val="bottom"/>
          </w:tcPr>
          <w:p w14:paraId="04E1142B" w14:textId="0BD8C314"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47</w:t>
            </w:r>
          </w:p>
        </w:tc>
        <w:tc>
          <w:tcPr>
            <w:tcW w:w="791" w:type="dxa"/>
            <w:gridSpan w:val="2"/>
            <w:tcBorders>
              <w:top w:val="nil"/>
              <w:left w:val="nil"/>
              <w:bottom w:val="nil"/>
              <w:right w:val="nil"/>
            </w:tcBorders>
            <w:shd w:val="clear" w:color="EEF4F9" w:fill="EEF4F9"/>
            <w:vAlign w:val="bottom"/>
          </w:tcPr>
          <w:p w14:paraId="49CF7AC8" w14:textId="15267E92"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-1</w:t>
            </w:r>
          </w:p>
        </w:tc>
      </w:tr>
      <w:tr w:rsidR="00F35886" w:rsidRPr="006C1F01" w14:paraId="6287927C" w14:textId="77777777" w:rsidTr="00F35886">
        <w:tc>
          <w:tcPr>
            <w:tcW w:w="844" w:type="dxa"/>
            <w:vMerge/>
          </w:tcPr>
          <w:p w14:paraId="79D624B2" w14:textId="77777777" w:rsidR="00F35886" w:rsidRPr="006C1F01" w:rsidRDefault="00F35886" w:rsidP="00F35886">
            <w:pPr>
              <w:jc w:val="center"/>
              <w:rPr>
                <w:rFonts w:ascii="Arial" w:eastAsia="Aptos" w:hAnsi="Arial" w:cs="Arial"/>
                <w:i/>
                <w:iCs/>
                <w:sz w:val="18"/>
                <w:szCs w:val="18"/>
              </w:rPr>
            </w:pPr>
          </w:p>
        </w:tc>
        <w:tc>
          <w:tcPr>
            <w:tcW w:w="1217" w:type="dxa"/>
            <w:gridSpan w:val="2"/>
            <w:tcBorders>
              <w:top w:val="nil"/>
              <w:left w:val="nil"/>
              <w:bottom w:val="nil"/>
              <w:right w:val="nil"/>
            </w:tcBorders>
            <w:shd w:val="clear" w:color="FFFFFF" w:fill="FFFFFF"/>
            <w:vAlign w:val="bottom"/>
          </w:tcPr>
          <w:p w14:paraId="274AC0F1" w14:textId="16C2DE50"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[25,369 to 26,454]</w:t>
            </w:r>
          </w:p>
        </w:tc>
        <w:tc>
          <w:tcPr>
            <w:tcW w:w="809" w:type="dxa"/>
            <w:tcBorders>
              <w:top w:val="nil"/>
              <w:left w:val="nil"/>
              <w:bottom w:val="nil"/>
              <w:right w:val="nil"/>
            </w:tcBorders>
            <w:shd w:val="clear" w:color="FEDDC6" w:fill="FEDDC6"/>
            <w:vAlign w:val="bottom"/>
          </w:tcPr>
          <w:p w14:paraId="79D8B630" w14:textId="001F0FC5"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[38 to 44%]</w:t>
            </w:r>
          </w:p>
        </w:tc>
        <w:tc>
          <w:tcPr>
            <w:tcW w:w="809" w:type="dxa"/>
            <w:tcBorders>
              <w:top w:val="nil"/>
              <w:left w:val="nil"/>
              <w:bottom w:val="nil"/>
              <w:right w:val="nil"/>
            </w:tcBorders>
            <w:shd w:val="clear" w:color="FEDDC6" w:fill="FEDDC6"/>
            <w:vAlign w:val="bottom"/>
          </w:tcPr>
          <w:p w14:paraId="09D24B13" w14:textId="73DB447B"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[38 to 55%]</w:t>
            </w:r>
          </w:p>
        </w:tc>
        <w:tc>
          <w:tcPr>
            <w:tcW w:w="801" w:type="dxa"/>
            <w:tcBorders>
              <w:top w:val="nil"/>
              <w:left w:val="nil"/>
              <w:bottom w:val="nil"/>
              <w:right w:val="nil"/>
            </w:tcBorders>
            <w:shd w:val="clear" w:color="FEDDC6" w:fill="FEDDC6"/>
            <w:vAlign w:val="bottom"/>
          </w:tcPr>
          <w:p w14:paraId="6396C049" w14:textId="306D5CB3"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[-1 to 13%]</w:t>
            </w:r>
          </w:p>
        </w:tc>
        <w:tc>
          <w:tcPr>
            <w:tcW w:w="825" w:type="dxa"/>
            <w:tcBorders>
              <w:top w:val="nil"/>
              <w:left w:val="nil"/>
              <w:bottom w:val="nil"/>
              <w:right w:val="nil"/>
            </w:tcBorders>
            <w:shd w:val="clear" w:color="FED1B1" w:fill="FED1B1"/>
            <w:vAlign w:val="bottom"/>
          </w:tcPr>
          <w:p w14:paraId="295BAD0D" w14:textId="439DE62C"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[26 to 32%]</w:t>
            </w:r>
          </w:p>
        </w:tc>
        <w:tc>
          <w:tcPr>
            <w:tcW w:w="825" w:type="dxa"/>
            <w:tcBorders>
              <w:top w:val="nil"/>
              <w:left w:val="nil"/>
              <w:bottom w:val="nil"/>
              <w:right w:val="nil"/>
            </w:tcBorders>
            <w:shd w:val="clear" w:color="FED1B1" w:fill="FED1B1"/>
            <w:vAlign w:val="bottom"/>
          </w:tcPr>
          <w:p w14:paraId="3D0AA137" w14:textId="1911C495"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[29 to 45%]</w:t>
            </w:r>
          </w:p>
        </w:tc>
        <w:tc>
          <w:tcPr>
            <w:tcW w:w="821" w:type="dxa"/>
            <w:tcBorders>
              <w:top w:val="nil"/>
              <w:left w:val="nil"/>
              <w:bottom w:val="nil"/>
              <w:right w:val="nil"/>
            </w:tcBorders>
            <w:shd w:val="clear" w:color="FED1B1" w:fill="FED1B1"/>
            <w:vAlign w:val="bottom"/>
          </w:tcPr>
          <w:p w14:paraId="5BD79E7C" w14:textId="36D2C9D6"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[2 to 14%]</w:t>
            </w:r>
          </w:p>
        </w:tc>
        <w:tc>
          <w:tcPr>
            <w:tcW w:w="809" w:type="dxa"/>
            <w:tcBorders>
              <w:top w:val="nil"/>
              <w:left w:val="nil"/>
              <w:bottom w:val="nil"/>
              <w:right w:val="nil"/>
            </w:tcBorders>
            <w:shd w:val="clear" w:color="EEF4F9" w:fill="EEF4F9"/>
            <w:vAlign w:val="bottom"/>
          </w:tcPr>
          <w:p w14:paraId="79E7DD46" w14:textId="22DE54FF"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[46 to 49]</w:t>
            </w:r>
          </w:p>
        </w:tc>
        <w:tc>
          <w:tcPr>
            <w:tcW w:w="809" w:type="dxa"/>
            <w:tcBorders>
              <w:top w:val="nil"/>
              <w:left w:val="nil"/>
              <w:bottom w:val="nil"/>
              <w:right w:val="nil"/>
            </w:tcBorders>
            <w:shd w:val="clear" w:color="EEF4F9" w:fill="EEF4F9"/>
            <w:vAlign w:val="bottom"/>
          </w:tcPr>
          <w:p w14:paraId="4F20CBA7" w14:textId="3CF6FF2A"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[41 to 60]</w:t>
            </w:r>
          </w:p>
        </w:tc>
        <w:tc>
          <w:tcPr>
            <w:tcW w:w="791" w:type="dxa"/>
            <w:gridSpan w:val="2"/>
            <w:tcBorders>
              <w:top w:val="nil"/>
              <w:left w:val="nil"/>
              <w:bottom w:val="nil"/>
              <w:right w:val="nil"/>
            </w:tcBorders>
            <w:shd w:val="clear" w:color="EEF4F9" w:fill="EEF4F9"/>
            <w:vAlign w:val="bottom"/>
          </w:tcPr>
          <w:p w14:paraId="38319E02" w14:textId="416C5BFD"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[-5 to 11]</w:t>
            </w:r>
          </w:p>
        </w:tc>
      </w:tr>
      <w:tr w:rsidR="00F35886" w:rsidRPr="006C1F01" w14:paraId="7707BF7F" w14:textId="77777777" w:rsidTr="00F35886">
        <w:tc>
          <w:tcPr>
            <w:tcW w:w="844" w:type="dxa"/>
            <w:vMerge w:val="restart"/>
          </w:tcPr>
          <w:p w14:paraId="060B7E22" w14:textId="77777777" w:rsidR="00F35886" w:rsidRPr="006C1F01" w:rsidRDefault="00F35886" w:rsidP="00F35886">
            <w:pPr>
              <w:jc w:val="center"/>
              <w:rPr>
                <w:rFonts w:ascii="Arial" w:eastAsia="Aptos" w:hAnsi="Arial" w:cs="Arial"/>
                <w:i/>
                <w:iCs/>
                <w:sz w:val="18"/>
                <w:szCs w:val="18"/>
              </w:rPr>
            </w:pPr>
            <w:r w:rsidRPr="006C1F01">
              <w:rPr>
                <w:rFonts w:ascii="Arial" w:eastAsia="Aptos" w:hAnsi="Arial" w:cs="Arial"/>
                <w:i/>
                <w:iCs/>
                <w:sz w:val="18"/>
                <w:szCs w:val="18"/>
              </w:rPr>
              <w:t>VA</w:t>
            </w:r>
          </w:p>
        </w:tc>
        <w:tc>
          <w:tcPr>
            <w:tcW w:w="1217" w:type="dxa"/>
            <w:gridSpan w:val="2"/>
            <w:tcBorders>
              <w:top w:val="nil"/>
              <w:left w:val="nil"/>
              <w:bottom w:val="nil"/>
              <w:right w:val="nil"/>
            </w:tcBorders>
            <w:shd w:val="clear" w:color="FFFFFF" w:fill="FFFFFF"/>
            <w:vAlign w:val="bottom"/>
          </w:tcPr>
          <w:p w14:paraId="01F2A517" w14:textId="0BDD5C2A"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25,510</w:t>
            </w:r>
          </w:p>
        </w:tc>
        <w:tc>
          <w:tcPr>
            <w:tcW w:w="809" w:type="dxa"/>
            <w:tcBorders>
              <w:top w:val="nil"/>
              <w:left w:val="nil"/>
              <w:bottom w:val="nil"/>
              <w:right w:val="nil"/>
            </w:tcBorders>
            <w:shd w:val="clear" w:color="FDA15E" w:fill="FDA15E"/>
            <w:vAlign w:val="bottom"/>
          </w:tcPr>
          <w:p w14:paraId="54B40273" w14:textId="27901C89"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48%</w:t>
            </w:r>
          </w:p>
        </w:tc>
        <w:tc>
          <w:tcPr>
            <w:tcW w:w="809" w:type="dxa"/>
            <w:tcBorders>
              <w:top w:val="nil"/>
              <w:left w:val="nil"/>
              <w:bottom w:val="nil"/>
              <w:right w:val="nil"/>
            </w:tcBorders>
            <w:shd w:val="clear" w:color="FDA15E" w:fill="FDA15E"/>
            <w:vAlign w:val="bottom"/>
          </w:tcPr>
          <w:p w14:paraId="18CEDE3C" w14:textId="40ED08D5"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62%</w:t>
            </w:r>
          </w:p>
        </w:tc>
        <w:tc>
          <w:tcPr>
            <w:tcW w:w="801" w:type="dxa"/>
            <w:tcBorders>
              <w:top w:val="nil"/>
              <w:left w:val="nil"/>
              <w:bottom w:val="nil"/>
              <w:right w:val="nil"/>
            </w:tcBorders>
            <w:shd w:val="clear" w:color="FDA15E" w:fill="FDA15E"/>
            <w:vAlign w:val="bottom"/>
          </w:tcPr>
          <w:p w14:paraId="53304FDB" w14:textId="0D9D716B"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14%</w:t>
            </w:r>
          </w:p>
        </w:tc>
        <w:tc>
          <w:tcPr>
            <w:tcW w:w="825" w:type="dxa"/>
            <w:tcBorders>
              <w:top w:val="nil"/>
              <w:left w:val="nil"/>
              <w:bottom w:val="nil"/>
              <w:right w:val="nil"/>
            </w:tcBorders>
            <w:shd w:val="clear" w:color="FDA463" w:fill="FDA463"/>
            <w:vAlign w:val="bottom"/>
          </w:tcPr>
          <w:p w14:paraId="7F7456E7" w14:textId="77B907C1"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35%</w:t>
            </w:r>
          </w:p>
        </w:tc>
        <w:tc>
          <w:tcPr>
            <w:tcW w:w="825" w:type="dxa"/>
            <w:tcBorders>
              <w:top w:val="nil"/>
              <w:left w:val="nil"/>
              <w:bottom w:val="nil"/>
              <w:right w:val="nil"/>
            </w:tcBorders>
            <w:shd w:val="clear" w:color="FDA463" w:fill="FDA463"/>
            <w:vAlign w:val="bottom"/>
          </w:tcPr>
          <w:p w14:paraId="2D36CDA9" w14:textId="061DAC8E"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51%</w:t>
            </w:r>
          </w:p>
        </w:tc>
        <w:tc>
          <w:tcPr>
            <w:tcW w:w="821" w:type="dxa"/>
            <w:tcBorders>
              <w:top w:val="nil"/>
              <w:left w:val="nil"/>
              <w:bottom w:val="nil"/>
              <w:right w:val="nil"/>
            </w:tcBorders>
            <w:shd w:val="clear" w:color="FDA463" w:fill="FDA463"/>
            <w:vAlign w:val="bottom"/>
          </w:tcPr>
          <w:p w14:paraId="2A7C9C0C" w14:textId="0BE007C1"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16%</w:t>
            </w:r>
          </w:p>
        </w:tc>
        <w:tc>
          <w:tcPr>
            <w:tcW w:w="809" w:type="dxa"/>
            <w:tcBorders>
              <w:top w:val="nil"/>
              <w:left w:val="nil"/>
              <w:bottom w:val="nil"/>
              <w:right w:val="nil"/>
            </w:tcBorders>
            <w:shd w:val="clear" w:color="FD964B" w:fill="FD964B"/>
            <w:vAlign w:val="bottom"/>
          </w:tcPr>
          <w:p w14:paraId="097B2F10" w14:textId="45EED705"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52</w:t>
            </w:r>
          </w:p>
        </w:tc>
        <w:tc>
          <w:tcPr>
            <w:tcW w:w="809" w:type="dxa"/>
            <w:tcBorders>
              <w:top w:val="nil"/>
              <w:left w:val="nil"/>
              <w:bottom w:val="nil"/>
              <w:right w:val="nil"/>
            </w:tcBorders>
            <w:shd w:val="clear" w:color="FD964B" w:fill="FD964B"/>
            <w:vAlign w:val="bottom"/>
          </w:tcPr>
          <w:p w14:paraId="55C91CDA" w14:textId="19A6E75D"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64</w:t>
            </w:r>
          </w:p>
        </w:tc>
        <w:tc>
          <w:tcPr>
            <w:tcW w:w="791" w:type="dxa"/>
            <w:gridSpan w:val="2"/>
            <w:tcBorders>
              <w:top w:val="nil"/>
              <w:left w:val="nil"/>
              <w:bottom w:val="nil"/>
              <w:right w:val="nil"/>
            </w:tcBorders>
            <w:shd w:val="clear" w:color="FD964B" w:fill="FD964B"/>
            <w:vAlign w:val="bottom"/>
          </w:tcPr>
          <w:p w14:paraId="1F64BF33" w14:textId="1CBD7B53"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12</w:t>
            </w:r>
          </w:p>
        </w:tc>
      </w:tr>
      <w:tr w:rsidR="00F35886" w:rsidRPr="006C1F01" w14:paraId="22874DB4" w14:textId="77777777" w:rsidTr="00F35886">
        <w:tc>
          <w:tcPr>
            <w:tcW w:w="844" w:type="dxa"/>
            <w:vMerge/>
          </w:tcPr>
          <w:p w14:paraId="7F4A5F46" w14:textId="77777777" w:rsidR="00F35886" w:rsidRPr="006C1F01" w:rsidRDefault="00F35886" w:rsidP="00F35886">
            <w:pPr>
              <w:jc w:val="center"/>
              <w:rPr>
                <w:rFonts w:ascii="Arial" w:eastAsia="Aptos" w:hAnsi="Arial" w:cs="Arial"/>
                <w:i/>
                <w:iCs/>
                <w:sz w:val="18"/>
                <w:szCs w:val="18"/>
              </w:rPr>
            </w:pPr>
          </w:p>
        </w:tc>
        <w:tc>
          <w:tcPr>
            <w:tcW w:w="1217" w:type="dxa"/>
            <w:gridSpan w:val="2"/>
            <w:tcBorders>
              <w:top w:val="nil"/>
              <w:left w:val="nil"/>
              <w:bottom w:val="nil"/>
              <w:right w:val="nil"/>
            </w:tcBorders>
            <w:shd w:val="clear" w:color="FFFFFF" w:fill="FFFFFF"/>
            <w:vAlign w:val="bottom"/>
          </w:tcPr>
          <w:p w14:paraId="6335EF3F" w14:textId="2D2A42F3"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[24,939 to 26,089]</w:t>
            </w:r>
          </w:p>
        </w:tc>
        <w:tc>
          <w:tcPr>
            <w:tcW w:w="809" w:type="dxa"/>
            <w:tcBorders>
              <w:top w:val="nil"/>
              <w:left w:val="nil"/>
              <w:bottom w:val="nil"/>
              <w:right w:val="nil"/>
            </w:tcBorders>
            <w:shd w:val="clear" w:color="FDA15E" w:fill="FDA15E"/>
            <w:vAlign w:val="bottom"/>
          </w:tcPr>
          <w:p w14:paraId="2728369B" w14:textId="303C55FF"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[45 to 51%]</w:t>
            </w:r>
          </w:p>
        </w:tc>
        <w:tc>
          <w:tcPr>
            <w:tcW w:w="809" w:type="dxa"/>
            <w:tcBorders>
              <w:top w:val="nil"/>
              <w:left w:val="nil"/>
              <w:bottom w:val="nil"/>
              <w:right w:val="nil"/>
            </w:tcBorders>
            <w:shd w:val="clear" w:color="FDA15E" w:fill="FDA15E"/>
            <w:vAlign w:val="bottom"/>
          </w:tcPr>
          <w:p w14:paraId="4CC38F4E" w14:textId="66B2C0E9"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[52 to 72%]</w:t>
            </w:r>
          </w:p>
        </w:tc>
        <w:tc>
          <w:tcPr>
            <w:tcW w:w="801" w:type="dxa"/>
            <w:tcBorders>
              <w:top w:val="nil"/>
              <w:left w:val="nil"/>
              <w:bottom w:val="nil"/>
              <w:right w:val="nil"/>
            </w:tcBorders>
            <w:shd w:val="clear" w:color="FDA15E" w:fill="FDA15E"/>
            <w:vAlign w:val="bottom"/>
          </w:tcPr>
          <w:p w14:paraId="055D899E" w14:textId="7210FC83"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[6 to 22%]</w:t>
            </w:r>
          </w:p>
        </w:tc>
        <w:tc>
          <w:tcPr>
            <w:tcW w:w="825" w:type="dxa"/>
            <w:tcBorders>
              <w:top w:val="nil"/>
              <w:left w:val="nil"/>
              <w:bottom w:val="nil"/>
              <w:right w:val="nil"/>
            </w:tcBorders>
            <w:shd w:val="clear" w:color="FDA463" w:fill="FDA463"/>
            <w:vAlign w:val="bottom"/>
          </w:tcPr>
          <w:p w14:paraId="7075238C" w14:textId="6765437F"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[33 to 38%]</w:t>
            </w:r>
          </w:p>
        </w:tc>
        <w:tc>
          <w:tcPr>
            <w:tcW w:w="825" w:type="dxa"/>
            <w:tcBorders>
              <w:top w:val="nil"/>
              <w:left w:val="nil"/>
              <w:bottom w:val="nil"/>
              <w:right w:val="nil"/>
            </w:tcBorders>
            <w:shd w:val="clear" w:color="FDA463" w:fill="FDA463"/>
            <w:vAlign w:val="bottom"/>
          </w:tcPr>
          <w:p w14:paraId="58E1B80E" w14:textId="22531BE5"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[42 to 61%]</w:t>
            </w:r>
          </w:p>
        </w:tc>
        <w:tc>
          <w:tcPr>
            <w:tcW w:w="821" w:type="dxa"/>
            <w:tcBorders>
              <w:top w:val="nil"/>
              <w:left w:val="nil"/>
              <w:bottom w:val="nil"/>
              <w:right w:val="nil"/>
            </w:tcBorders>
            <w:shd w:val="clear" w:color="FDA463" w:fill="FDA463"/>
            <w:vAlign w:val="bottom"/>
          </w:tcPr>
          <w:p w14:paraId="665ED736" w14:textId="6C6351DD"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[8 to 23%]</w:t>
            </w:r>
          </w:p>
        </w:tc>
        <w:tc>
          <w:tcPr>
            <w:tcW w:w="809" w:type="dxa"/>
            <w:tcBorders>
              <w:top w:val="nil"/>
              <w:left w:val="nil"/>
              <w:bottom w:val="nil"/>
              <w:right w:val="nil"/>
            </w:tcBorders>
            <w:shd w:val="clear" w:color="FD964B" w:fill="FD964B"/>
            <w:vAlign w:val="bottom"/>
          </w:tcPr>
          <w:p w14:paraId="5F73228F" w14:textId="6C34CC4F"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[50 to 54]</w:t>
            </w:r>
          </w:p>
        </w:tc>
        <w:tc>
          <w:tcPr>
            <w:tcW w:w="809" w:type="dxa"/>
            <w:tcBorders>
              <w:top w:val="nil"/>
              <w:left w:val="nil"/>
              <w:bottom w:val="nil"/>
              <w:right w:val="nil"/>
            </w:tcBorders>
            <w:shd w:val="clear" w:color="FD964B" w:fill="FD964B"/>
            <w:vAlign w:val="bottom"/>
          </w:tcPr>
          <w:p w14:paraId="5F01B006" w14:textId="42AE0BD8"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[57 to 70]</w:t>
            </w:r>
          </w:p>
        </w:tc>
        <w:tc>
          <w:tcPr>
            <w:tcW w:w="791" w:type="dxa"/>
            <w:gridSpan w:val="2"/>
            <w:tcBorders>
              <w:top w:val="nil"/>
              <w:left w:val="nil"/>
              <w:bottom w:val="nil"/>
              <w:right w:val="nil"/>
            </w:tcBorders>
            <w:shd w:val="clear" w:color="FD964B" w:fill="FD964B"/>
            <w:vAlign w:val="bottom"/>
          </w:tcPr>
          <w:p w14:paraId="5ECABB7B" w14:textId="3DBE4D54"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[6 to 17]</w:t>
            </w:r>
          </w:p>
        </w:tc>
      </w:tr>
      <w:tr w:rsidR="00F35886" w:rsidRPr="006C1F01" w14:paraId="69771B0C" w14:textId="77777777" w:rsidTr="00F35886">
        <w:tc>
          <w:tcPr>
            <w:tcW w:w="844" w:type="dxa"/>
            <w:vMerge w:val="restart"/>
          </w:tcPr>
          <w:p w14:paraId="3BBCBB12" w14:textId="77777777" w:rsidR="00F35886" w:rsidRPr="006C1F01" w:rsidRDefault="00F35886" w:rsidP="00F35886">
            <w:pPr>
              <w:jc w:val="center"/>
              <w:rPr>
                <w:rFonts w:ascii="Arial" w:eastAsia="Aptos" w:hAnsi="Arial" w:cs="Arial"/>
                <w:i/>
                <w:iCs/>
                <w:sz w:val="18"/>
                <w:szCs w:val="18"/>
              </w:rPr>
            </w:pPr>
            <w:r w:rsidRPr="006C1F01">
              <w:rPr>
                <w:rFonts w:ascii="Arial" w:eastAsia="Aptos" w:hAnsi="Arial" w:cs="Arial"/>
                <w:i/>
                <w:iCs/>
                <w:sz w:val="18"/>
                <w:szCs w:val="18"/>
              </w:rPr>
              <w:t>LA</w:t>
            </w:r>
          </w:p>
        </w:tc>
        <w:tc>
          <w:tcPr>
            <w:tcW w:w="1217" w:type="dxa"/>
            <w:gridSpan w:val="2"/>
            <w:tcBorders>
              <w:top w:val="nil"/>
              <w:left w:val="nil"/>
              <w:bottom w:val="nil"/>
              <w:right w:val="nil"/>
            </w:tcBorders>
            <w:shd w:val="clear" w:color="FFFFFF" w:fill="FFFFFF"/>
            <w:vAlign w:val="bottom"/>
          </w:tcPr>
          <w:p w14:paraId="526182B8" w14:textId="43C50273"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22,298</w:t>
            </w:r>
          </w:p>
        </w:tc>
        <w:tc>
          <w:tcPr>
            <w:tcW w:w="809" w:type="dxa"/>
            <w:tcBorders>
              <w:top w:val="nil"/>
              <w:left w:val="nil"/>
              <w:bottom w:val="nil"/>
              <w:right w:val="nil"/>
            </w:tcBorders>
            <w:shd w:val="clear" w:color="FDA86A" w:fill="FDA86A"/>
            <w:vAlign w:val="bottom"/>
          </w:tcPr>
          <w:p w14:paraId="01E0BD3E" w14:textId="1389645D"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39%</w:t>
            </w:r>
          </w:p>
        </w:tc>
        <w:tc>
          <w:tcPr>
            <w:tcW w:w="809" w:type="dxa"/>
            <w:tcBorders>
              <w:top w:val="nil"/>
              <w:left w:val="nil"/>
              <w:bottom w:val="nil"/>
              <w:right w:val="nil"/>
            </w:tcBorders>
            <w:shd w:val="clear" w:color="FDA86A" w:fill="FDA86A"/>
            <w:vAlign w:val="bottom"/>
          </w:tcPr>
          <w:p w14:paraId="25C89252" w14:textId="4D1EEF2E"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52%</w:t>
            </w:r>
          </w:p>
        </w:tc>
        <w:tc>
          <w:tcPr>
            <w:tcW w:w="801" w:type="dxa"/>
            <w:tcBorders>
              <w:top w:val="nil"/>
              <w:left w:val="nil"/>
              <w:bottom w:val="nil"/>
              <w:right w:val="nil"/>
            </w:tcBorders>
            <w:shd w:val="clear" w:color="FDA86A" w:fill="FDA86A"/>
            <w:vAlign w:val="bottom"/>
          </w:tcPr>
          <w:p w14:paraId="1AA2205F" w14:textId="13AEE65D"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13%</w:t>
            </w:r>
          </w:p>
        </w:tc>
        <w:tc>
          <w:tcPr>
            <w:tcW w:w="825" w:type="dxa"/>
            <w:tcBorders>
              <w:top w:val="nil"/>
              <w:left w:val="nil"/>
              <w:bottom w:val="nil"/>
              <w:right w:val="nil"/>
            </w:tcBorders>
            <w:shd w:val="clear" w:color="FEAF77" w:fill="FEAF77"/>
            <w:vAlign w:val="bottom"/>
          </w:tcPr>
          <w:p w14:paraId="58C0990D" w14:textId="18279138"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27%</w:t>
            </w:r>
          </w:p>
        </w:tc>
        <w:tc>
          <w:tcPr>
            <w:tcW w:w="825" w:type="dxa"/>
            <w:tcBorders>
              <w:top w:val="nil"/>
              <w:left w:val="nil"/>
              <w:bottom w:val="nil"/>
              <w:right w:val="nil"/>
            </w:tcBorders>
            <w:shd w:val="clear" w:color="FEAF77" w:fill="FEAF77"/>
            <w:vAlign w:val="bottom"/>
          </w:tcPr>
          <w:p w14:paraId="6FBC7EEE" w14:textId="70A52F37"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41%</w:t>
            </w:r>
          </w:p>
        </w:tc>
        <w:tc>
          <w:tcPr>
            <w:tcW w:w="821" w:type="dxa"/>
            <w:tcBorders>
              <w:top w:val="nil"/>
              <w:left w:val="nil"/>
              <w:bottom w:val="nil"/>
              <w:right w:val="nil"/>
            </w:tcBorders>
            <w:shd w:val="clear" w:color="FEAF77" w:fill="FEAF77"/>
            <w:vAlign w:val="bottom"/>
          </w:tcPr>
          <w:p w14:paraId="2D5E704A" w14:textId="0DE8DAE5"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14%</w:t>
            </w:r>
          </w:p>
        </w:tc>
        <w:tc>
          <w:tcPr>
            <w:tcW w:w="809" w:type="dxa"/>
            <w:tcBorders>
              <w:top w:val="nil"/>
              <w:left w:val="nil"/>
              <w:bottom w:val="nil"/>
              <w:right w:val="nil"/>
            </w:tcBorders>
            <w:shd w:val="clear" w:color="FEC296" w:fill="FEC296"/>
            <w:vAlign w:val="bottom"/>
          </w:tcPr>
          <w:p w14:paraId="1B069C3B" w14:textId="27B9E888"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47</w:t>
            </w:r>
          </w:p>
        </w:tc>
        <w:tc>
          <w:tcPr>
            <w:tcW w:w="809" w:type="dxa"/>
            <w:tcBorders>
              <w:top w:val="nil"/>
              <w:left w:val="nil"/>
              <w:bottom w:val="nil"/>
              <w:right w:val="nil"/>
            </w:tcBorders>
            <w:shd w:val="clear" w:color="FEC296" w:fill="FEC296"/>
            <w:vAlign w:val="bottom"/>
          </w:tcPr>
          <w:p w14:paraId="67A432A3" w14:textId="6C720D58"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54</w:t>
            </w:r>
          </w:p>
        </w:tc>
        <w:tc>
          <w:tcPr>
            <w:tcW w:w="791" w:type="dxa"/>
            <w:gridSpan w:val="2"/>
            <w:tcBorders>
              <w:top w:val="nil"/>
              <w:left w:val="nil"/>
              <w:bottom w:val="nil"/>
              <w:right w:val="nil"/>
            </w:tcBorders>
            <w:shd w:val="clear" w:color="FEC296" w:fill="FEC296"/>
            <w:vAlign w:val="bottom"/>
          </w:tcPr>
          <w:p w14:paraId="213781B1" w14:textId="5F8C14CE"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7</w:t>
            </w:r>
          </w:p>
        </w:tc>
      </w:tr>
      <w:tr w:rsidR="00F35886" w:rsidRPr="006C1F01" w14:paraId="089B3503" w14:textId="77777777" w:rsidTr="00F35886">
        <w:tc>
          <w:tcPr>
            <w:tcW w:w="844" w:type="dxa"/>
            <w:vMerge/>
          </w:tcPr>
          <w:p w14:paraId="19557A99" w14:textId="77777777" w:rsidR="00F35886" w:rsidRPr="006C1F01" w:rsidRDefault="00F35886" w:rsidP="00F35886">
            <w:pPr>
              <w:jc w:val="center"/>
              <w:rPr>
                <w:rFonts w:ascii="Arial" w:eastAsia="Aptos" w:hAnsi="Arial" w:cs="Arial"/>
                <w:i/>
                <w:iCs/>
                <w:sz w:val="18"/>
                <w:szCs w:val="18"/>
              </w:rPr>
            </w:pPr>
          </w:p>
        </w:tc>
        <w:tc>
          <w:tcPr>
            <w:tcW w:w="1217" w:type="dxa"/>
            <w:gridSpan w:val="2"/>
            <w:tcBorders>
              <w:top w:val="nil"/>
              <w:left w:val="nil"/>
              <w:bottom w:val="nil"/>
              <w:right w:val="nil"/>
            </w:tcBorders>
            <w:shd w:val="clear" w:color="FFFFFF" w:fill="FFFFFF"/>
            <w:vAlign w:val="bottom"/>
          </w:tcPr>
          <w:p w14:paraId="7F4CEDE2" w14:textId="4D1357AB"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[21,657 to 22,797]</w:t>
            </w:r>
          </w:p>
        </w:tc>
        <w:tc>
          <w:tcPr>
            <w:tcW w:w="809" w:type="dxa"/>
            <w:tcBorders>
              <w:top w:val="nil"/>
              <w:left w:val="nil"/>
              <w:bottom w:val="nil"/>
              <w:right w:val="nil"/>
            </w:tcBorders>
            <w:shd w:val="clear" w:color="FDA86A" w:fill="FDA86A"/>
            <w:vAlign w:val="bottom"/>
          </w:tcPr>
          <w:p w14:paraId="454F010B" w14:textId="63918745"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[36 to 42%]</w:t>
            </w:r>
          </w:p>
        </w:tc>
        <w:tc>
          <w:tcPr>
            <w:tcW w:w="809" w:type="dxa"/>
            <w:tcBorders>
              <w:top w:val="nil"/>
              <w:left w:val="nil"/>
              <w:bottom w:val="nil"/>
              <w:right w:val="nil"/>
            </w:tcBorders>
            <w:shd w:val="clear" w:color="FDA86A" w:fill="FDA86A"/>
            <w:vAlign w:val="bottom"/>
          </w:tcPr>
          <w:p w14:paraId="02E7EC46" w14:textId="3BE636BA"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[40 to 65%]</w:t>
            </w:r>
          </w:p>
        </w:tc>
        <w:tc>
          <w:tcPr>
            <w:tcW w:w="801" w:type="dxa"/>
            <w:tcBorders>
              <w:top w:val="nil"/>
              <w:left w:val="nil"/>
              <w:bottom w:val="nil"/>
              <w:right w:val="nil"/>
            </w:tcBorders>
            <w:shd w:val="clear" w:color="FDA86A" w:fill="FDA86A"/>
            <w:vAlign w:val="bottom"/>
          </w:tcPr>
          <w:p w14:paraId="165FF4C7" w14:textId="4CF91D6F"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[4 to 24%]</w:t>
            </w:r>
          </w:p>
        </w:tc>
        <w:tc>
          <w:tcPr>
            <w:tcW w:w="825" w:type="dxa"/>
            <w:tcBorders>
              <w:top w:val="nil"/>
              <w:left w:val="nil"/>
              <w:bottom w:val="nil"/>
              <w:right w:val="nil"/>
            </w:tcBorders>
            <w:shd w:val="clear" w:color="FEAF77" w:fill="FEAF77"/>
            <w:vAlign w:val="bottom"/>
          </w:tcPr>
          <w:p w14:paraId="7A3E245F" w14:textId="55458A7E"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[24 to 30%]</w:t>
            </w:r>
          </w:p>
        </w:tc>
        <w:tc>
          <w:tcPr>
            <w:tcW w:w="825" w:type="dxa"/>
            <w:tcBorders>
              <w:top w:val="nil"/>
              <w:left w:val="nil"/>
              <w:bottom w:val="nil"/>
              <w:right w:val="nil"/>
            </w:tcBorders>
            <w:shd w:val="clear" w:color="FEAF77" w:fill="FEAF77"/>
            <w:vAlign w:val="bottom"/>
          </w:tcPr>
          <w:p w14:paraId="3D065C8E" w14:textId="6F18FCFA"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[31 to 52%]</w:t>
            </w:r>
          </w:p>
        </w:tc>
        <w:tc>
          <w:tcPr>
            <w:tcW w:w="821" w:type="dxa"/>
            <w:tcBorders>
              <w:top w:val="nil"/>
              <w:left w:val="nil"/>
              <w:bottom w:val="nil"/>
              <w:right w:val="nil"/>
            </w:tcBorders>
            <w:shd w:val="clear" w:color="FEAF77" w:fill="FEAF77"/>
            <w:vAlign w:val="bottom"/>
          </w:tcPr>
          <w:p w14:paraId="381979CB" w14:textId="27BA3154"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[7 to 23%]</w:t>
            </w:r>
          </w:p>
        </w:tc>
        <w:tc>
          <w:tcPr>
            <w:tcW w:w="809" w:type="dxa"/>
            <w:tcBorders>
              <w:top w:val="nil"/>
              <w:left w:val="nil"/>
              <w:bottom w:val="nil"/>
              <w:right w:val="nil"/>
            </w:tcBorders>
            <w:shd w:val="clear" w:color="FEC296" w:fill="FEC296"/>
            <w:vAlign w:val="bottom"/>
          </w:tcPr>
          <w:p w14:paraId="44624227" w14:textId="57009D83"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[45 to 48]</w:t>
            </w:r>
          </w:p>
        </w:tc>
        <w:tc>
          <w:tcPr>
            <w:tcW w:w="809" w:type="dxa"/>
            <w:tcBorders>
              <w:top w:val="nil"/>
              <w:left w:val="nil"/>
              <w:bottom w:val="nil"/>
              <w:right w:val="nil"/>
            </w:tcBorders>
            <w:shd w:val="clear" w:color="FEC296" w:fill="FEC296"/>
            <w:vAlign w:val="bottom"/>
          </w:tcPr>
          <w:p w14:paraId="0890B11B" w14:textId="320B598B"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[43 to 65]</w:t>
            </w:r>
          </w:p>
        </w:tc>
        <w:tc>
          <w:tcPr>
            <w:tcW w:w="791" w:type="dxa"/>
            <w:gridSpan w:val="2"/>
            <w:tcBorders>
              <w:top w:val="nil"/>
              <w:left w:val="nil"/>
              <w:bottom w:val="nil"/>
              <w:right w:val="nil"/>
            </w:tcBorders>
            <w:shd w:val="clear" w:color="FEC296" w:fill="FEC296"/>
            <w:vAlign w:val="bottom"/>
          </w:tcPr>
          <w:p w14:paraId="31E7119B" w14:textId="06FBE09C" w:rsidR="00F35886" w:rsidRPr="006C1F01" w:rsidRDefault="00F35886" w:rsidP="00F35886">
            <w:pPr>
              <w:jc w:val="center"/>
              <w:rPr>
                <w:rFonts w:ascii="Calibri" w:eastAsia="Aptos" w:hAnsi="Calibri" w:cs="Calibri"/>
                <w:sz w:val="14"/>
                <w:szCs w:val="14"/>
              </w:rPr>
            </w:pPr>
            <w:r w:rsidRPr="00F35886">
              <w:rPr>
                <w:rFonts w:ascii="Calibri" w:hAnsi="Calibri" w:cs="Calibri"/>
                <w:color w:val="000000"/>
                <w:sz w:val="14"/>
                <w:szCs w:val="14"/>
              </w:rPr>
              <w:t>[-3 to 17]</w:t>
            </w:r>
          </w:p>
        </w:tc>
      </w:tr>
      <w:tr w:rsidR="00F35886" w:rsidRPr="006C1F01" w14:paraId="1937C4E9" w14:textId="77777777" w:rsidTr="00F35886">
        <w:tc>
          <w:tcPr>
            <w:tcW w:w="844" w:type="dxa"/>
            <w:vMerge w:val="restart"/>
          </w:tcPr>
          <w:p w14:paraId="454D756D" w14:textId="77777777" w:rsidR="00F35886" w:rsidRPr="006C1F01" w:rsidRDefault="00F35886" w:rsidP="00F35886">
            <w:pPr>
              <w:jc w:val="center"/>
              <w:rPr>
                <w:rFonts w:ascii="Arial" w:eastAsia="Aptos" w:hAnsi="Arial" w:cs="Arial"/>
                <w:i/>
                <w:iCs/>
                <w:sz w:val="18"/>
                <w:szCs w:val="18"/>
              </w:rPr>
            </w:pPr>
            <w:r w:rsidRPr="006C1F01">
              <w:rPr>
                <w:rFonts w:ascii="Arial" w:eastAsia="Aptos" w:hAnsi="Arial" w:cs="Arial"/>
                <w:i/>
                <w:iCs/>
                <w:sz w:val="18"/>
                <w:szCs w:val="18"/>
              </w:rPr>
              <w:t>AZ</w:t>
            </w:r>
          </w:p>
        </w:tc>
        <w:tc>
          <w:tcPr>
            <w:tcW w:w="1217" w:type="dxa"/>
            <w:gridSpan w:val="2"/>
            <w:tcBorders>
              <w:top w:val="nil"/>
              <w:left w:val="nil"/>
              <w:bottom w:val="nil"/>
              <w:right w:val="nil"/>
            </w:tcBorders>
            <w:shd w:val="clear" w:color="FFFFFF" w:fill="FFFFFF"/>
            <w:vAlign w:val="bottom"/>
          </w:tcPr>
          <w:p w14:paraId="479EBF6C" w14:textId="6FDF7CAE"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20,063</w:t>
            </w:r>
          </w:p>
        </w:tc>
        <w:tc>
          <w:tcPr>
            <w:tcW w:w="809" w:type="dxa"/>
            <w:tcBorders>
              <w:top w:val="nil"/>
              <w:left w:val="nil"/>
              <w:bottom w:val="nil"/>
              <w:right w:val="nil"/>
            </w:tcBorders>
            <w:shd w:val="clear" w:color="FEBC8C" w:fill="FEBC8C"/>
            <w:vAlign w:val="bottom"/>
          </w:tcPr>
          <w:p w14:paraId="3022707F" w14:textId="1BFA304B"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44%</w:t>
            </w:r>
          </w:p>
        </w:tc>
        <w:tc>
          <w:tcPr>
            <w:tcW w:w="809" w:type="dxa"/>
            <w:tcBorders>
              <w:top w:val="nil"/>
              <w:left w:val="nil"/>
              <w:bottom w:val="nil"/>
              <w:right w:val="nil"/>
            </w:tcBorders>
            <w:shd w:val="clear" w:color="FEBC8C" w:fill="FEBC8C"/>
            <w:vAlign w:val="bottom"/>
          </w:tcPr>
          <w:p w14:paraId="34427EF2" w14:textId="7DD8E52F"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54%</w:t>
            </w:r>
          </w:p>
        </w:tc>
        <w:tc>
          <w:tcPr>
            <w:tcW w:w="801" w:type="dxa"/>
            <w:tcBorders>
              <w:top w:val="nil"/>
              <w:left w:val="nil"/>
              <w:bottom w:val="nil"/>
              <w:right w:val="nil"/>
            </w:tcBorders>
            <w:shd w:val="clear" w:color="FEBC8C" w:fill="FEBC8C"/>
            <w:vAlign w:val="bottom"/>
          </w:tcPr>
          <w:p w14:paraId="760CD657" w14:textId="37DF7036"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10%</w:t>
            </w:r>
          </w:p>
        </w:tc>
        <w:tc>
          <w:tcPr>
            <w:tcW w:w="825" w:type="dxa"/>
            <w:tcBorders>
              <w:top w:val="nil"/>
              <w:left w:val="nil"/>
              <w:bottom w:val="nil"/>
              <w:right w:val="nil"/>
            </w:tcBorders>
            <w:shd w:val="clear" w:color="FEB580" w:fill="FEB580"/>
            <w:vAlign w:val="bottom"/>
          </w:tcPr>
          <w:p w14:paraId="6587ABEF" w14:textId="7054460C"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31%</w:t>
            </w:r>
          </w:p>
        </w:tc>
        <w:tc>
          <w:tcPr>
            <w:tcW w:w="825" w:type="dxa"/>
            <w:tcBorders>
              <w:top w:val="nil"/>
              <w:left w:val="nil"/>
              <w:bottom w:val="nil"/>
              <w:right w:val="nil"/>
            </w:tcBorders>
            <w:shd w:val="clear" w:color="FEB580" w:fill="FEB580"/>
            <w:vAlign w:val="bottom"/>
          </w:tcPr>
          <w:p w14:paraId="20DBD20F" w14:textId="41DAC3B8"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44%</w:t>
            </w:r>
          </w:p>
        </w:tc>
        <w:tc>
          <w:tcPr>
            <w:tcW w:w="821" w:type="dxa"/>
            <w:tcBorders>
              <w:top w:val="nil"/>
              <w:left w:val="nil"/>
              <w:bottom w:val="nil"/>
              <w:right w:val="nil"/>
            </w:tcBorders>
            <w:shd w:val="clear" w:color="FEB580" w:fill="FEB580"/>
            <w:vAlign w:val="bottom"/>
          </w:tcPr>
          <w:p w14:paraId="2C1641F2" w14:textId="2A08FFBC"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13%</w:t>
            </w:r>
          </w:p>
        </w:tc>
        <w:tc>
          <w:tcPr>
            <w:tcW w:w="809" w:type="dxa"/>
            <w:tcBorders>
              <w:top w:val="nil"/>
              <w:left w:val="nil"/>
              <w:bottom w:val="nil"/>
              <w:right w:val="nil"/>
            </w:tcBorders>
            <w:shd w:val="clear" w:color="FEC296" w:fill="FEC296"/>
            <w:vAlign w:val="bottom"/>
          </w:tcPr>
          <w:p w14:paraId="6CECB91A" w14:textId="63511B94"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50</w:t>
            </w:r>
          </w:p>
        </w:tc>
        <w:tc>
          <w:tcPr>
            <w:tcW w:w="809" w:type="dxa"/>
            <w:tcBorders>
              <w:top w:val="nil"/>
              <w:left w:val="nil"/>
              <w:bottom w:val="nil"/>
              <w:right w:val="nil"/>
            </w:tcBorders>
            <w:shd w:val="clear" w:color="FEC296" w:fill="FEC296"/>
            <w:vAlign w:val="bottom"/>
          </w:tcPr>
          <w:p w14:paraId="508612A1" w14:textId="2B200300"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57</w:t>
            </w:r>
          </w:p>
        </w:tc>
        <w:tc>
          <w:tcPr>
            <w:tcW w:w="791" w:type="dxa"/>
            <w:gridSpan w:val="2"/>
            <w:tcBorders>
              <w:top w:val="nil"/>
              <w:left w:val="nil"/>
              <w:bottom w:val="nil"/>
              <w:right w:val="nil"/>
            </w:tcBorders>
            <w:shd w:val="clear" w:color="FEC296" w:fill="FEC296"/>
            <w:vAlign w:val="bottom"/>
          </w:tcPr>
          <w:p w14:paraId="428591D1" w14:textId="0DBB6F95"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7</w:t>
            </w:r>
          </w:p>
        </w:tc>
      </w:tr>
      <w:tr w:rsidR="00F35886" w:rsidRPr="006C1F01" w14:paraId="647E26DF" w14:textId="77777777" w:rsidTr="00F35886">
        <w:tc>
          <w:tcPr>
            <w:tcW w:w="844" w:type="dxa"/>
            <w:vMerge/>
          </w:tcPr>
          <w:p w14:paraId="0B89EB26" w14:textId="77777777" w:rsidR="00F35886" w:rsidRPr="006C1F01" w:rsidRDefault="00F35886" w:rsidP="00F35886">
            <w:pPr>
              <w:jc w:val="center"/>
              <w:rPr>
                <w:rFonts w:ascii="Arial" w:eastAsia="Aptos" w:hAnsi="Arial" w:cs="Arial"/>
                <w:i/>
                <w:iCs/>
                <w:sz w:val="18"/>
                <w:szCs w:val="18"/>
              </w:rPr>
            </w:pPr>
          </w:p>
        </w:tc>
        <w:tc>
          <w:tcPr>
            <w:tcW w:w="1217" w:type="dxa"/>
            <w:gridSpan w:val="2"/>
            <w:tcBorders>
              <w:top w:val="nil"/>
              <w:left w:val="nil"/>
              <w:bottom w:val="nil"/>
              <w:right w:val="nil"/>
            </w:tcBorders>
            <w:shd w:val="clear" w:color="FFFFFF" w:fill="FFFFFF"/>
            <w:vAlign w:val="bottom"/>
          </w:tcPr>
          <w:p w14:paraId="450ED5BD" w14:textId="4F38F1BA" w:rsidR="00F35886" w:rsidRPr="006C1F01" w:rsidRDefault="00F35886" w:rsidP="00F35886">
            <w:pPr>
              <w:jc w:val="center"/>
              <w:rPr>
                <w:rFonts w:ascii="Calibri" w:eastAsia="Aptos" w:hAnsi="Calibri" w:cs="Calibri"/>
                <w:sz w:val="14"/>
                <w:szCs w:val="14"/>
              </w:rPr>
            </w:pPr>
            <w:r w:rsidRPr="0021393A">
              <w:rPr>
                <w:rFonts w:ascii="Calibri" w:hAnsi="Calibri" w:cs="Calibri"/>
                <w:color w:val="000000"/>
                <w:sz w:val="14"/>
                <w:szCs w:val="14"/>
              </w:rPr>
              <w:t>[19,616 to 20,452]</w:t>
            </w:r>
          </w:p>
        </w:tc>
        <w:tc>
          <w:tcPr>
            <w:tcW w:w="809" w:type="dxa"/>
            <w:tcBorders>
              <w:top w:val="nil"/>
              <w:left w:val="nil"/>
              <w:bottom w:val="nil"/>
              <w:right w:val="nil"/>
            </w:tcBorders>
            <w:shd w:val="clear" w:color="FEBC8C" w:fill="FEBC8C"/>
            <w:vAlign w:val="bottom"/>
          </w:tcPr>
          <w:p w14:paraId="652A91B1" w14:textId="0F3F8FFF"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[40 to 48%]</w:t>
            </w:r>
          </w:p>
        </w:tc>
        <w:tc>
          <w:tcPr>
            <w:tcW w:w="809" w:type="dxa"/>
            <w:tcBorders>
              <w:top w:val="nil"/>
              <w:left w:val="nil"/>
              <w:bottom w:val="nil"/>
              <w:right w:val="nil"/>
            </w:tcBorders>
            <w:shd w:val="clear" w:color="FEBC8C" w:fill="FEBC8C"/>
            <w:vAlign w:val="bottom"/>
          </w:tcPr>
          <w:p w14:paraId="2D2431EE" w14:textId="2050C406"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[43 to 66%]</w:t>
            </w:r>
          </w:p>
        </w:tc>
        <w:tc>
          <w:tcPr>
            <w:tcW w:w="801" w:type="dxa"/>
            <w:tcBorders>
              <w:top w:val="nil"/>
              <w:left w:val="nil"/>
              <w:bottom w:val="nil"/>
              <w:right w:val="nil"/>
            </w:tcBorders>
            <w:shd w:val="clear" w:color="FEBC8C" w:fill="FEBC8C"/>
            <w:vAlign w:val="bottom"/>
          </w:tcPr>
          <w:p w14:paraId="609C5040" w14:textId="2FA57ACF"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[1 to 20%]</w:t>
            </w:r>
          </w:p>
        </w:tc>
        <w:tc>
          <w:tcPr>
            <w:tcW w:w="825" w:type="dxa"/>
            <w:tcBorders>
              <w:top w:val="nil"/>
              <w:left w:val="nil"/>
              <w:bottom w:val="nil"/>
              <w:right w:val="nil"/>
            </w:tcBorders>
            <w:shd w:val="clear" w:color="FEB580" w:fill="FEB580"/>
            <w:vAlign w:val="bottom"/>
          </w:tcPr>
          <w:p w14:paraId="67BF8A74" w14:textId="1498FB05"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[28 to 34%]</w:t>
            </w:r>
          </w:p>
        </w:tc>
        <w:tc>
          <w:tcPr>
            <w:tcW w:w="825" w:type="dxa"/>
            <w:tcBorders>
              <w:top w:val="nil"/>
              <w:left w:val="nil"/>
              <w:bottom w:val="nil"/>
              <w:right w:val="nil"/>
            </w:tcBorders>
            <w:shd w:val="clear" w:color="FEB580" w:fill="FEB580"/>
            <w:vAlign w:val="bottom"/>
          </w:tcPr>
          <w:p w14:paraId="3A2F70DD" w14:textId="4F8773C8"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[34 to 56%]</w:t>
            </w:r>
          </w:p>
        </w:tc>
        <w:tc>
          <w:tcPr>
            <w:tcW w:w="821" w:type="dxa"/>
            <w:tcBorders>
              <w:top w:val="nil"/>
              <w:left w:val="nil"/>
              <w:bottom w:val="nil"/>
              <w:right w:val="nil"/>
            </w:tcBorders>
            <w:shd w:val="clear" w:color="FEB580" w:fill="FEB580"/>
            <w:vAlign w:val="bottom"/>
          </w:tcPr>
          <w:p w14:paraId="49099744" w14:textId="132BAE09"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[5 to 22%]</w:t>
            </w:r>
          </w:p>
        </w:tc>
        <w:tc>
          <w:tcPr>
            <w:tcW w:w="809" w:type="dxa"/>
            <w:tcBorders>
              <w:top w:val="nil"/>
              <w:left w:val="nil"/>
              <w:bottom w:val="nil"/>
              <w:right w:val="nil"/>
            </w:tcBorders>
            <w:shd w:val="clear" w:color="FEC296" w:fill="FEC296"/>
            <w:vAlign w:val="bottom"/>
          </w:tcPr>
          <w:p w14:paraId="0FFCE266" w14:textId="22279373"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[48 to 52]</w:t>
            </w:r>
          </w:p>
        </w:tc>
        <w:tc>
          <w:tcPr>
            <w:tcW w:w="809" w:type="dxa"/>
            <w:tcBorders>
              <w:top w:val="nil"/>
              <w:left w:val="nil"/>
              <w:bottom w:val="nil"/>
              <w:right w:val="nil"/>
            </w:tcBorders>
            <w:shd w:val="clear" w:color="FEC296" w:fill="FEC296"/>
            <w:vAlign w:val="bottom"/>
          </w:tcPr>
          <w:p w14:paraId="73861C99" w14:textId="20C116F8"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[42 to 67]</w:t>
            </w:r>
          </w:p>
        </w:tc>
        <w:tc>
          <w:tcPr>
            <w:tcW w:w="791" w:type="dxa"/>
            <w:gridSpan w:val="2"/>
            <w:tcBorders>
              <w:top w:val="nil"/>
              <w:left w:val="nil"/>
              <w:bottom w:val="nil"/>
              <w:right w:val="nil"/>
            </w:tcBorders>
            <w:shd w:val="clear" w:color="FEC296" w:fill="FEC296"/>
            <w:vAlign w:val="bottom"/>
          </w:tcPr>
          <w:p w14:paraId="7B040699" w14:textId="16E84809"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[-6 to 16]</w:t>
            </w:r>
          </w:p>
        </w:tc>
      </w:tr>
      <w:tr w:rsidR="00F35886" w:rsidRPr="006C1F01" w14:paraId="44A61F18" w14:textId="77777777" w:rsidTr="00F35886">
        <w:tc>
          <w:tcPr>
            <w:tcW w:w="844" w:type="dxa"/>
            <w:vMerge w:val="restart"/>
          </w:tcPr>
          <w:p w14:paraId="56A62CA0" w14:textId="77777777" w:rsidR="00F35886" w:rsidRPr="006C1F01" w:rsidRDefault="00F35886" w:rsidP="00F35886">
            <w:pPr>
              <w:jc w:val="center"/>
              <w:rPr>
                <w:rFonts w:ascii="Arial" w:eastAsia="Aptos" w:hAnsi="Arial" w:cs="Arial"/>
                <w:i/>
                <w:iCs/>
                <w:sz w:val="18"/>
                <w:szCs w:val="18"/>
              </w:rPr>
            </w:pPr>
            <w:r w:rsidRPr="006C1F01">
              <w:rPr>
                <w:rFonts w:ascii="Arial" w:eastAsia="Aptos" w:hAnsi="Arial" w:cs="Arial"/>
                <w:i/>
                <w:iCs/>
                <w:sz w:val="18"/>
                <w:szCs w:val="18"/>
              </w:rPr>
              <w:t>TN</w:t>
            </w:r>
          </w:p>
        </w:tc>
        <w:tc>
          <w:tcPr>
            <w:tcW w:w="1217" w:type="dxa"/>
            <w:gridSpan w:val="2"/>
            <w:tcBorders>
              <w:top w:val="nil"/>
              <w:left w:val="nil"/>
              <w:bottom w:val="nil"/>
              <w:right w:val="nil"/>
            </w:tcBorders>
            <w:shd w:val="clear" w:color="FFFFFF" w:fill="FFFFFF"/>
            <w:vAlign w:val="bottom"/>
          </w:tcPr>
          <w:p w14:paraId="400ADA61" w14:textId="60957A9D"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19,782</w:t>
            </w:r>
          </w:p>
        </w:tc>
        <w:tc>
          <w:tcPr>
            <w:tcW w:w="809" w:type="dxa"/>
            <w:tcBorders>
              <w:top w:val="nil"/>
              <w:left w:val="nil"/>
              <w:bottom w:val="nil"/>
              <w:right w:val="nil"/>
            </w:tcBorders>
            <w:shd w:val="clear" w:color="FFFFFF" w:fill="FFFFFF"/>
            <w:vAlign w:val="bottom"/>
          </w:tcPr>
          <w:p w14:paraId="7B68966C" w14:textId="16785181"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35%</w:t>
            </w:r>
          </w:p>
        </w:tc>
        <w:tc>
          <w:tcPr>
            <w:tcW w:w="809" w:type="dxa"/>
            <w:tcBorders>
              <w:top w:val="nil"/>
              <w:left w:val="nil"/>
              <w:bottom w:val="nil"/>
              <w:right w:val="nil"/>
            </w:tcBorders>
            <w:shd w:val="clear" w:color="FFFFFF" w:fill="FFFFFF"/>
            <w:vAlign w:val="bottom"/>
          </w:tcPr>
          <w:p w14:paraId="765FAF9B" w14:textId="1ECF752B"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34%</w:t>
            </w:r>
          </w:p>
        </w:tc>
        <w:tc>
          <w:tcPr>
            <w:tcW w:w="801" w:type="dxa"/>
            <w:tcBorders>
              <w:top w:val="nil"/>
              <w:left w:val="nil"/>
              <w:bottom w:val="nil"/>
              <w:right w:val="nil"/>
            </w:tcBorders>
            <w:shd w:val="clear" w:color="FFFFFF" w:fill="FFFFFF"/>
            <w:vAlign w:val="bottom"/>
          </w:tcPr>
          <w:p w14:paraId="4FE0CF9C" w14:textId="6E3CB973"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0%</w:t>
            </w:r>
          </w:p>
        </w:tc>
        <w:tc>
          <w:tcPr>
            <w:tcW w:w="825" w:type="dxa"/>
            <w:tcBorders>
              <w:top w:val="nil"/>
              <w:left w:val="nil"/>
              <w:bottom w:val="nil"/>
              <w:right w:val="nil"/>
            </w:tcBorders>
            <w:shd w:val="clear" w:color="FFEEE2" w:fill="FFEEE2"/>
            <w:vAlign w:val="bottom"/>
          </w:tcPr>
          <w:p w14:paraId="7E8968B6" w14:textId="58CDDA8D"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23%</w:t>
            </w:r>
          </w:p>
        </w:tc>
        <w:tc>
          <w:tcPr>
            <w:tcW w:w="825" w:type="dxa"/>
            <w:tcBorders>
              <w:top w:val="nil"/>
              <w:left w:val="nil"/>
              <w:bottom w:val="nil"/>
              <w:right w:val="nil"/>
            </w:tcBorders>
            <w:shd w:val="clear" w:color="FFEEE2" w:fill="FFEEE2"/>
            <w:vAlign w:val="bottom"/>
          </w:tcPr>
          <w:p w14:paraId="78831489" w14:textId="5C91A118"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26%</w:t>
            </w:r>
          </w:p>
        </w:tc>
        <w:tc>
          <w:tcPr>
            <w:tcW w:w="821" w:type="dxa"/>
            <w:tcBorders>
              <w:top w:val="nil"/>
              <w:left w:val="nil"/>
              <w:bottom w:val="nil"/>
              <w:right w:val="nil"/>
            </w:tcBorders>
            <w:shd w:val="clear" w:color="FFEEE2" w:fill="FFEEE2"/>
            <w:vAlign w:val="bottom"/>
          </w:tcPr>
          <w:p w14:paraId="57B7C6E0" w14:textId="336CC4EA"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w:t>
            </w:r>
          </w:p>
        </w:tc>
        <w:tc>
          <w:tcPr>
            <w:tcW w:w="809" w:type="dxa"/>
            <w:tcBorders>
              <w:top w:val="nil"/>
              <w:left w:val="nil"/>
              <w:bottom w:val="nil"/>
              <w:right w:val="nil"/>
            </w:tcBorders>
            <w:shd w:val="clear" w:color="99BDDD" w:fill="99BDDD"/>
            <w:vAlign w:val="bottom"/>
          </w:tcPr>
          <w:p w14:paraId="40556A00" w14:textId="37074FE3"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46</w:t>
            </w:r>
          </w:p>
        </w:tc>
        <w:tc>
          <w:tcPr>
            <w:tcW w:w="809" w:type="dxa"/>
            <w:tcBorders>
              <w:top w:val="nil"/>
              <w:left w:val="nil"/>
              <w:bottom w:val="nil"/>
              <w:right w:val="nil"/>
            </w:tcBorders>
            <w:shd w:val="clear" w:color="99BDDD" w:fill="99BDDD"/>
            <w:vAlign w:val="bottom"/>
          </w:tcPr>
          <w:p w14:paraId="27D047AF" w14:textId="795D0370"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40</w:t>
            </w:r>
          </w:p>
        </w:tc>
        <w:tc>
          <w:tcPr>
            <w:tcW w:w="791" w:type="dxa"/>
            <w:gridSpan w:val="2"/>
            <w:tcBorders>
              <w:top w:val="nil"/>
              <w:left w:val="nil"/>
              <w:bottom w:val="nil"/>
              <w:right w:val="nil"/>
            </w:tcBorders>
            <w:shd w:val="clear" w:color="99BDDD" w:fill="99BDDD"/>
            <w:vAlign w:val="bottom"/>
          </w:tcPr>
          <w:p w14:paraId="7C5ADB90" w14:textId="12B5822A"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-6</w:t>
            </w:r>
          </w:p>
        </w:tc>
      </w:tr>
      <w:tr w:rsidR="00F35886" w:rsidRPr="006C1F01" w14:paraId="44019755" w14:textId="77777777" w:rsidTr="00F35886">
        <w:tc>
          <w:tcPr>
            <w:tcW w:w="844" w:type="dxa"/>
            <w:vMerge/>
          </w:tcPr>
          <w:p w14:paraId="3403B842" w14:textId="77777777" w:rsidR="00F35886" w:rsidRPr="006C1F01" w:rsidRDefault="00F35886" w:rsidP="00F35886">
            <w:pPr>
              <w:jc w:val="center"/>
              <w:rPr>
                <w:rFonts w:ascii="Arial" w:eastAsia="Aptos" w:hAnsi="Arial" w:cs="Arial"/>
                <w:i/>
                <w:iCs/>
                <w:sz w:val="18"/>
                <w:szCs w:val="18"/>
              </w:rPr>
            </w:pPr>
          </w:p>
        </w:tc>
        <w:tc>
          <w:tcPr>
            <w:tcW w:w="1217" w:type="dxa"/>
            <w:gridSpan w:val="2"/>
            <w:tcBorders>
              <w:top w:val="nil"/>
              <w:left w:val="nil"/>
              <w:bottom w:val="nil"/>
              <w:right w:val="nil"/>
            </w:tcBorders>
            <w:shd w:val="clear" w:color="FFFFFF" w:fill="FFFFFF"/>
            <w:vAlign w:val="bottom"/>
          </w:tcPr>
          <w:p w14:paraId="0DC07BF8" w14:textId="138E489E"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[19,392 to 20,209]</w:t>
            </w:r>
          </w:p>
        </w:tc>
        <w:tc>
          <w:tcPr>
            <w:tcW w:w="809" w:type="dxa"/>
            <w:tcBorders>
              <w:top w:val="nil"/>
              <w:left w:val="nil"/>
              <w:bottom w:val="nil"/>
              <w:right w:val="nil"/>
            </w:tcBorders>
            <w:shd w:val="clear" w:color="FFFFFF" w:fill="FFFFFF"/>
            <w:vAlign w:val="bottom"/>
          </w:tcPr>
          <w:p w14:paraId="2C609137" w14:textId="7D1BF8AE"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[31 to 39%]</w:t>
            </w:r>
          </w:p>
        </w:tc>
        <w:tc>
          <w:tcPr>
            <w:tcW w:w="809" w:type="dxa"/>
            <w:tcBorders>
              <w:top w:val="nil"/>
              <w:left w:val="nil"/>
              <w:bottom w:val="nil"/>
              <w:right w:val="nil"/>
            </w:tcBorders>
            <w:shd w:val="clear" w:color="FFFFFF" w:fill="FFFFFF"/>
            <w:vAlign w:val="bottom"/>
          </w:tcPr>
          <w:p w14:paraId="0FAFC6B2" w14:textId="2CA764D8"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[28 to 41%]</w:t>
            </w:r>
          </w:p>
        </w:tc>
        <w:tc>
          <w:tcPr>
            <w:tcW w:w="801" w:type="dxa"/>
            <w:tcBorders>
              <w:top w:val="nil"/>
              <w:left w:val="nil"/>
              <w:bottom w:val="nil"/>
              <w:right w:val="nil"/>
            </w:tcBorders>
            <w:shd w:val="clear" w:color="FFFFFF" w:fill="FFFFFF"/>
            <w:vAlign w:val="bottom"/>
          </w:tcPr>
          <w:p w14:paraId="65665ABA" w14:textId="6FD2B2FB"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[-4 to 3%]</w:t>
            </w:r>
          </w:p>
        </w:tc>
        <w:tc>
          <w:tcPr>
            <w:tcW w:w="825" w:type="dxa"/>
            <w:tcBorders>
              <w:top w:val="nil"/>
              <w:left w:val="nil"/>
              <w:bottom w:val="nil"/>
              <w:right w:val="nil"/>
            </w:tcBorders>
            <w:shd w:val="clear" w:color="FFEEE2" w:fill="FFEEE2"/>
            <w:vAlign w:val="bottom"/>
          </w:tcPr>
          <w:p w14:paraId="22B37706" w14:textId="285F4A3B"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[19 to 26%]</w:t>
            </w:r>
          </w:p>
        </w:tc>
        <w:tc>
          <w:tcPr>
            <w:tcW w:w="825" w:type="dxa"/>
            <w:tcBorders>
              <w:top w:val="nil"/>
              <w:left w:val="nil"/>
              <w:bottom w:val="nil"/>
              <w:right w:val="nil"/>
            </w:tcBorders>
            <w:shd w:val="clear" w:color="FFEEE2" w:fill="FFEEE2"/>
            <w:vAlign w:val="bottom"/>
          </w:tcPr>
          <w:p w14:paraId="59E9F8C5" w14:textId="6CBA6136"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[20 to 32%]</w:t>
            </w:r>
          </w:p>
        </w:tc>
        <w:tc>
          <w:tcPr>
            <w:tcW w:w="821" w:type="dxa"/>
            <w:tcBorders>
              <w:top w:val="nil"/>
              <w:left w:val="nil"/>
              <w:bottom w:val="nil"/>
              <w:right w:val="nil"/>
            </w:tcBorders>
            <w:shd w:val="clear" w:color="FFEEE2" w:fill="FFEEE2"/>
            <w:vAlign w:val="bottom"/>
          </w:tcPr>
          <w:p w14:paraId="7FF9845D" w14:textId="6A7AAABA"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[0 to 7%]</w:t>
            </w:r>
          </w:p>
        </w:tc>
        <w:tc>
          <w:tcPr>
            <w:tcW w:w="809" w:type="dxa"/>
            <w:tcBorders>
              <w:top w:val="nil"/>
              <w:left w:val="nil"/>
              <w:bottom w:val="nil"/>
              <w:right w:val="nil"/>
            </w:tcBorders>
            <w:shd w:val="clear" w:color="99BDDD" w:fill="99BDDD"/>
            <w:vAlign w:val="bottom"/>
          </w:tcPr>
          <w:p w14:paraId="2257EC15" w14:textId="7414EF41"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[44 to 47]</w:t>
            </w:r>
          </w:p>
        </w:tc>
        <w:tc>
          <w:tcPr>
            <w:tcW w:w="809" w:type="dxa"/>
            <w:tcBorders>
              <w:top w:val="nil"/>
              <w:left w:val="nil"/>
              <w:bottom w:val="nil"/>
              <w:right w:val="nil"/>
            </w:tcBorders>
            <w:shd w:val="clear" w:color="99BDDD" w:fill="99BDDD"/>
            <w:vAlign w:val="bottom"/>
          </w:tcPr>
          <w:p w14:paraId="2208A4B1" w14:textId="39D5D0E7"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[38 to 43]</w:t>
            </w:r>
          </w:p>
        </w:tc>
        <w:tc>
          <w:tcPr>
            <w:tcW w:w="791" w:type="dxa"/>
            <w:gridSpan w:val="2"/>
            <w:tcBorders>
              <w:top w:val="nil"/>
              <w:left w:val="nil"/>
              <w:bottom w:val="nil"/>
              <w:right w:val="nil"/>
            </w:tcBorders>
            <w:shd w:val="clear" w:color="99BDDD" w:fill="99BDDD"/>
            <w:vAlign w:val="bottom"/>
          </w:tcPr>
          <w:p w14:paraId="40A2E395" w14:textId="7754F3BF"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[-7 to -4]</w:t>
            </w:r>
          </w:p>
        </w:tc>
      </w:tr>
      <w:tr w:rsidR="00F35886" w:rsidRPr="006C1F01" w14:paraId="21BBAF9F" w14:textId="77777777" w:rsidTr="00F35886">
        <w:tc>
          <w:tcPr>
            <w:tcW w:w="844" w:type="dxa"/>
            <w:vMerge w:val="restart"/>
          </w:tcPr>
          <w:p w14:paraId="0C17674E" w14:textId="77777777" w:rsidR="00F35886" w:rsidRPr="006C1F01" w:rsidRDefault="00F35886" w:rsidP="00F35886">
            <w:pPr>
              <w:jc w:val="center"/>
              <w:rPr>
                <w:rFonts w:ascii="Arial" w:eastAsia="Aptos" w:hAnsi="Arial" w:cs="Arial"/>
                <w:i/>
                <w:iCs/>
                <w:sz w:val="18"/>
                <w:szCs w:val="18"/>
              </w:rPr>
            </w:pPr>
            <w:r w:rsidRPr="006C1F01">
              <w:rPr>
                <w:rFonts w:ascii="Arial" w:eastAsia="Aptos" w:hAnsi="Arial" w:cs="Arial"/>
                <w:i/>
                <w:iCs/>
                <w:sz w:val="18"/>
                <w:szCs w:val="18"/>
              </w:rPr>
              <w:t>SC</w:t>
            </w:r>
          </w:p>
        </w:tc>
        <w:tc>
          <w:tcPr>
            <w:tcW w:w="1217" w:type="dxa"/>
            <w:gridSpan w:val="2"/>
            <w:tcBorders>
              <w:top w:val="nil"/>
              <w:left w:val="nil"/>
              <w:bottom w:val="nil"/>
              <w:right w:val="nil"/>
            </w:tcBorders>
            <w:shd w:val="clear" w:color="FFFFFF" w:fill="FFFFFF"/>
            <w:vAlign w:val="bottom"/>
          </w:tcPr>
          <w:p w14:paraId="78E2E37D" w14:textId="64BE13E5"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18,553</w:t>
            </w:r>
          </w:p>
        </w:tc>
        <w:tc>
          <w:tcPr>
            <w:tcW w:w="809" w:type="dxa"/>
            <w:tcBorders>
              <w:top w:val="nil"/>
              <w:left w:val="nil"/>
              <w:bottom w:val="nil"/>
              <w:right w:val="nil"/>
            </w:tcBorders>
            <w:shd w:val="clear" w:color="FEB581" w:fill="FEB581"/>
            <w:vAlign w:val="bottom"/>
          </w:tcPr>
          <w:p w14:paraId="333E2F8B" w14:textId="19CD40EE"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44%</w:t>
            </w:r>
          </w:p>
        </w:tc>
        <w:tc>
          <w:tcPr>
            <w:tcW w:w="809" w:type="dxa"/>
            <w:tcBorders>
              <w:top w:val="nil"/>
              <w:left w:val="nil"/>
              <w:bottom w:val="nil"/>
              <w:right w:val="nil"/>
            </w:tcBorders>
            <w:shd w:val="clear" w:color="FEB581" w:fill="FEB581"/>
            <w:vAlign w:val="bottom"/>
          </w:tcPr>
          <w:p w14:paraId="73B2A828" w14:textId="345F4D34"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55%</w:t>
            </w:r>
          </w:p>
        </w:tc>
        <w:tc>
          <w:tcPr>
            <w:tcW w:w="801" w:type="dxa"/>
            <w:tcBorders>
              <w:top w:val="nil"/>
              <w:left w:val="nil"/>
              <w:bottom w:val="nil"/>
              <w:right w:val="nil"/>
            </w:tcBorders>
            <w:shd w:val="clear" w:color="FEB581" w:fill="FEB581"/>
            <w:vAlign w:val="bottom"/>
          </w:tcPr>
          <w:p w14:paraId="27E9FD5F" w14:textId="7064D853"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11%</w:t>
            </w:r>
          </w:p>
        </w:tc>
        <w:tc>
          <w:tcPr>
            <w:tcW w:w="825" w:type="dxa"/>
            <w:tcBorders>
              <w:top w:val="nil"/>
              <w:left w:val="nil"/>
              <w:bottom w:val="nil"/>
              <w:right w:val="nil"/>
            </w:tcBorders>
            <w:shd w:val="clear" w:color="FEBB8A" w:fill="FEBB8A"/>
            <w:vAlign w:val="bottom"/>
          </w:tcPr>
          <w:p w14:paraId="56A9DC49" w14:textId="1544754F"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31%</w:t>
            </w:r>
          </w:p>
        </w:tc>
        <w:tc>
          <w:tcPr>
            <w:tcW w:w="825" w:type="dxa"/>
            <w:tcBorders>
              <w:top w:val="nil"/>
              <w:left w:val="nil"/>
              <w:bottom w:val="nil"/>
              <w:right w:val="nil"/>
            </w:tcBorders>
            <w:shd w:val="clear" w:color="FEBB8A" w:fill="FEBB8A"/>
            <w:vAlign w:val="bottom"/>
          </w:tcPr>
          <w:p w14:paraId="4D74ADE4" w14:textId="1F417308"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43%</w:t>
            </w:r>
          </w:p>
        </w:tc>
        <w:tc>
          <w:tcPr>
            <w:tcW w:w="821" w:type="dxa"/>
            <w:tcBorders>
              <w:top w:val="nil"/>
              <w:left w:val="nil"/>
              <w:bottom w:val="nil"/>
              <w:right w:val="nil"/>
            </w:tcBorders>
            <w:shd w:val="clear" w:color="FEBB8A" w:fill="FEBB8A"/>
            <w:vAlign w:val="bottom"/>
          </w:tcPr>
          <w:p w14:paraId="103FE7B6" w14:textId="2A6DC511"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12%</w:t>
            </w:r>
          </w:p>
        </w:tc>
        <w:tc>
          <w:tcPr>
            <w:tcW w:w="809" w:type="dxa"/>
            <w:tcBorders>
              <w:top w:val="nil"/>
              <w:left w:val="nil"/>
              <w:bottom w:val="nil"/>
              <w:right w:val="nil"/>
            </w:tcBorders>
            <w:shd w:val="clear" w:color="FEC296" w:fill="FEC296"/>
            <w:vAlign w:val="bottom"/>
          </w:tcPr>
          <w:p w14:paraId="7EA8E976" w14:textId="59724928"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50</w:t>
            </w:r>
          </w:p>
        </w:tc>
        <w:tc>
          <w:tcPr>
            <w:tcW w:w="809" w:type="dxa"/>
            <w:tcBorders>
              <w:top w:val="nil"/>
              <w:left w:val="nil"/>
              <w:bottom w:val="nil"/>
              <w:right w:val="nil"/>
            </w:tcBorders>
            <w:shd w:val="clear" w:color="FEC296" w:fill="FEC296"/>
            <w:vAlign w:val="bottom"/>
          </w:tcPr>
          <w:p w14:paraId="3111447C" w14:textId="4E7E78DD"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57</w:t>
            </w:r>
          </w:p>
        </w:tc>
        <w:tc>
          <w:tcPr>
            <w:tcW w:w="791" w:type="dxa"/>
            <w:gridSpan w:val="2"/>
            <w:tcBorders>
              <w:top w:val="nil"/>
              <w:left w:val="nil"/>
              <w:bottom w:val="nil"/>
              <w:right w:val="nil"/>
            </w:tcBorders>
            <w:shd w:val="clear" w:color="FEC296" w:fill="FEC296"/>
            <w:vAlign w:val="bottom"/>
          </w:tcPr>
          <w:p w14:paraId="7E7D232F" w14:textId="57AF33D2"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7</w:t>
            </w:r>
          </w:p>
        </w:tc>
      </w:tr>
      <w:tr w:rsidR="00F35886" w:rsidRPr="006C1F01" w14:paraId="0F9BD08B" w14:textId="77777777" w:rsidTr="00F35886">
        <w:tc>
          <w:tcPr>
            <w:tcW w:w="844" w:type="dxa"/>
            <w:vMerge/>
          </w:tcPr>
          <w:p w14:paraId="384D2FD1" w14:textId="77777777" w:rsidR="00F35886" w:rsidRPr="006C1F01" w:rsidRDefault="00F35886" w:rsidP="00F35886">
            <w:pPr>
              <w:jc w:val="center"/>
              <w:rPr>
                <w:rFonts w:ascii="Arial" w:eastAsia="Aptos" w:hAnsi="Arial" w:cs="Arial"/>
                <w:i/>
                <w:iCs/>
                <w:sz w:val="18"/>
                <w:szCs w:val="18"/>
              </w:rPr>
            </w:pPr>
          </w:p>
        </w:tc>
        <w:tc>
          <w:tcPr>
            <w:tcW w:w="1217" w:type="dxa"/>
            <w:gridSpan w:val="2"/>
            <w:tcBorders>
              <w:top w:val="nil"/>
              <w:left w:val="nil"/>
              <w:bottom w:val="nil"/>
              <w:right w:val="nil"/>
            </w:tcBorders>
            <w:shd w:val="clear" w:color="FFFFFF" w:fill="FFFFFF"/>
            <w:vAlign w:val="bottom"/>
          </w:tcPr>
          <w:p w14:paraId="04304297" w14:textId="477EA0E3"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[18,158 to 18,931]</w:t>
            </w:r>
          </w:p>
        </w:tc>
        <w:tc>
          <w:tcPr>
            <w:tcW w:w="809" w:type="dxa"/>
            <w:tcBorders>
              <w:top w:val="nil"/>
              <w:left w:val="nil"/>
              <w:bottom w:val="nil"/>
              <w:right w:val="nil"/>
            </w:tcBorders>
            <w:shd w:val="clear" w:color="FEB581" w:fill="FEB581"/>
            <w:vAlign w:val="bottom"/>
          </w:tcPr>
          <w:p w14:paraId="4A775047" w14:textId="6EC87618"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[41 to 47%]</w:t>
            </w:r>
          </w:p>
        </w:tc>
        <w:tc>
          <w:tcPr>
            <w:tcW w:w="809" w:type="dxa"/>
            <w:tcBorders>
              <w:top w:val="nil"/>
              <w:left w:val="nil"/>
              <w:bottom w:val="nil"/>
              <w:right w:val="nil"/>
            </w:tcBorders>
            <w:shd w:val="clear" w:color="FEB581" w:fill="FEB581"/>
            <w:vAlign w:val="bottom"/>
          </w:tcPr>
          <w:p w14:paraId="5E4FA130" w14:textId="677E7931"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[46 to 66%]</w:t>
            </w:r>
          </w:p>
        </w:tc>
        <w:tc>
          <w:tcPr>
            <w:tcW w:w="801" w:type="dxa"/>
            <w:tcBorders>
              <w:top w:val="nil"/>
              <w:left w:val="nil"/>
              <w:bottom w:val="nil"/>
              <w:right w:val="nil"/>
            </w:tcBorders>
            <w:shd w:val="clear" w:color="FEB581" w:fill="FEB581"/>
            <w:vAlign w:val="bottom"/>
          </w:tcPr>
          <w:p w14:paraId="2FE78FC5" w14:textId="5C237390"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[5 to 20%]</w:t>
            </w:r>
          </w:p>
        </w:tc>
        <w:tc>
          <w:tcPr>
            <w:tcW w:w="825" w:type="dxa"/>
            <w:tcBorders>
              <w:top w:val="nil"/>
              <w:left w:val="nil"/>
              <w:bottom w:val="nil"/>
              <w:right w:val="nil"/>
            </w:tcBorders>
            <w:shd w:val="clear" w:color="FEBB8A" w:fill="FEBB8A"/>
            <w:vAlign w:val="bottom"/>
          </w:tcPr>
          <w:p w14:paraId="61835088" w14:textId="6781BE5A"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[28 to 34%]</w:t>
            </w:r>
          </w:p>
        </w:tc>
        <w:tc>
          <w:tcPr>
            <w:tcW w:w="825" w:type="dxa"/>
            <w:tcBorders>
              <w:top w:val="nil"/>
              <w:left w:val="nil"/>
              <w:bottom w:val="nil"/>
              <w:right w:val="nil"/>
            </w:tcBorders>
            <w:shd w:val="clear" w:color="FEBB8A" w:fill="FEBB8A"/>
            <w:vAlign w:val="bottom"/>
          </w:tcPr>
          <w:p w14:paraId="05B554B1" w14:textId="2CCE831D"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[36 to 52%]</w:t>
            </w:r>
          </w:p>
        </w:tc>
        <w:tc>
          <w:tcPr>
            <w:tcW w:w="821" w:type="dxa"/>
            <w:tcBorders>
              <w:top w:val="nil"/>
              <w:left w:val="nil"/>
              <w:bottom w:val="nil"/>
              <w:right w:val="nil"/>
            </w:tcBorders>
            <w:shd w:val="clear" w:color="FEBB8A" w:fill="FEBB8A"/>
            <w:vAlign w:val="bottom"/>
          </w:tcPr>
          <w:p w14:paraId="187EB144" w14:textId="5FF2B5ED"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[7 to 19%]</w:t>
            </w:r>
          </w:p>
        </w:tc>
        <w:tc>
          <w:tcPr>
            <w:tcW w:w="809" w:type="dxa"/>
            <w:tcBorders>
              <w:top w:val="nil"/>
              <w:left w:val="nil"/>
              <w:bottom w:val="nil"/>
              <w:right w:val="nil"/>
            </w:tcBorders>
            <w:shd w:val="clear" w:color="FEC296" w:fill="FEC296"/>
            <w:vAlign w:val="bottom"/>
          </w:tcPr>
          <w:p w14:paraId="4F634290" w14:textId="4B8DC42B"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[48 to 52]</w:t>
            </w:r>
          </w:p>
        </w:tc>
        <w:tc>
          <w:tcPr>
            <w:tcW w:w="809" w:type="dxa"/>
            <w:tcBorders>
              <w:top w:val="nil"/>
              <w:left w:val="nil"/>
              <w:bottom w:val="nil"/>
              <w:right w:val="nil"/>
            </w:tcBorders>
            <w:shd w:val="clear" w:color="FEC296" w:fill="FEC296"/>
            <w:vAlign w:val="bottom"/>
          </w:tcPr>
          <w:p w14:paraId="2DFD6561" w14:textId="09703F13"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[47 to 65]</w:t>
            </w:r>
          </w:p>
        </w:tc>
        <w:tc>
          <w:tcPr>
            <w:tcW w:w="791" w:type="dxa"/>
            <w:gridSpan w:val="2"/>
            <w:tcBorders>
              <w:top w:val="nil"/>
              <w:left w:val="nil"/>
              <w:bottom w:val="nil"/>
              <w:right w:val="nil"/>
            </w:tcBorders>
            <w:shd w:val="clear" w:color="FEC296" w:fill="FEC296"/>
            <w:vAlign w:val="bottom"/>
          </w:tcPr>
          <w:p w14:paraId="6D27169F" w14:textId="056D4217"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[-1 to 14]</w:t>
            </w:r>
          </w:p>
        </w:tc>
      </w:tr>
      <w:tr w:rsidR="00F35886" w:rsidRPr="006C1F01" w14:paraId="2038ABC6" w14:textId="77777777" w:rsidTr="00F35886">
        <w:tc>
          <w:tcPr>
            <w:tcW w:w="844" w:type="dxa"/>
            <w:vMerge w:val="restart"/>
          </w:tcPr>
          <w:p w14:paraId="679C24DB" w14:textId="77777777" w:rsidR="00F35886" w:rsidRPr="006C1F01" w:rsidRDefault="00F35886" w:rsidP="00F35886">
            <w:pPr>
              <w:jc w:val="center"/>
              <w:rPr>
                <w:rFonts w:ascii="Arial" w:eastAsia="Aptos" w:hAnsi="Arial" w:cs="Arial"/>
                <w:i/>
                <w:iCs/>
                <w:sz w:val="18"/>
                <w:szCs w:val="18"/>
              </w:rPr>
            </w:pPr>
            <w:r w:rsidRPr="006C1F01">
              <w:rPr>
                <w:rFonts w:ascii="Arial" w:eastAsia="Aptos" w:hAnsi="Arial" w:cs="Arial"/>
                <w:i/>
                <w:iCs/>
                <w:sz w:val="18"/>
                <w:szCs w:val="18"/>
              </w:rPr>
              <w:t>MI</w:t>
            </w:r>
          </w:p>
        </w:tc>
        <w:tc>
          <w:tcPr>
            <w:tcW w:w="1217" w:type="dxa"/>
            <w:gridSpan w:val="2"/>
            <w:tcBorders>
              <w:top w:val="nil"/>
              <w:left w:val="nil"/>
              <w:bottom w:val="nil"/>
              <w:right w:val="nil"/>
            </w:tcBorders>
            <w:shd w:val="clear" w:color="FFFFFF" w:fill="FFFFFF"/>
            <w:vAlign w:val="bottom"/>
          </w:tcPr>
          <w:p w14:paraId="6C3EE6E2" w14:textId="08A405DE"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17,608</w:t>
            </w:r>
          </w:p>
        </w:tc>
        <w:tc>
          <w:tcPr>
            <w:tcW w:w="809" w:type="dxa"/>
            <w:tcBorders>
              <w:top w:val="nil"/>
              <w:left w:val="nil"/>
              <w:bottom w:val="nil"/>
              <w:right w:val="nil"/>
            </w:tcBorders>
            <w:shd w:val="clear" w:color="FEAF75" w:fill="FEAF75"/>
            <w:vAlign w:val="bottom"/>
          </w:tcPr>
          <w:p w14:paraId="442C5992" w14:textId="6797F31B"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39%</w:t>
            </w:r>
          </w:p>
        </w:tc>
        <w:tc>
          <w:tcPr>
            <w:tcW w:w="809" w:type="dxa"/>
            <w:tcBorders>
              <w:top w:val="nil"/>
              <w:left w:val="nil"/>
              <w:bottom w:val="nil"/>
              <w:right w:val="nil"/>
            </w:tcBorders>
            <w:shd w:val="clear" w:color="FEAF75" w:fill="FEAF75"/>
            <w:vAlign w:val="bottom"/>
          </w:tcPr>
          <w:p w14:paraId="74751E69" w14:textId="49766EDE"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51%</w:t>
            </w:r>
          </w:p>
        </w:tc>
        <w:tc>
          <w:tcPr>
            <w:tcW w:w="801" w:type="dxa"/>
            <w:tcBorders>
              <w:top w:val="nil"/>
              <w:left w:val="nil"/>
              <w:bottom w:val="nil"/>
              <w:right w:val="nil"/>
            </w:tcBorders>
            <w:shd w:val="clear" w:color="FEAF75" w:fill="FEAF75"/>
            <w:vAlign w:val="bottom"/>
          </w:tcPr>
          <w:p w14:paraId="4C1CA352" w14:textId="0008ADCC"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12%</w:t>
            </w:r>
          </w:p>
        </w:tc>
        <w:tc>
          <w:tcPr>
            <w:tcW w:w="825" w:type="dxa"/>
            <w:tcBorders>
              <w:top w:val="nil"/>
              <w:left w:val="nil"/>
              <w:bottom w:val="nil"/>
              <w:right w:val="nil"/>
            </w:tcBorders>
            <w:shd w:val="clear" w:color="FEAA6D" w:fill="FEAA6D"/>
            <w:vAlign w:val="bottom"/>
          </w:tcPr>
          <w:p w14:paraId="01B26054" w14:textId="66B0BD07"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27%</w:t>
            </w:r>
          </w:p>
        </w:tc>
        <w:tc>
          <w:tcPr>
            <w:tcW w:w="825" w:type="dxa"/>
            <w:tcBorders>
              <w:top w:val="nil"/>
              <w:left w:val="nil"/>
              <w:bottom w:val="nil"/>
              <w:right w:val="nil"/>
            </w:tcBorders>
            <w:shd w:val="clear" w:color="FEAA6D" w:fill="FEAA6D"/>
            <w:vAlign w:val="bottom"/>
          </w:tcPr>
          <w:p w14:paraId="33261A55" w14:textId="20B5DBF6"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42%</w:t>
            </w:r>
          </w:p>
        </w:tc>
        <w:tc>
          <w:tcPr>
            <w:tcW w:w="821" w:type="dxa"/>
            <w:tcBorders>
              <w:top w:val="nil"/>
              <w:left w:val="nil"/>
              <w:bottom w:val="nil"/>
              <w:right w:val="nil"/>
            </w:tcBorders>
            <w:shd w:val="clear" w:color="FEAA6D" w:fill="FEAA6D"/>
            <w:vAlign w:val="bottom"/>
          </w:tcPr>
          <w:p w14:paraId="57CD01FA" w14:textId="32957EA3"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15%</w:t>
            </w:r>
          </w:p>
        </w:tc>
        <w:tc>
          <w:tcPr>
            <w:tcW w:w="809" w:type="dxa"/>
            <w:tcBorders>
              <w:top w:val="nil"/>
              <w:left w:val="nil"/>
              <w:bottom w:val="nil"/>
              <w:right w:val="nil"/>
            </w:tcBorders>
            <w:shd w:val="clear" w:color="FECAA5" w:fill="FECAA5"/>
            <w:vAlign w:val="bottom"/>
          </w:tcPr>
          <w:p w14:paraId="6ED1AF28" w14:textId="7E9550DC"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47</w:t>
            </w:r>
          </w:p>
        </w:tc>
        <w:tc>
          <w:tcPr>
            <w:tcW w:w="809" w:type="dxa"/>
            <w:tcBorders>
              <w:top w:val="nil"/>
              <w:left w:val="nil"/>
              <w:bottom w:val="nil"/>
              <w:right w:val="nil"/>
            </w:tcBorders>
            <w:shd w:val="clear" w:color="FECAA5" w:fill="FECAA5"/>
            <w:vAlign w:val="bottom"/>
          </w:tcPr>
          <w:p w14:paraId="7D397B7A" w14:textId="1C9B887A"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53</w:t>
            </w:r>
          </w:p>
        </w:tc>
        <w:tc>
          <w:tcPr>
            <w:tcW w:w="791" w:type="dxa"/>
            <w:gridSpan w:val="2"/>
            <w:tcBorders>
              <w:top w:val="nil"/>
              <w:left w:val="nil"/>
              <w:bottom w:val="nil"/>
              <w:right w:val="nil"/>
            </w:tcBorders>
            <w:shd w:val="clear" w:color="FECAA5" w:fill="FECAA5"/>
            <w:vAlign w:val="bottom"/>
          </w:tcPr>
          <w:p w14:paraId="2142F188" w14:textId="54814940"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6</w:t>
            </w:r>
          </w:p>
        </w:tc>
      </w:tr>
      <w:tr w:rsidR="00F35886" w:rsidRPr="006C1F01" w14:paraId="27115F40" w14:textId="77777777" w:rsidTr="00F35886">
        <w:tc>
          <w:tcPr>
            <w:tcW w:w="844" w:type="dxa"/>
            <w:vMerge/>
          </w:tcPr>
          <w:p w14:paraId="39229BB4" w14:textId="77777777" w:rsidR="00F35886" w:rsidRPr="006C1F01" w:rsidRDefault="00F35886" w:rsidP="00F35886">
            <w:pPr>
              <w:jc w:val="center"/>
              <w:rPr>
                <w:rFonts w:ascii="Arial" w:eastAsia="Aptos" w:hAnsi="Arial" w:cs="Arial"/>
                <w:i/>
                <w:iCs/>
                <w:sz w:val="18"/>
                <w:szCs w:val="18"/>
              </w:rPr>
            </w:pPr>
          </w:p>
        </w:tc>
        <w:tc>
          <w:tcPr>
            <w:tcW w:w="1217" w:type="dxa"/>
            <w:gridSpan w:val="2"/>
            <w:tcBorders>
              <w:top w:val="nil"/>
              <w:left w:val="nil"/>
              <w:bottom w:val="nil"/>
              <w:right w:val="nil"/>
            </w:tcBorders>
            <w:shd w:val="clear" w:color="FFFFFF" w:fill="FFFFFF"/>
            <w:vAlign w:val="bottom"/>
          </w:tcPr>
          <w:p w14:paraId="7FBC1AE2" w14:textId="46AE29E7"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[17,178 to 18,006]</w:t>
            </w:r>
          </w:p>
        </w:tc>
        <w:tc>
          <w:tcPr>
            <w:tcW w:w="809" w:type="dxa"/>
            <w:tcBorders>
              <w:top w:val="nil"/>
              <w:left w:val="nil"/>
              <w:bottom w:val="nil"/>
              <w:right w:val="nil"/>
            </w:tcBorders>
            <w:shd w:val="clear" w:color="FEAF75" w:fill="FEAF75"/>
            <w:vAlign w:val="bottom"/>
          </w:tcPr>
          <w:p w14:paraId="6E604FC7" w14:textId="31600CCA"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[36 to 42%]</w:t>
            </w:r>
          </w:p>
        </w:tc>
        <w:tc>
          <w:tcPr>
            <w:tcW w:w="809" w:type="dxa"/>
            <w:tcBorders>
              <w:top w:val="nil"/>
              <w:left w:val="nil"/>
              <w:bottom w:val="nil"/>
              <w:right w:val="nil"/>
            </w:tcBorders>
            <w:shd w:val="clear" w:color="FEAF75" w:fill="FEAF75"/>
            <w:vAlign w:val="bottom"/>
          </w:tcPr>
          <w:p w14:paraId="7FE172E9" w14:textId="7CFEC0A8"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[41 to 64%]</w:t>
            </w:r>
          </w:p>
        </w:tc>
        <w:tc>
          <w:tcPr>
            <w:tcW w:w="801" w:type="dxa"/>
            <w:tcBorders>
              <w:top w:val="nil"/>
              <w:left w:val="nil"/>
              <w:bottom w:val="nil"/>
              <w:right w:val="nil"/>
            </w:tcBorders>
            <w:shd w:val="clear" w:color="FEAF75" w:fill="FEAF75"/>
            <w:vAlign w:val="bottom"/>
          </w:tcPr>
          <w:p w14:paraId="07024AF6" w14:textId="1BD11840"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[5 to 23%]</w:t>
            </w:r>
          </w:p>
        </w:tc>
        <w:tc>
          <w:tcPr>
            <w:tcW w:w="825" w:type="dxa"/>
            <w:tcBorders>
              <w:top w:val="nil"/>
              <w:left w:val="nil"/>
              <w:bottom w:val="nil"/>
              <w:right w:val="nil"/>
            </w:tcBorders>
            <w:shd w:val="clear" w:color="FEAA6D" w:fill="FEAA6D"/>
            <w:vAlign w:val="bottom"/>
          </w:tcPr>
          <w:p w14:paraId="7E026BA5" w14:textId="62C7A136"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[24 to 30%]</w:t>
            </w:r>
          </w:p>
        </w:tc>
        <w:tc>
          <w:tcPr>
            <w:tcW w:w="825" w:type="dxa"/>
            <w:tcBorders>
              <w:top w:val="nil"/>
              <w:left w:val="nil"/>
              <w:bottom w:val="nil"/>
              <w:right w:val="nil"/>
            </w:tcBorders>
            <w:shd w:val="clear" w:color="FEAA6D" w:fill="FEAA6D"/>
            <w:vAlign w:val="bottom"/>
          </w:tcPr>
          <w:p w14:paraId="3DE8A68E" w14:textId="1D8A6B22"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[33 to 53%]</w:t>
            </w:r>
          </w:p>
        </w:tc>
        <w:tc>
          <w:tcPr>
            <w:tcW w:w="821" w:type="dxa"/>
            <w:tcBorders>
              <w:top w:val="nil"/>
              <w:left w:val="nil"/>
              <w:bottom w:val="nil"/>
              <w:right w:val="nil"/>
            </w:tcBorders>
            <w:shd w:val="clear" w:color="FEAA6D" w:fill="FEAA6D"/>
            <w:vAlign w:val="bottom"/>
          </w:tcPr>
          <w:p w14:paraId="214A7B1E" w14:textId="510A03CB"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[8 to 23%]</w:t>
            </w:r>
          </w:p>
        </w:tc>
        <w:tc>
          <w:tcPr>
            <w:tcW w:w="809" w:type="dxa"/>
            <w:tcBorders>
              <w:top w:val="nil"/>
              <w:left w:val="nil"/>
              <w:bottom w:val="nil"/>
              <w:right w:val="nil"/>
            </w:tcBorders>
            <w:shd w:val="clear" w:color="FECAA5" w:fill="FECAA5"/>
            <w:vAlign w:val="bottom"/>
          </w:tcPr>
          <w:p w14:paraId="4161E618" w14:textId="09818C3F"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[45 to 48]</w:t>
            </w:r>
          </w:p>
        </w:tc>
        <w:tc>
          <w:tcPr>
            <w:tcW w:w="809" w:type="dxa"/>
            <w:tcBorders>
              <w:top w:val="nil"/>
              <w:left w:val="nil"/>
              <w:bottom w:val="nil"/>
              <w:right w:val="nil"/>
            </w:tcBorders>
            <w:shd w:val="clear" w:color="FECAA5" w:fill="FECAA5"/>
            <w:vAlign w:val="bottom"/>
          </w:tcPr>
          <w:p w14:paraId="63C50966" w14:textId="4D4E21E7"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[42 to 66]</w:t>
            </w:r>
          </w:p>
        </w:tc>
        <w:tc>
          <w:tcPr>
            <w:tcW w:w="791" w:type="dxa"/>
            <w:gridSpan w:val="2"/>
            <w:tcBorders>
              <w:top w:val="nil"/>
              <w:left w:val="nil"/>
              <w:bottom w:val="nil"/>
              <w:right w:val="nil"/>
            </w:tcBorders>
            <w:shd w:val="clear" w:color="FECAA5" w:fill="FECAA5"/>
            <w:vAlign w:val="bottom"/>
          </w:tcPr>
          <w:p w14:paraId="1906705D" w14:textId="057F56E5"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 to 18]</w:t>
            </w:r>
          </w:p>
        </w:tc>
      </w:tr>
      <w:tr w:rsidR="00F35886" w:rsidRPr="006C1F01" w14:paraId="2B55F745" w14:textId="77777777" w:rsidTr="00F35886">
        <w:tc>
          <w:tcPr>
            <w:tcW w:w="844" w:type="dxa"/>
            <w:vMerge w:val="restart"/>
          </w:tcPr>
          <w:p w14:paraId="607FEE51" w14:textId="77777777" w:rsidR="00F35886" w:rsidRPr="006C1F01" w:rsidRDefault="00F35886" w:rsidP="00F35886">
            <w:pPr>
              <w:jc w:val="center"/>
              <w:rPr>
                <w:rFonts w:ascii="Arial" w:eastAsia="Aptos" w:hAnsi="Arial" w:cs="Arial"/>
                <w:i/>
                <w:iCs/>
                <w:sz w:val="18"/>
                <w:szCs w:val="18"/>
              </w:rPr>
            </w:pPr>
            <w:r w:rsidRPr="006C1F01">
              <w:rPr>
                <w:rFonts w:ascii="Arial" w:eastAsia="Aptos" w:hAnsi="Arial" w:cs="Arial"/>
                <w:i/>
                <w:iCs/>
                <w:sz w:val="18"/>
                <w:szCs w:val="18"/>
              </w:rPr>
              <w:t>WA</w:t>
            </w:r>
          </w:p>
        </w:tc>
        <w:tc>
          <w:tcPr>
            <w:tcW w:w="1217" w:type="dxa"/>
            <w:gridSpan w:val="2"/>
            <w:tcBorders>
              <w:top w:val="nil"/>
              <w:left w:val="nil"/>
              <w:bottom w:val="nil"/>
              <w:right w:val="nil"/>
            </w:tcBorders>
            <w:shd w:val="clear" w:color="FFFFFF" w:fill="FFFFFF"/>
            <w:vAlign w:val="bottom"/>
          </w:tcPr>
          <w:p w14:paraId="26E691FD" w14:textId="110406E1"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16,078</w:t>
            </w:r>
          </w:p>
        </w:tc>
        <w:tc>
          <w:tcPr>
            <w:tcW w:w="809" w:type="dxa"/>
            <w:tcBorders>
              <w:top w:val="nil"/>
              <w:left w:val="nil"/>
              <w:bottom w:val="nil"/>
              <w:right w:val="nil"/>
            </w:tcBorders>
            <w:shd w:val="clear" w:color="FEDDC6" w:fill="FEDDC6"/>
            <w:vAlign w:val="bottom"/>
          </w:tcPr>
          <w:p w14:paraId="767B5459" w14:textId="313918D0"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46%</w:t>
            </w:r>
          </w:p>
        </w:tc>
        <w:tc>
          <w:tcPr>
            <w:tcW w:w="809" w:type="dxa"/>
            <w:tcBorders>
              <w:top w:val="nil"/>
              <w:left w:val="nil"/>
              <w:bottom w:val="nil"/>
              <w:right w:val="nil"/>
            </w:tcBorders>
            <w:shd w:val="clear" w:color="FEDDC6" w:fill="FEDDC6"/>
            <w:vAlign w:val="bottom"/>
          </w:tcPr>
          <w:p w14:paraId="745FD86F" w14:textId="34EE666A"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52%</w:t>
            </w:r>
          </w:p>
        </w:tc>
        <w:tc>
          <w:tcPr>
            <w:tcW w:w="801" w:type="dxa"/>
            <w:tcBorders>
              <w:top w:val="nil"/>
              <w:left w:val="nil"/>
              <w:bottom w:val="nil"/>
              <w:right w:val="nil"/>
            </w:tcBorders>
            <w:shd w:val="clear" w:color="FEDDC6" w:fill="FEDDC6"/>
            <w:vAlign w:val="bottom"/>
          </w:tcPr>
          <w:p w14:paraId="1BFF0F24" w14:textId="6025AA13"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5%</w:t>
            </w:r>
          </w:p>
        </w:tc>
        <w:tc>
          <w:tcPr>
            <w:tcW w:w="825" w:type="dxa"/>
            <w:tcBorders>
              <w:top w:val="nil"/>
              <w:left w:val="nil"/>
              <w:bottom w:val="nil"/>
              <w:right w:val="nil"/>
            </w:tcBorders>
            <w:shd w:val="clear" w:color="FED7BB" w:fill="FED7BB"/>
            <w:vAlign w:val="bottom"/>
          </w:tcPr>
          <w:p w14:paraId="22F49273" w14:textId="69FB050D"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32%</w:t>
            </w:r>
          </w:p>
        </w:tc>
        <w:tc>
          <w:tcPr>
            <w:tcW w:w="825" w:type="dxa"/>
            <w:tcBorders>
              <w:top w:val="nil"/>
              <w:left w:val="nil"/>
              <w:bottom w:val="nil"/>
              <w:right w:val="nil"/>
            </w:tcBorders>
            <w:shd w:val="clear" w:color="FED7BB" w:fill="FED7BB"/>
            <w:vAlign w:val="bottom"/>
          </w:tcPr>
          <w:p w14:paraId="1BA30C5D" w14:textId="67DCD49A"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40%</w:t>
            </w:r>
          </w:p>
        </w:tc>
        <w:tc>
          <w:tcPr>
            <w:tcW w:w="821" w:type="dxa"/>
            <w:tcBorders>
              <w:top w:val="nil"/>
              <w:left w:val="nil"/>
              <w:bottom w:val="nil"/>
              <w:right w:val="nil"/>
            </w:tcBorders>
            <w:shd w:val="clear" w:color="FED7BB" w:fill="FED7BB"/>
            <w:vAlign w:val="bottom"/>
          </w:tcPr>
          <w:p w14:paraId="591E034E" w14:textId="0DB9B8C8"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7%</w:t>
            </w:r>
          </w:p>
        </w:tc>
        <w:tc>
          <w:tcPr>
            <w:tcW w:w="809" w:type="dxa"/>
            <w:tcBorders>
              <w:top w:val="nil"/>
              <w:left w:val="nil"/>
              <w:bottom w:val="nil"/>
              <w:right w:val="nil"/>
            </w:tcBorders>
            <w:shd w:val="clear" w:color="FFEDE1" w:fill="FFEDE1"/>
            <w:vAlign w:val="bottom"/>
          </w:tcPr>
          <w:p w14:paraId="6F71B807" w14:textId="74A45C45"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52</w:t>
            </w:r>
          </w:p>
        </w:tc>
        <w:tc>
          <w:tcPr>
            <w:tcW w:w="809" w:type="dxa"/>
            <w:tcBorders>
              <w:top w:val="nil"/>
              <w:left w:val="nil"/>
              <w:bottom w:val="nil"/>
              <w:right w:val="nil"/>
            </w:tcBorders>
            <w:shd w:val="clear" w:color="FFEDE1" w:fill="FFEDE1"/>
            <w:vAlign w:val="bottom"/>
          </w:tcPr>
          <w:p w14:paraId="78ADC592" w14:textId="7B03C4E2"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54</w:t>
            </w:r>
          </w:p>
        </w:tc>
        <w:tc>
          <w:tcPr>
            <w:tcW w:w="791" w:type="dxa"/>
            <w:gridSpan w:val="2"/>
            <w:tcBorders>
              <w:top w:val="nil"/>
              <w:left w:val="nil"/>
              <w:bottom w:val="nil"/>
              <w:right w:val="nil"/>
            </w:tcBorders>
            <w:shd w:val="clear" w:color="FFEDE1" w:fill="FFEDE1"/>
            <w:vAlign w:val="bottom"/>
          </w:tcPr>
          <w:p w14:paraId="3D817AEF" w14:textId="086BBB4B"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2</w:t>
            </w:r>
          </w:p>
        </w:tc>
      </w:tr>
      <w:tr w:rsidR="00F35886" w:rsidRPr="006C1F01" w14:paraId="69020F9B" w14:textId="77777777" w:rsidTr="00F35886">
        <w:tc>
          <w:tcPr>
            <w:tcW w:w="844" w:type="dxa"/>
            <w:vMerge/>
          </w:tcPr>
          <w:p w14:paraId="1BFBE0BE" w14:textId="77777777" w:rsidR="00F35886" w:rsidRPr="006C1F01" w:rsidRDefault="00F35886" w:rsidP="00F35886">
            <w:pPr>
              <w:jc w:val="center"/>
              <w:rPr>
                <w:rFonts w:ascii="Arial" w:eastAsia="Aptos" w:hAnsi="Arial" w:cs="Arial"/>
                <w:i/>
                <w:iCs/>
                <w:sz w:val="18"/>
                <w:szCs w:val="18"/>
              </w:rPr>
            </w:pPr>
          </w:p>
        </w:tc>
        <w:tc>
          <w:tcPr>
            <w:tcW w:w="1217" w:type="dxa"/>
            <w:gridSpan w:val="2"/>
            <w:tcBorders>
              <w:top w:val="nil"/>
              <w:left w:val="nil"/>
              <w:bottom w:val="nil"/>
              <w:right w:val="nil"/>
            </w:tcBorders>
            <w:shd w:val="clear" w:color="FFFFFF" w:fill="FFFFFF"/>
            <w:vAlign w:val="bottom"/>
          </w:tcPr>
          <w:p w14:paraId="28E9A839" w14:textId="034BED42"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[15,722 to 16,445]</w:t>
            </w:r>
          </w:p>
        </w:tc>
        <w:tc>
          <w:tcPr>
            <w:tcW w:w="809" w:type="dxa"/>
            <w:tcBorders>
              <w:top w:val="nil"/>
              <w:left w:val="nil"/>
              <w:bottom w:val="nil"/>
              <w:right w:val="nil"/>
            </w:tcBorders>
            <w:shd w:val="clear" w:color="FEDDC6" w:fill="FEDDC6"/>
            <w:vAlign w:val="bottom"/>
          </w:tcPr>
          <w:p w14:paraId="26E76C53" w14:textId="45D1729D"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[42 to 50%]</w:t>
            </w:r>
          </w:p>
        </w:tc>
        <w:tc>
          <w:tcPr>
            <w:tcW w:w="809" w:type="dxa"/>
            <w:tcBorders>
              <w:top w:val="nil"/>
              <w:left w:val="nil"/>
              <w:bottom w:val="nil"/>
              <w:right w:val="nil"/>
            </w:tcBorders>
            <w:shd w:val="clear" w:color="FEDDC6" w:fill="FEDDC6"/>
            <w:vAlign w:val="bottom"/>
          </w:tcPr>
          <w:p w14:paraId="173368EC" w14:textId="5FFC7121"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[41 to 64%]</w:t>
            </w:r>
          </w:p>
        </w:tc>
        <w:tc>
          <w:tcPr>
            <w:tcW w:w="801" w:type="dxa"/>
            <w:tcBorders>
              <w:top w:val="nil"/>
              <w:left w:val="nil"/>
              <w:bottom w:val="nil"/>
              <w:right w:val="nil"/>
            </w:tcBorders>
            <w:shd w:val="clear" w:color="FEDDC6" w:fill="FEDDC6"/>
            <w:vAlign w:val="bottom"/>
          </w:tcPr>
          <w:p w14:paraId="2A4CE520" w14:textId="22F67134"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 to 16%]</w:t>
            </w:r>
          </w:p>
        </w:tc>
        <w:tc>
          <w:tcPr>
            <w:tcW w:w="825" w:type="dxa"/>
            <w:tcBorders>
              <w:top w:val="nil"/>
              <w:left w:val="nil"/>
              <w:bottom w:val="nil"/>
              <w:right w:val="nil"/>
            </w:tcBorders>
            <w:shd w:val="clear" w:color="FED7BB" w:fill="FED7BB"/>
            <w:vAlign w:val="bottom"/>
          </w:tcPr>
          <w:p w14:paraId="62FEC9B9" w14:textId="330C45B7"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[29 to 36%]</w:t>
            </w:r>
          </w:p>
        </w:tc>
        <w:tc>
          <w:tcPr>
            <w:tcW w:w="825" w:type="dxa"/>
            <w:tcBorders>
              <w:top w:val="nil"/>
              <w:left w:val="nil"/>
              <w:bottom w:val="nil"/>
              <w:right w:val="nil"/>
            </w:tcBorders>
            <w:shd w:val="clear" w:color="FED7BB" w:fill="FED7BB"/>
            <w:vAlign w:val="bottom"/>
          </w:tcPr>
          <w:p w14:paraId="638DBAE3" w14:textId="0EC09859"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[30 to 50%]</w:t>
            </w:r>
          </w:p>
        </w:tc>
        <w:tc>
          <w:tcPr>
            <w:tcW w:w="821" w:type="dxa"/>
            <w:tcBorders>
              <w:top w:val="nil"/>
              <w:left w:val="nil"/>
              <w:bottom w:val="nil"/>
              <w:right w:val="nil"/>
            </w:tcBorders>
            <w:shd w:val="clear" w:color="FED7BB" w:fill="FED7BB"/>
            <w:vAlign w:val="bottom"/>
          </w:tcPr>
          <w:p w14:paraId="4F4779E5" w14:textId="7F29EB13"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[1 to 16%]</w:t>
            </w:r>
          </w:p>
        </w:tc>
        <w:tc>
          <w:tcPr>
            <w:tcW w:w="809" w:type="dxa"/>
            <w:tcBorders>
              <w:top w:val="nil"/>
              <w:left w:val="nil"/>
              <w:bottom w:val="nil"/>
              <w:right w:val="nil"/>
            </w:tcBorders>
            <w:shd w:val="clear" w:color="FFEDE1" w:fill="FFEDE1"/>
            <w:vAlign w:val="bottom"/>
          </w:tcPr>
          <w:p w14:paraId="041C2175" w14:textId="2AA9B32F"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[50 to 54]</w:t>
            </w:r>
          </w:p>
        </w:tc>
        <w:tc>
          <w:tcPr>
            <w:tcW w:w="809" w:type="dxa"/>
            <w:tcBorders>
              <w:top w:val="nil"/>
              <w:left w:val="nil"/>
              <w:bottom w:val="nil"/>
              <w:right w:val="nil"/>
            </w:tcBorders>
            <w:shd w:val="clear" w:color="FFEDE1" w:fill="FFEDE1"/>
            <w:vAlign w:val="bottom"/>
          </w:tcPr>
          <w:p w14:paraId="463C421F" w14:textId="372849E7"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[44 to 64]</w:t>
            </w:r>
          </w:p>
        </w:tc>
        <w:tc>
          <w:tcPr>
            <w:tcW w:w="791" w:type="dxa"/>
            <w:gridSpan w:val="2"/>
            <w:tcBorders>
              <w:top w:val="nil"/>
              <w:left w:val="nil"/>
              <w:bottom w:val="nil"/>
              <w:right w:val="nil"/>
            </w:tcBorders>
            <w:shd w:val="clear" w:color="FFEDE1" w:fill="FFEDE1"/>
            <w:vAlign w:val="bottom"/>
          </w:tcPr>
          <w:p w14:paraId="10C17715" w14:textId="0720381D"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[-7 to 11]</w:t>
            </w:r>
          </w:p>
        </w:tc>
      </w:tr>
      <w:tr w:rsidR="00F35886" w:rsidRPr="006C1F01" w14:paraId="318E1534" w14:textId="77777777" w:rsidTr="00F35886">
        <w:tc>
          <w:tcPr>
            <w:tcW w:w="844" w:type="dxa"/>
            <w:vMerge w:val="restart"/>
          </w:tcPr>
          <w:p w14:paraId="0F1DA93E" w14:textId="77777777" w:rsidR="00F35886" w:rsidRPr="006C1F01" w:rsidRDefault="00F35886" w:rsidP="00F35886">
            <w:pPr>
              <w:jc w:val="center"/>
              <w:rPr>
                <w:rFonts w:ascii="Arial" w:eastAsia="Aptos" w:hAnsi="Arial" w:cs="Arial"/>
                <w:i/>
                <w:iCs/>
                <w:sz w:val="18"/>
                <w:szCs w:val="18"/>
              </w:rPr>
            </w:pPr>
            <w:r w:rsidRPr="006C1F01">
              <w:rPr>
                <w:rFonts w:ascii="Arial" w:eastAsia="Aptos" w:hAnsi="Arial" w:cs="Arial"/>
                <w:i/>
                <w:iCs/>
                <w:sz w:val="18"/>
                <w:szCs w:val="18"/>
              </w:rPr>
              <w:t>CO</w:t>
            </w:r>
          </w:p>
        </w:tc>
        <w:tc>
          <w:tcPr>
            <w:tcW w:w="1217" w:type="dxa"/>
            <w:gridSpan w:val="2"/>
            <w:tcBorders>
              <w:top w:val="nil"/>
              <w:left w:val="nil"/>
              <w:bottom w:val="nil"/>
              <w:right w:val="nil"/>
            </w:tcBorders>
            <w:shd w:val="clear" w:color="FFFFFF" w:fill="FFFFFF"/>
            <w:vAlign w:val="bottom"/>
          </w:tcPr>
          <w:p w14:paraId="7FF273A1" w14:textId="5FD6BF6F"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15,192</w:t>
            </w:r>
          </w:p>
        </w:tc>
        <w:tc>
          <w:tcPr>
            <w:tcW w:w="809" w:type="dxa"/>
            <w:tcBorders>
              <w:top w:val="nil"/>
              <w:left w:val="nil"/>
              <w:bottom w:val="nil"/>
              <w:right w:val="nil"/>
            </w:tcBorders>
            <w:shd w:val="clear" w:color="FFFFFF" w:fill="FFFFFF"/>
            <w:vAlign w:val="bottom"/>
          </w:tcPr>
          <w:p w14:paraId="134AEBF7" w14:textId="231A858D"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46%</w:t>
            </w:r>
          </w:p>
        </w:tc>
        <w:tc>
          <w:tcPr>
            <w:tcW w:w="809" w:type="dxa"/>
            <w:tcBorders>
              <w:top w:val="nil"/>
              <w:left w:val="nil"/>
              <w:bottom w:val="nil"/>
              <w:right w:val="nil"/>
            </w:tcBorders>
            <w:shd w:val="clear" w:color="FFFFFF" w:fill="FFFFFF"/>
            <w:vAlign w:val="bottom"/>
          </w:tcPr>
          <w:p w14:paraId="3C4B1B9A" w14:textId="5B5A50C9"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46%</w:t>
            </w:r>
          </w:p>
        </w:tc>
        <w:tc>
          <w:tcPr>
            <w:tcW w:w="801" w:type="dxa"/>
            <w:tcBorders>
              <w:top w:val="nil"/>
              <w:left w:val="nil"/>
              <w:bottom w:val="nil"/>
              <w:right w:val="nil"/>
            </w:tcBorders>
            <w:shd w:val="clear" w:color="FFFFFF" w:fill="FFFFFF"/>
            <w:vAlign w:val="bottom"/>
          </w:tcPr>
          <w:p w14:paraId="286EB79E" w14:textId="7108B7CC"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0%</w:t>
            </w:r>
          </w:p>
        </w:tc>
        <w:tc>
          <w:tcPr>
            <w:tcW w:w="825" w:type="dxa"/>
            <w:tcBorders>
              <w:top w:val="nil"/>
              <w:left w:val="nil"/>
              <w:bottom w:val="nil"/>
              <w:right w:val="nil"/>
            </w:tcBorders>
            <w:shd w:val="clear" w:color="FEE2CE" w:fill="FEE2CE"/>
            <w:vAlign w:val="bottom"/>
          </w:tcPr>
          <w:p w14:paraId="3A86E59E" w14:textId="2A603E3E"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34%</w:t>
            </w:r>
          </w:p>
        </w:tc>
        <w:tc>
          <w:tcPr>
            <w:tcW w:w="825" w:type="dxa"/>
            <w:tcBorders>
              <w:top w:val="nil"/>
              <w:left w:val="nil"/>
              <w:bottom w:val="nil"/>
              <w:right w:val="nil"/>
            </w:tcBorders>
            <w:shd w:val="clear" w:color="FEE2CE" w:fill="FEE2CE"/>
            <w:vAlign w:val="bottom"/>
          </w:tcPr>
          <w:p w14:paraId="6423A13C" w14:textId="4C5C76EE"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40%</w:t>
            </w:r>
          </w:p>
        </w:tc>
        <w:tc>
          <w:tcPr>
            <w:tcW w:w="821" w:type="dxa"/>
            <w:tcBorders>
              <w:top w:val="nil"/>
              <w:left w:val="nil"/>
              <w:bottom w:val="nil"/>
              <w:right w:val="nil"/>
            </w:tcBorders>
            <w:shd w:val="clear" w:color="FEE2CE" w:fill="FEE2CE"/>
            <w:vAlign w:val="bottom"/>
          </w:tcPr>
          <w:p w14:paraId="45ED5589" w14:textId="6F8B86B7"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5%</w:t>
            </w:r>
          </w:p>
        </w:tc>
        <w:tc>
          <w:tcPr>
            <w:tcW w:w="809" w:type="dxa"/>
            <w:tcBorders>
              <w:top w:val="nil"/>
              <w:left w:val="nil"/>
              <w:bottom w:val="nil"/>
              <w:right w:val="nil"/>
            </w:tcBorders>
            <w:shd w:val="clear" w:color="99BDDD" w:fill="99BDDD"/>
            <w:vAlign w:val="bottom"/>
          </w:tcPr>
          <w:p w14:paraId="3CF74156" w14:textId="22B5ECBD"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51</w:t>
            </w:r>
          </w:p>
        </w:tc>
        <w:tc>
          <w:tcPr>
            <w:tcW w:w="809" w:type="dxa"/>
            <w:tcBorders>
              <w:top w:val="nil"/>
              <w:left w:val="nil"/>
              <w:bottom w:val="nil"/>
              <w:right w:val="nil"/>
            </w:tcBorders>
            <w:shd w:val="clear" w:color="99BDDD" w:fill="99BDDD"/>
            <w:vAlign w:val="bottom"/>
          </w:tcPr>
          <w:p w14:paraId="74924E8A" w14:textId="33EF8A63"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45</w:t>
            </w:r>
          </w:p>
        </w:tc>
        <w:tc>
          <w:tcPr>
            <w:tcW w:w="791" w:type="dxa"/>
            <w:gridSpan w:val="2"/>
            <w:tcBorders>
              <w:top w:val="nil"/>
              <w:left w:val="nil"/>
              <w:bottom w:val="nil"/>
              <w:right w:val="nil"/>
            </w:tcBorders>
            <w:shd w:val="clear" w:color="99BDDD" w:fill="99BDDD"/>
            <w:vAlign w:val="bottom"/>
          </w:tcPr>
          <w:p w14:paraId="2BDBFD38" w14:textId="26185E49"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-6</w:t>
            </w:r>
          </w:p>
        </w:tc>
      </w:tr>
      <w:tr w:rsidR="00F35886" w:rsidRPr="006C1F01" w14:paraId="7863D764" w14:textId="77777777" w:rsidTr="00F35886">
        <w:tc>
          <w:tcPr>
            <w:tcW w:w="844" w:type="dxa"/>
            <w:vMerge/>
          </w:tcPr>
          <w:p w14:paraId="32D026C9" w14:textId="77777777" w:rsidR="00F35886" w:rsidRPr="006C1F01" w:rsidRDefault="00F35886" w:rsidP="00F35886">
            <w:pPr>
              <w:jc w:val="center"/>
              <w:rPr>
                <w:rFonts w:ascii="Arial" w:eastAsia="Aptos" w:hAnsi="Arial" w:cs="Arial"/>
                <w:i/>
                <w:iCs/>
                <w:sz w:val="18"/>
                <w:szCs w:val="18"/>
              </w:rPr>
            </w:pPr>
          </w:p>
        </w:tc>
        <w:tc>
          <w:tcPr>
            <w:tcW w:w="1217" w:type="dxa"/>
            <w:gridSpan w:val="2"/>
            <w:tcBorders>
              <w:top w:val="nil"/>
              <w:left w:val="nil"/>
              <w:bottom w:val="nil"/>
              <w:right w:val="nil"/>
            </w:tcBorders>
            <w:shd w:val="clear" w:color="FFFFFF" w:fill="FFFFFF"/>
            <w:vAlign w:val="bottom"/>
          </w:tcPr>
          <w:p w14:paraId="766CBE04" w14:textId="75195DAC"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[14,845 to 15,675]</w:t>
            </w:r>
          </w:p>
        </w:tc>
        <w:tc>
          <w:tcPr>
            <w:tcW w:w="809" w:type="dxa"/>
            <w:tcBorders>
              <w:top w:val="nil"/>
              <w:left w:val="nil"/>
              <w:bottom w:val="nil"/>
              <w:right w:val="nil"/>
            </w:tcBorders>
            <w:shd w:val="clear" w:color="FFFFFF" w:fill="FFFFFF"/>
            <w:vAlign w:val="bottom"/>
          </w:tcPr>
          <w:p w14:paraId="44C286DB" w14:textId="442EE78C"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[43 to 50%]</w:t>
            </w:r>
          </w:p>
        </w:tc>
        <w:tc>
          <w:tcPr>
            <w:tcW w:w="809" w:type="dxa"/>
            <w:tcBorders>
              <w:top w:val="nil"/>
              <w:left w:val="nil"/>
              <w:bottom w:val="nil"/>
              <w:right w:val="nil"/>
            </w:tcBorders>
            <w:shd w:val="clear" w:color="FFFFFF" w:fill="FFFFFF"/>
            <w:vAlign w:val="bottom"/>
          </w:tcPr>
          <w:p w14:paraId="75BC4C82" w14:textId="7FB51745"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[39 to 54%]</w:t>
            </w:r>
          </w:p>
        </w:tc>
        <w:tc>
          <w:tcPr>
            <w:tcW w:w="801" w:type="dxa"/>
            <w:tcBorders>
              <w:top w:val="nil"/>
              <w:left w:val="nil"/>
              <w:bottom w:val="nil"/>
              <w:right w:val="nil"/>
            </w:tcBorders>
            <w:shd w:val="clear" w:color="FFFFFF" w:fill="FFFFFF"/>
            <w:vAlign w:val="bottom"/>
          </w:tcPr>
          <w:p w14:paraId="53D005F8" w14:textId="0BA29BDA"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[-5 to 5%]</w:t>
            </w:r>
          </w:p>
        </w:tc>
        <w:tc>
          <w:tcPr>
            <w:tcW w:w="825" w:type="dxa"/>
            <w:tcBorders>
              <w:top w:val="nil"/>
              <w:left w:val="nil"/>
              <w:bottom w:val="nil"/>
              <w:right w:val="nil"/>
            </w:tcBorders>
            <w:shd w:val="clear" w:color="FEE2CE" w:fill="FEE2CE"/>
            <w:vAlign w:val="bottom"/>
          </w:tcPr>
          <w:p w14:paraId="6E81E6EA" w14:textId="0A8B12D7"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[32 to 38%]</w:t>
            </w:r>
          </w:p>
        </w:tc>
        <w:tc>
          <w:tcPr>
            <w:tcW w:w="825" w:type="dxa"/>
            <w:tcBorders>
              <w:top w:val="nil"/>
              <w:left w:val="nil"/>
              <w:bottom w:val="nil"/>
              <w:right w:val="nil"/>
            </w:tcBorders>
            <w:shd w:val="clear" w:color="FEE2CE" w:fill="FEE2CE"/>
            <w:vAlign w:val="bottom"/>
          </w:tcPr>
          <w:p w14:paraId="08848776" w14:textId="090ACD33"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[33 to 47%]</w:t>
            </w:r>
          </w:p>
        </w:tc>
        <w:tc>
          <w:tcPr>
            <w:tcW w:w="821" w:type="dxa"/>
            <w:tcBorders>
              <w:top w:val="nil"/>
              <w:left w:val="nil"/>
              <w:bottom w:val="nil"/>
              <w:right w:val="nil"/>
            </w:tcBorders>
            <w:shd w:val="clear" w:color="FEE2CE" w:fill="FEE2CE"/>
            <w:vAlign w:val="bottom"/>
          </w:tcPr>
          <w:p w14:paraId="5F4D756F" w14:textId="7AB6F7A8"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[0 to 10%]</w:t>
            </w:r>
          </w:p>
        </w:tc>
        <w:tc>
          <w:tcPr>
            <w:tcW w:w="809" w:type="dxa"/>
            <w:tcBorders>
              <w:top w:val="nil"/>
              <w:left w:val="nil"/>
              <w:bottom w:val="nil"/>
              <w:right w:val="nil"/>
            </w:tcBorders>
            <w:shd w:val="clear" w:color="99BDDD" w:fill="99BDDD"/>
            <w:vAlign w:val="bottom"/>
          </w:tcPr>
          <w:p w14:paraId="399F0CAD" w14:textId="01266369"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[49 to 53]</w:t>
            </w:r>
          </w:p>
        </w:tc>
        <w:tc>
          <w:tcPr>
            <w:tcW w:w="809" w:type="dxa"/>
            <w:tcBorders>
              <w:top w:val="nil"/>
              <w:left w:val="nil"/>
              <w:bottom w:val="nil"/>
              <w:right w:val="nil"/>
            </w:tcBorders>
            <w:shd w:val="clear" w:color="99BDDD" w:fill="99BDDD"/>
            <w:vAlign w:val="bottom"/>
          </w:tcPr>
          <w:p w14:paraId="25B60B29" w14:textId="493BE747"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[41 to 61]</w:t>
            </w:r>
          </w:p>
        </w:tc>
        <w:tc>
          <w:tcPr>
            <w:tcW w:w="791" w:type="dxa"/>
            <w:gridSpan w:val="2"/>
            <w:tcBorders>
              <w:top w:val="nil"/>
              <w:left w:val="nil"/>
              <w:bottom w:val="nil"/>
              <w:right w:val="nil"/>
            </w:tcBorders>
            <w:shd w:val="clear" w:color="99BDDD" w:fill="99BDDD"/>
            <w:vAlign w:val="bottom"/>
          </w:tcPr>
          <w:p w14:paraId="53D6F437" w14:textId="02E5B3FC"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[-10 to 8]</w:t>
            </w:r>
          </w:p>
        </w:tc>
      </w:tr>
      <w:tr w:rsidR="00F35886" w:rsidRPr="006C1F01" w14:paraId="62481235" w14:textId="77777777" w:rsidTr="00F35886">
        <w:tc>
          <w:tcPr>
            <w:tcW w:w="844" w:type="dxa"/>
            <w:vMerge w:val="restart"/>
          </w:tcPr>
          <w:p w14:paraId="294B095F" w14:textId="77777777" w:rsidR="00F35886" w:rsidRPr="006C1F01" w:rsidRDefault="00F35886" w:rsidP="00F35886">
            <w:pPr>
              <w:jc w:val="center"/>
              <w:rPr>
                <w:rFonts w:ascii="Arial" w:eastAsia="Aptos" w:hAnsi="Arial" w:cs="Arial"/>
                <w:i/>
                <w:iCs/>
                <w:sz w:val="18"/>
                <w:szCs w:val="18"/>
              </w:rPr>
            </w:pPr>
            <w:r w:rsidRPr="006C1F01">
              <w:rPr>
                <w:rFonts w:ascii="Arial" w:eastAsia="Aptos" w:hAnsi="Arial" w:cs="Arial"/>
                <w:i/>
                <w:iCs/>
                <w:sz w:val="18"/>
                <w:szCs w:val="18"/>
              </w:rPr>
              <w:t>AL</w:t>
            </w:r>
          </w:p>
        </w:tc>
        <w:tc>
          <w:tcPr>
            <w:tcW w:w="1217" w:type="dxa"/>
            <w:gridSpan w:val="2"/>
            <w:tcBorders>
              <w:top w:val="nil"/>
              <w:left w:val="nil"/>
              <w:bottom w:val="nil"/>
              <w:right w:val="nil"/>
            </w:tcBorders>
            <w:shd w:val="clear" w:color="FFFFFF" w:fill="FFFFFF"/>
            <w:vAlign w:val="bottom"/>
          </w:tcPr>
          <w:p w14:paraId="3EB346AC" w14:textId="10AF0FDC"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15,021</w:t>
            </w:r>
          </w:p>
        </w:tc>
        <w:tc>
          <w:tcPr>
            <w:tcW w:w="809" w:type="dxa"/>
            <w:tcBorders>
              <w:top w:val="nil"/>
              <w:left w:val="nil"/>
              <w:bottom w:val="nil"/>
              <w:right w:val="nil"/>
            </w:tcBorders>
            <w:shd w:val="clear" w:color="F2F7FB" w:fill="F2F7FB"/>
            <w:vAlign w:val="bottom"/>
          </w:tcPr>
          <w:p w14:paraId="7EAB010F" w14:textId="4AA3A057"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34%</w:t>
            </w:r>
          </w:p>
        </w:tc>
        <w:tc>
          <w:tcPr>
            <w:tcW w:w="809" w:type="dxa"/>
            <w:tcBorders>
              <w:top w:val="nil"/>
              <w:left w:val="nil"/>
              <w:bottom w:val="nil"/>
              <w:right w:val="nil"/>
            </w:tcBorders>
            <w:shd w:val="clear" w:color="F2F7FB" w:fill="F2F7FB"/>
            <w:vAlign w:val="bottom"/>
          </w:tcPr>
          <w:p w14:paraId="01548EB8" w14:textId="10E47434"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33%</w:t>
            </w:r>
          </w:p>
        </w:tc>
        <w:tc>
          <w:tcPr>
            <w:tcW w:w="801" w:type="dxa"/>
            <w:tcBorders>
              <w:top w:val="nil"/>
              <w:left w:val="nil"/>
              <w:bottom w:val="nil"/>
              <w:right w:val="nil"/>
            </w:tcBorders>
            <w:shd w:val="clear" w:color="F2F7FB" w:fill="F2F7FB"/>
            <w:vAlign w:val="bottom"/>
          </w:tcPr>
          <w:p w14:paraId="23F3DC79" w14:textId="7751E127"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-1%</w:t>
            </w:r>
          </w:p>
        </w:tc>
        <w:tc>
          <w:tcPr>
            <w:tcW w:w="825" w:type="dxa"/>
            <w:tcBorders>
              <w:top w:val="nil"/>
              <w:left w:val="nil"/>
              <w:bottom w:val="nil"/>
              <w:right w:val="nil"/>
            </w:tcBorders>
            <w:shd w:val="clear" w:color="FFE8D8" w:fill="FFE8D8"/>
            <w:vAlign w:val="bottom"/>
          </w:tcPr>
          <w:p w14:paraId="5D5DC734" w14:textId="3EF4290D"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22%</w:t>
            </w:r>
          </w:p>
        </w:tc>
        <w:tc>
          <w:tcPr>
            <w:tcW w:w="825" w:type="dxa"/>
            <w:tcBorders>
              <w:top w:val="nil"/>
              <w:left w:val="nil"/>
              <w:bottom w:val="nil"/>
              <w:right w:val="nil"/>
            </w:tcBorders>
            <w:shd w:val="clear" w:color="FFE8D8" w:fill="FFE8D8"/>
            <w:vAlign w:val="bottom"/>
          </w:tcPr>
          <w:p w14:paraId="71AFF289" w14:textId="68D7D214"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26%</w:t>
            </w:r>
          </w:p>
        </w:tc>
        <w:tc>
          <w:tcPr>
            <w:tcW w:w="821" w:type="dxa"/>
            <w:tcBorders>
              <w:top w:val="nil"/>
              <w:left w:val="nil"/>
              <w:bottom w:val="nil"/>
              <w:right w:val="nil"/>
            </w:tcBorders>
            <w:shd w:val="clear" w:color="FFE8D8" w:fill="FFE8D8"/>
            <w:vAlign w:val="bottom"/>
          </w:tcPr>
          <w:p w14:paraId="05F875CC" w14:textId="20E264D6"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4%</w:t>
            </w:r>
          </w:p>
        </w:tc>
        <w:tc>
          <w:tcPr>
            <w:tcW w:w="809" w:type="dxa"/>
            <w:tcBorders>
              <w:top w:val="nil"/>
              <w:left w:val="nil"/>
              <w:bottom w:val="nil"/>
              <w:right w:val="nil"/>
            </w:tcBorders>
            <w:shd w:val="clear" w:color="CCDEEE" w:fill="CCDEEE"/>
            <w:vAlign w:val="bottom"/>
          </w:tcPr>
          <w:p w14:paraId="27CBC8AF" w14:textId="60123A6F"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44</w:t>
            </w:r>
          </w:p>
        </w:tc>
        <w:tc>
          <w:tcPr>
            <w:tcW w:w="809" w:type="dxa"/>
            <w:tcBorders>
              <w:top w:val="nil"/>
              <w:left w:val="nil"/>
              <w:bottom w:val="nil"/>
              <w:right w:val="nil"/>
            </w:tcBorders>
            <w:shd w:val="clear" w:color="CCDEEE" w:fill="CCDEEE"/>
            <w:vAlign w:val="bottom"/>
          </w:tcPr>
          <w:p w14:paraId="4FDEB68B" w14:textId="00359D35"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41</w:t>
            </w:r>
          </w:p>
        </w:tc>
        <w:tc>
          <w:tcPr>
            <w:tcW w:w="791" w:type="dxa"/>
            <w:gridSpan w:val="2"/>
            <w:tcBorders>
              <w:top w:val="nil"/>
              <w:left w:val="nil"/>
              <w:bottom w:val="nil"/>
              <w:right w:val="nil"/>
            </w:tcBorders>
            <w:shd w:val="clear" w:color="CCDEEE" w:fill="CCDEEE"/>
            <w:vAlign w:val="bottom"/>
          </w:tcPr>
          <w:p w14:paraId="2E0DCB96" w14:textId="63AB747C"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-3</w:t>
            </w:r>
          </w:p>
        </w:tc>
      </w:tr>
      <w:tr w:rsidR="00F35886" w:rsidRPr="006C1F01" w14:paraId="262D35DA" w14:textId="77777777" w:rsidTr="00F35886">
        <w:tc>
          <w:tcPr>
            <w:tcW w:w="844" w:type="dxa"/>
            <w:vMerge/>
          </w:tcPr>
          <w:p w14:paraId="01EF577F" w14:textId="77777777" w:rsidR="00F35886" w:rsidRPr="006C1F01" w:rsidRDefault="00F35886" w:rsidP="00F35886">
            <w:pPr>
              <w:jc w:val="center"/>
              <w:rPr>
                <w:rFonts w:ascii="Arial" w:eastAsia="Aptos" w:hAnsi="Arial" w:cs="Arial"/>
                <w:i/>
                <w:iCs/>
                <w:sz w:val="18"/>
                <w:szCs w:val="18"/>
              </w:rPr>
            </w:pPr>
          </w:p>
        </w:tc>
        <w:tc>
          <w:tcPr>
            <w:tcW w:w="1217" w:type="dxa"/>
            <w:gridSpan w:val="2"/>
            <w:tcBorders>
              <w:top w:val="nil"/>
              <w:left w:val="nil"/>
              <w:bottom w:val="nil"/>
              <w:right w:val="nil"/>
            </w:tcBorders>
            <w:shd w:val="clear" w:color="FFFFFF" w:fill="FFFFFF"/>
            <w:vAlign w:val="bottom"/>
          </w:tcPr>
          <w:p w14:paraId="55FC4740" w14:textId="78EB2662"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[14,575 to 15,363]</w:t>
            </w:r>
          </w:p>
        </w:tc>
        <w:tc>
          <w:tcPr>
            <w:tcW w:w="809" w:type="dxa"/>
            <w:tcBorders>
              <w:top w:val="nil"/>
              <w:left w:val="nil"/>
              <w:bottom w:val="nil"/>
              <w:right w:val="nil"/>
            </w:tcBorders>
            <w:shd w:val="clear" w:color="F2F7FB" w:fill="F2F7FB"/>
            <w:vAlign w:val="bottom"/>
          </w:tcPr>
          <w:p w14:paraId="4A465139" w14:textId="71FAC696"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[30 to 37%]</w:t>
            </w:r>
          </w:p>
        </w:tc>
        <w:tc>
          <w:tcPr>
            <w:tcW w:w="809" w:type="dxa"/>
            <w:tcBorders>
              <w:top w:val="nil"/>
              <w:left w:val="nil"/>
              <w:bottom w:val="nil"/>
              <w:right w:val="nil"/>
            </w:tcBorders>
            <w:shd w:val="clear" w:color="F2F7FB" w:fill="F2F7FB"/>
            <w:vAlign w:val="bottom"/>
          </w:tcPr>
          <w:p w14:paraId="06A6C290" w14:textId="14AAE3E6"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[25 to 47%]</w:t>
            </w:r>
          </w:p>
        </w:tc>
        <w:tc>
          <w:tcPr>
            <w:tcW w:w="801" w:type="dxa"/>
            <w:tcBorders>
              <w:top w:val="nil"/>
              <w:left w:val="nil"/>
              <w:bottom w:val="nil"/>
              <w:right w:val="nil"/>
            </w:tcBorders>
            <w:shd w:val="clear" w:color="F2F7FB" w:fill="F2F7FB"/>
            <w:vAlign w:val="bottom"/>
          </w:tcPr>
          <w:p w14:paraId="4682D365" w14:textId="402452BD"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[-6 to 10%]</w:t>
            </w:r>
          </w:p>
        </w:tc>
        <w:tc>
          <w:tcPr>
            <w:tcW w:w="825" w:type="dxa"/>
            <w:tcBorders>
              <w:top w:val="nil"/>
              <w:left w:val="nil"/>
              <w:bottom w:val="nil"/>
              <w:right w:val="nil"/>
            </w:tcBorders>
            <w:shd w:val="clear" w:color="FFE8D8" w:fill="FFE8D8"/>
            <w:vAlign w:val="bottom"/>
          </w:tcPr>
          <w:p w14:paraId="23F4B5AA" w14:textId="6E38BA5D"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[19 to 25%]</w:t>
            </w:r>
          </w:p>
        </w:tc>
        <w:tc>
          <w:tcPr>
            <w:tcW w:w="825" w:type="dxa"/>
            <w:tcBorders>
              <w:top w:val="nil"/>
              <w:left w:val="nil"/>
              <w:bottom w:val="nil"/>
              <w:right w:val="nil"/>
            </w:tcBorders>
            <w:shd w:val="clear" w:color="FFE8D8" w:fill="FFE8D8"/>
            <w:vAlign w:val="bottom"/>
          </w:tcPr>
          <w:p w14:paraId="7DEA0AC7" w14:textId="21E7BFF9"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[19 to 37%]</w:t>
            </w:r>
          </w:p>
        </w:tc>
        <w:tc>
          <w:tcPr>
            <w:tcW w:w="821" w:type="dxa"/>
            <w:tcBorders>
              <w:top w:val="nil"/>
              <w:left w:val="nil"/>
              <w:bottom w:val="nil"/>
              <w:right w:val="nil"/>
            </w:tcBorders>
            <w:shd w:val="clear" w:color="FFE8D8" w:fill="FFE8D8"/>
            <w:vAlign w:val="bottom"/>
          </w:tcPr>
          <w:p w14:paraId="16AC7433" w14:textId="258599CB"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[-1 to 12%]</w:t>
            </w:r>
          </w:p>
        </w:tc>
        <w:tc>
          <w:tcPr>
            <w:tcW w:w="809" w:type="dxa"/>
            <w:tcBorders>
              <w:top w:val="nil"/>
              <w:left w:val="nil"/>
              <w:bottom w:val="nil"/>
              <w:right w:val="nil"/>
            </w:tcBorders>
            <w:shd w:val="clear" w:color="CCDEEE" w:fill="CCDEEE"/>
            <w:vAlign w:val="bottom"/>
          </w:tcPr>
          <w:p w14:paraId="70F27E66" w14:textId="058E3958"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[43 to 46]</w:t>
            </w:r>
          </w:p>
        </w:tc>
        <w:tc>
          <w:tcPr>
            <w:tcW w:w="809" w:type="dxa"/>
            <w:tcBorders>
              <w:top w:val="nil"/>
              <w:left w:val="nil"/>
              <w:bottom w:val="nil"/>
              <w:right w:val="nil"/>
            </w:tcBorders>
            <w:shd w:val="clear" w:color="CCDEEE" w:fill="CCDEEE"/>
            <w:vAlign w:val="bottom"/>
          </w:tcPr>
          <w:p w14:paraId="21E7FFE6" w14:textId="2D986EDD"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[38 to 46]</w:t>
            </w:r>
          </w:p>
        </w:tc>
        <w:tc>
          <w:tcPr>
            <w:tcW w:w="791" w:type="dxa"/>
            <w:gridSpan w:val="2"/>
            <w:tcBorders>
              <w:top w:val="nil"/>
              <w:left w:val="nil"/>
              <w:bottom w:val="nil"/>
              <w:right w:val="nil"/>
            </w:tcBorders>
            <w:shd w:val="clear" w:color="CCDEEE" w:fill="CCDEEE"/>
            <w:vAlign w:val="bottom"/>
          </w:tcPr>
          <w:p w14:paraId="5C50E34F" w14:textId="36030D17"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[-5 to 1]</w:t>
            </w:r>
          </w:p>
        </w:tc>
      </w:tr>
      <w:tr w:rsidR="00F35886" w:rsidRPr="006C1F01" w14:paraId="13C94680" w14:textId="77777777" w:rsidTr="00F35886">
        <w:tc>
          <w:tcPr>
            <w:tcW w:w="844" w:type="dxa"/>
            <w:vMerge w:val="restart"/>
          </w:tcPr>
          <w:p w14:paraId="2F77B21B" w14:textId="77777777" w:rsidR="00F35886" w:rsidRPr="006C1F01" w:rsidRDefault="00F35886" w:rsidP="00F35886">
            <w:pPr>
              <w:jc w:val="center"/>
              <w:rPr>
                <w:rFonts w:ascii="Arial" w:eastAsia="Aptos" w:hAnsi="Arial" w:cs="Arial"/>
                <w:i/>
                <w:iCs/>
                <w:sz w:val="18"/>
                <w:szCs w:val="18"/>
              </w:rPr>
            </w:pPr>
            <w:r w:rsidRPr="006C1F01">
              <w:rPr>
                <w:rFonts w:ascii="Arial" w:eastAsia="Aptos" w:hAnsi="Arial" w:cs="Arial"/>
                <w:i/>
                <w:iCs/>
                <w:sz w:val="18"/>
                <w:szCs w:val="18"/>
              </w:rPr>
              <w:t>MO</w:t>
            </w:r>
          </w:p>
        </w:tc>
        <w:tc>
          <w:tcPr>
            <w:tcW w:w="1217" w:type="dxa"/>
            <w:gridSpan w:val="2"/>
            <w:tcBorders>
              <w:top w:val="nil"/>
              <w:left w:val="nil"/>
              <w:bottom w:val="nil"/>
              <w:right w:val="nil"/>
            </w:tcBorders>
            <w:shd w:val="clear" w:color="FFFFFF" w:fill="FFFFFF"/>
            <w:vAlign w:val="bottom"/>
          </w:tcPr>
          <w:p w14:paraId="1DF87B58" w14:textId="07EE5C7A"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13,812</w:t>
            </w:r>
          </w:p>
        </w:tc>
        <w:tc>
          <w:tcPr>
            <w:tcW w:w="809" w:type="dxa"/>
            <w:tcBorders>
              <w:top w:val="nil"/>
              <w:left w:val="nil"/>
              <w:bottom w:val="nil"/>
              <w:right w:val="nil"/>
            </w:tcBorders>
            <w:shd w:val="clear" w:color="FFEBDD" w:fill="FFEBDD"/>
            <w:vAlign w:val="bottom"/>
          </w:tcPr>
          <w:p w14:paraId="60A0A806" w14:textId="68339E19"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43%</w:t>
            </w:r>
          </w:p>
        </w:tc>
        <w:tc>
          <w:tcPr>
            <w:tcW w:w="809" w:type="dxa"/>
            <w:tcBorders>
              <w:top w:val="nil"/>
              <w:left w:val="nil"/>
              <w:bottom w:val="nil"/>
              <w:right w:val="nil"/>
            </w:tcBorders>
            <w:shd w:val="clear" w:color="FFEBDD" w:fill="FFEBDD"/>
            <w:vAlign w:val="bottom"/>
          </w:tcPr>
          <w:p w14:paraId="0E5ACBD8" w14:textId="35B50CBE"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47%</w:t>
            </w:r>
          </w:p>
        </w:tc>
        <w:tc>
          <w:tcPr>
            <w:tcW w:w="801" w:type="dxa"/>
            <w:tcBorders>
              <w:top w:val="nil"/>
              <w:left w:val="nil"/>
              <w:bottom w:val="nil"/>
              <w:right w:val="nil"/>
            </w:tcBorders>
            <w:shd w:val="clear" w:color="FFEBDD" w:fill="FFEBDD"/>
            <w:vAlign w:val="bottom"/>
          </w:tcPr>
          <w:p w14:paraId="4C4AD2E4" w14:textId="632B93CB"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w:t>
            </w:r>
          </w:p>
        </w:tc>
        <w:tc>
          <w:tcPr>
            <w:tcW w:w="825" w:type="dxa"/>
            <w:tcBorders>
              <w:top w:val="nil"/>
              <w:left w:val="nil"/>
              <w:bottom w:val="nil"/>
              <w:right w:val="nil"/>
            </w:tcBorders>
            <w:shd w:val="clear" w:color="FED1B1" w:fill="FED1B1"/>
            <w:vAlign w:val="bottom"/>
          </w:tcPr>
          <w:p w14:paraId="6D896239" w14:textId="1E9FA818"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31%</w:t>
            </w:r>
          </w:p>
        </w:tc>
        <w:tc>
          <w:tcPr>
            <w:tcW w:w="825" w:type="dxa"/>
            <w:tcBorders>
              <w:top w:val="nil"/>
              <w:left w:val="nil"/>
              <w:bottom w:val="nil"/>
              <w:right w:val="nil"/>
            </w:tcBorders>
            <w:shd w:val="clear" w:color="FED1B1" w:fill="FED1B1"/>
            <w:vAlign w:val="bottom"/>
          </w:tcPr>
          <w:p w14:paraId="4A8A060A" w14:textId="1FAA7CD1"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39%</w:t>
            </w:r>
          </w:p>
        </w:tc>
        <w:tc>
          <w:tcPr>
            <w:tcW w:w="821" w:type="dxa"/>
            <w:tcBorders>
              <w:top w:val="nil"/>
              <w:left w:val="nil"/>
              <w:bottom w:val="nil"/>
              <w:right w:val="nil"/>
            </w:tcBorders>
            <w:shd w:val="clear" w:color="FED1B1" w:fill="FED1B1"/>
            <w:vAlign w:val="bottom"/>
          </w:tcPr>
          <w:p w14:paraId="2C1685AD" w14:textId="463BB4AB"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8%</w:t>
            </w:r>
          </w:p>
        </w:tc>
        <w:tc>
          <w:tcPr>
            <w:tcW w:w="809" w:type="dxa"/>
            <w:tcBorders>
              <w:top w:val="nil"/>
              <w:left w:val="nil"/>
              <w:bottom w:val="nil"/>
              <w:right w:val="nil"/>
            </w:tcBorders>
            <w:shd w:val="clear" w:color="FFFFFF" w:fill="FFFFFF"/>
            <w:vAlign w:val="bottom"/>
          </w:tcPr>
          <w:p w14:paraId="771301BB" w14:textId="364EEBF5"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48</w:t>
            </w:r>
          </w:p>
        </w:tc>
        <w:tc>
          <w:tcPr>
            <w:tcW w:w="809" w:type="dxa"/>
            <w:tcBorders>
              <w:top w:val="nil"/>
              <w:left w:val="nil"/>
              <w:bottom w:val="nil"/>
              <w:right w:val="nil"/>
            </w:tcBorders>
            <w:shd w:val="clear" w:color="FFFFFF" w:fill="FFFFFF"/>
            <w:vAlign w:val="bottom"/>
          </w:tcPr>
          <w:p w14:paraId="2F365281" w14:textId="15517424"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48</w:t>
            </w:r>
          </w:p>
        </w:tc>
        <w:tc>
          <w:tcPr>
            <w:tcW w:w="791" w:type="dxa"/>
            <w:gridSpan w:val="2"/>
            <w:tcBorders>
              <w:top w:val="nil"/>
              <w:left w:val="nil"/>
              <w:bottom w:val="nil"/>
              <w:right w:val="nil"/>
            </w:tcBorders>
            <w:shd w:val="clear" w:color="FFFFFF" w:fill="FFFFFF"/>
            <w:vAlign w:val="bottom"/>
          </w:tcPr>
          <w:p w14:paraId="5207E42C" w14:textId="0EE50258"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0</w:t>
            </w:r>
          </w:p>
        </w:tc>
      </w:tr>
      <w:tr w:rsidR="00F35886" w:rsidRPr="006C1F01" w14:paraId="47ACACC1" w14:textId="77777777" w:rsidTr="00F35886">
        <w:tc>
          <w:tcPr>
            <w:tcW w:w="844" w:type="dxa"/>
            <w:vMerge/>
          </w:tcPr>
          <w:p w14:paraId="2BA26029" w14:textId="77777777" w:rsidR="00F35886" w:rsidRPr="006C1F01" w:rsidRDefault="00F35886" w:rsidP="00F35886">
            <w:pPr>
              <w:jc w:val="center"/>
              <w:rPr>
                <w:rFonts w:ascii="Arial" w:eastAsia="Aptos" w:hAnsi="Arial" w:cs="Arial"/>
                <w:i/>
                <w:iCs/>
                <w:sz w:val="18"/>
                <w:szCs w:val="18"/>
              </w:rPr>
            </w:pPr>
          </w:p>
        </w:tc>
        <w:tc>
          <w:tcPr>
            <w:tcW w:w="1217" w:type="dxa"/>
            <w:gridSpan w:val="2"/>
            <w:tcBorders>
              <w:top w:val="nil"/>
              <w:left w:val="nil"/>
              <w:bottom w:val="nil"/>
              <w:right w:val="nil"/>
            </w:tcBorders>
            <w:shd w:val="clear" w:color="FFFFFF" w:fill="FFFFFF"/>
            <w:vAlign w:val="bottom"/>
          </w:tcPr>
          <w:p w14:paraId="0F4FDF90" w14:textId="6F569F0C"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[13,462 to 14,158]</w:t>
            </w:r>
          </w:p>
        </w:tc>
        <w:tc>
          <w:tcPr>
            <w:tcW w:w="809" w:type="dxa"/>
            <w:tcBorders>
              <w:top w:val="nil"/>
              <w:left w:val="nil"/>
              <w:bottom w:val="nil"/>
              <w:right w:val="nil"/>
            </w:tcBorders>
            <w:shd w:val="clear" w:color="FFEBDD" w:fill="FFEBDD"/>
            <w:vAlign w:val="bottom"/>
          </w:tcPr>
          <w:p w14:paraId="0640428D" w14:textId="2186952F"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[40 to 47%]</w:t>
            </w:r>
          </w:p>
        </w:tc>
        <w:tc>
          <w:tcPr>
            <w:tcW w:w="809" w:type="dxa"/>
            <w:tcBorders>
              <w:top w:val="nil"/>
              <w:left w:val="nil"/>
              <w:bottom w:val="nil"/>
              <w:right w:val="nil"/>
            </w:tcBorders>
            <w:shd w:val="clear" w:color="FFEBDD" w:fill="FFEBDD"/>
            <w:vAlign w:val="bottom"/>
          </w:tcPr>
          <w:p w14:paraId="6A45C747" w14:textId="38E05963"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[35 to 59%]</w:t>
            </w:r>
          </w:p>
        </w:tc>
        <w:tc>
          <w:tcPr>
            <w:tcW w:w="801" w:type="dxa"/>
            <w:tcBorders>
              <w:top w:val="nil"/>
              <w:left w:val="nil"/>
              <w:bottom w:val="nil"/>
              <w:right w:val="nil"/>
            </w:tcBorders>
            <w:shd w:val="clear" w:color="FFEBDD" w:fill="FFEBDD"/>
            <w:vAlign w:val="bottom"/>
          </w:tcPr>
          <w:p w14:paraId="11FAE781" w14:textId="406B4BE1"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[-5 to 14%]</w:t>
            </w:r>
          </w:p>
        </w:tc>
        <w:tc>
          <w:tcPr>
            <w:tcW w:w="825" w:type="dxa"/>
            <w:tcBorders>
              <w:top w:val="nil"/>
              <w:left w:val="nil"/>
              <w:bottom w:val="nil"/>
              <w:right w:val="nil"/>
            </w:tcBorders>
            <w:shd w:val="clear" w:color="FED1B1" w:fill="FED1B1"/>
            <w:vAlign w:val="bottom"/>
          </w:tcPr>
          <w:p w14:paraId="61900B3D" w14:textId="24D46811"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[28 to 35%]</w:t>
            </w:r>
          </w:p>
        </w:tc>
        <w:tc>
          <w:tcPr>
            <w:tcW w:w="825" w:type="dxa"/>
            <w:tcBorders>
              <w:top w:val="nil"/>
              <w:left w:val="nil"/>
              <w:bottom w:val="nil"/>
              <w:right w:val="nil"/>
            </w:tcBorders>
            <w:shd w:val="clear" w:color="FED1B1" w:fill="FED1B1"/>
            <w:vAlign w:val="bottom"/>
          </w:tcPr>
          <w:p w14:paraId="6E0C1905" w14:textId="0B93A9EC"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[29 to 50%]</w:t>
            </w:r>
          </w:p>
        </w:tc>
        <w:tc>
          <w:tcPr>
            <w:tcW w:w="821" w:type="dxa"/>
            <w:tcBorders>
              <w:top w:val="nil"/>
              <w:left w:val="nil"/>
              <w:bottom w:val="nil"/>
              <w:right w:val="nil"/>
            </w:tcBorders>
            <w:shd w:val="clear" w:color="FED1B1" w:fill="FED1B1"/>
            <w:vAlign w:val="bottom"/>
          </w:tcPr>
          <w:p w14:paraId="6128CA4D" w14:textId="5174F3E4"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[0 to 17%]</w:t>
            </w:r>
          </w:p>
        </w:tc>
        <w:tc>
          <w:tcPr>
            <w:tcW w:w="809" w:type="dxa"/>
            <w:tcBorders>
              <w:top w:val="nil"/>
              <w:left w:val="nil"/>
              <w:bottom w:val="nil"/>
              <w:right w:val="nil"/>
            </w:tcBorders>
            <w:shd w:val="clear" w:color="FFFFFF" w:fill="FFFFFF"/>
            <w:vAlign w:val="bottom"/>
          </w:tcPr>
          <w:p w14:paraId="74E5E4FB" w14:textId="0D68F120"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[46 to 51]</w:t>
            </w:r>
          </w:p>
        </w:tc>
        <w:tc>
          <w:tcPr>
            <w:tcW w:w="809" w:type="dxa"/>
            <w:tcBorders>
              <w:top w:val="nil"/>
              <w:left w:val="nil"/>
              <w:bottom w:val="nil"/>
              <w:right w:val="nil"/>
            </w:tcBorders>
            <w:shd w:val="clear" w:color="FFFFFF" w:fill="FFFFFF"/>
            <w:vAlign w:val="bottom"/>
          </w:tcPr>
          <w:p w14:paraId="328E5870" w14:textId="58B7F435"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[39 to 64]</w:t>
            </w:r>
          </w:p>
        </w:tc>
        <w:tc>
          <w:tcPr>
            <w:tcW w:w="791" w:type="dxa"/>
            <w:gridSpan w:val="2"/>
            <w:tcBorders>
              <w:top w:val="nil"/>
              <w:left w:val="nil"/>
              <w:bottom w:val="nil"/>
              <w:right w:val="nil"/>
            </w:tcBorders>
            <w:shd w:val="clear" w:color="FFFFFF" w:fill="FFFFFF"/>
            <w:vAlign w:val="bottom"/>
          </w:tcPr>
          <w:p w14:paraId="19E37FDB" w14:textId="0C1354BB"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[-8 to 14]</w:t>
            </w:r>
          </w:p>
        </w:tc>
      </w:tr>
      <w:tr w:rsidR="00F35886" w:rsidRPr="006C1F01" w14:paraId="5A47D388" w14:textId="77777777" w:rsidTr="00F35886">
        <w:tc>
          <w:tcPr>
            <w:tcW w:w="844" w:type="dxa"/>
            <w:vMerge w:val="restart"/>
          </w:tcPr>
          <w:p w14:paraId="466C4ACB" w14:textId="77777777" w:rsidR="00F35886" w:rsidRPr="006C1F01" w:rsidRDefault="00F35886" w:rsidP="00F35886">
            <w:pPr>
              <w:jc w:val="center"/>
              <w:rPr>
                <w:rFonts w:ascii="Arial" w:eastAsia="Aptos" w:hAnsi="Arial" w:cs="Arial"/>
                <w:i/>
                <w:iCs/>
                <w:sz w:val="18"/>
                <w:szCs w:val="18"/>
              </w:rPr>
            </w:pPr>
            <w:r w:rsidRPr="006C1F01">
              <w:rPr>
                <w:rFonts w:ascii="Arial" w:eastAsia="Aptos" w:hAnsi="Arial" w:cs="Arial"/>
                <w:i/>
                <w:iCs/>
                <w:sz w:val="18"/>
                <w:szCs w:val="18"/>
              </w:rPr>
              <w:t>MS</w:t>
            </w:r>
          </w:p>
        </w:tc>
        <w:tc>
          <w:tcPr>
            <w:tcW w:w="1217" w:type="dxa"/>
            <w:gridSpan w:val="2"/>
            <w:tcBorders>
              <w:top w:val="nil"/>
              <w:left w:val="nil"/>
              <w:bottom w:val="nil"/>
              <w:right w:val="nil"/>
            </w:tcBorders>
            <w:shd w:val="clear" w:color="FFFFFF" w:fill="FFFFFF"/>
            <w:vAlign w:val="bottom"/>
          </w:tcPr>
          <w:p w14:paraId="437E300D" w14:textId="6E6BAC18"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10,154</w:t>
            </w:r>
          </w:p>
        </w:tc>
        <w:tc>
          <w:tcPr>
            <w:tcW w:w="809" w:type="dxa"/>
            <w:tcBorders>
              <w:top w:val="nil"/>
              <w:left w:val="nil"/>
              <w:bottom w:val="nil"/>
              <w:right w:val="nil"/>
            </w:tcBorders>
            <w:shd w:val="clear" w:color="FED7BA" w:fill="FED7BA"/>
            <w:vAlign w:val="bottom"/>
          </w:tcPr>
          <w:p w14:paraId="5B06488D" w14:textId="68B85139"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38%</w:t>
            </w:r>
          </w:p>
        </w:tc>
        <w:tc>
          <w:tcPr>
            <w:tcW w:w="809" w:type="dxa"/>
            <w:tcBorders>
              <w:top w:val="nil"/>
              <w:left w:val="nil"/>
              <w:bottom w:val="nil"/>
              <w:right w:val="nil"/>
            </w:tcBorders>
            <w:shd w:val="clear" w:color="FED7BA" w:fill="FED7BA"/>
            <w:vAlign w:val="bottom"/>
          </w:tcPr>
          <w:p w14:paraId="1B1A1D4B" w14:textId="5F4E5F76"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44%</w:t>
            </w:r>
          </w:p>
        </w:tc>
        <w:tc>
          <w:tcPr>
            <w:tcW w:w="801" w:type="dxa"/>
            <w:tcBorders>
              <w:top w:val="nil"/>
              <w:left w:val="nil"/>
              <w:bottom w:val="nil"/>
              <w:right w:val="nil"/>
            </w:tcBorders>
            <w:shd w:val="clear" w:color="FED7BA" w:fill="FED7BA"/>
            <w:vAlign w:val="bottom"/>
          </w:tcPr>
          <w:p w14:paraId="53E29871" w14:textId="13737562"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6%</w:t>
            </w:r>
          </w:p>
        </w:tc>
        <w:tc>
          <w:tcPr>
            <w:tcW w:w="825" w:type="dxa"/>
            <w:tcBorders>
              <w:top w:val="nil"/>
              <w:left w:val="nil"/>
              <w:bottom w:val="nil"/>
              <w:right w:val="nil"/>
            </w:tcBorders>
            <w:shd w:val="clear" w:color="FED1B1" w:fill="FED1B1"/>
            <w:vAlign w:val="bottom"/>
          </w:tcPr>
          <w:p w14:paraId="36FF0ADB" w14:textId="53C5190A"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26%</w:t>
            </w:r>
          </w:p>
        </w:tc>
        <w:tc>
          <w:tcPr>
            <w:tcW w:w="825" w:type="dxa"/>
            <w:tcBorders>
              <w:top w:val="nil"/>
              <w:left w:val="nil"/>
              <w:bottom w:val="nil"/>
              <w:right w:val="nil"/>
            </w:tcBorders>
            <w:shd w:val="clear" w:color="FED1B1" w:fill="FED1B1"/>
            <w:vAlign w:val="bottom"/>
          </w:tcPr>
          <w:p w14:paraId="71504B4C" w14:textId="015C22A6"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33%</w:t>
            </w:r>
          </w:p>
        </w:tc>
        <w:tc>
          <w:tcPr>
            <w:tcW w:w="821" w:type="dxa"/>
            <w:tcBorders>
              <w:top w:val="nil"/>
              <w:left w:val="nil"/>
              <w:bottom w:val="nil"/>
              <w:right w:val="nil"/>
            </w:tcBorders>
            <w:shd w:val="clear" w:color="FED1B1" w:fill="FED1B1"/>
            <w:vAlign w:val="bottom"/>
          </w:tcPr>
          <w:p w14:paraId="30659759" w14:textId="0127D6EB"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8%</w:t>
            </w:r>
          </w:p>
        </w:tc>
        <w:tc>
          <w:tcPr>
            <w:tcW w:w="809" w:type="dxa"/>
            <w:tcBorders>
              <w:top w:val="nil"/>
              <w:left w:val="nil"/>
              <w:bottom w:val="nil"/>
              <w:right w:val="nil"/>
            </w:tcBorders>
            <w:shd w:val="clear" w:color="FFFFFF" w:fill="FFFFFF"/>
            <w:vAlign w:val="bottom"/>
          </w:tcPr>
          <w:p w14:paraId="446C0B2C" w14:textId="6F5B24A7"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47</w:t>
            </w:r>
          </w:p>
        </w:tc>
        <w:tc>
          <w:tcPr>
            <w:tcW w:w="809" w:type="dxa"/>
            <w:tcBorders>
              <w:top w:val="nil"/>
              <w:left w:val="nil"/>
              <w:bottom w:val="nil"/>
              <w:right w:val="nil"/>
            </w:tcBorders>
            <w:shd w:val="clear" w:color="FFFFFF" w:fill="FFFFFF"/>
            <w:vAlign w:val="bottom"/>
          </w:tcPr>
          <w:p w14:paraId="7FF568A7" w14:textId="2E0BF11B"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47</w:t>
            </w:r>
          </w:p>
        </w:tc>
        <w:tc>
          <w:tcPr>
            <w:tcW w:w="791" w:type="dxa"/>
            <w:gridSpan w:val="2"/>
            <w:tcBorders>
              <w:top w:val="nil"/>
              <w:left w:val="nil"/>
              <w:bottom w:val="nil"/>
              <w:right w:val="nil"/>
            </w:tcBorders>
            <w:shd w:val="clear" w:color="FFFFFF" w:fill="FFFFFF"/>
            <w:vAlign w:val="bottom"/>
          </w:tcPr>
          <w:p w14:paraId="04BCCE6D" w14:textId="3888C801"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0</w:t>
            </w:r>
          </w:p>
        </w:tc>
      </w:tr>
      <w:tr w:rsidR="00F35886" w:rsidRPr="006C1F01" w14:paraId="32EED8A1" w14:textId="77777777" w:rsidTr="00F35886">
        <w:tc>
          <w:tcPr>
            <w:tcW w:w="844" w:type="dxa"/>
            <w:vMerge/>
          </w:tcPr>
          <w:p w14:paraId="108B017E" w14:textId="77777777" w:rsidR="00F35886" w:rsidRPr="006C1F01" w:rsidRDefault="00F35886" w:rsidP="00F35886">
            <w:pPr>
              <w:jc w:val="center"/>
              <w:rPr>
                <w:rFonts w:ascii="Arial" w:eastAsia="Aptos" w:hAnsi="Arial" w:cs="Arial"/>
                <w:i/>
                <w:iCs/>
                <w:sz w:val="18"/>
                <w:szCs w:val="18"/>
              </w:rPr>
            </w:pPr>
          </w:p>
        </w:tc>
        <w:tc>
          <w:tcPr>
            <w:tcW w:w="1217" w:type="dxa"/>
            <w:gridSpan w:val="2"/>
            <w:tcBorders>
              <w:top w:val="nil"/>
              <w:left w:val="nil"/>
              <w:bottom w:val="nil"/>
              <w:right w:val="nil"/>
            </w:tcBorders>
            <w:shd w:val="clear" w:color="FFFFFF" w:fill="FFFFFF"/>
            <w:vAlign w:val="bottom"/>
          </w:tcPr>
          <w:p w14:paraId="3FC506A1" w14:textId="553218ED"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[9,897 to 10,380]</w:t>
            </w:r>
          </w:p>
        </w:tc>
        <w:tc>
          <w:tcPr>
            <w:tcW w:w="809" w:type="dxa"/>
            <w:tcBorders>
              <w:top w:val="nil"/>
              <w:left w:val="nil"/>
              <w:bottom w:val="nil"/>
              <w:right w:val="nil"/>
            </w:tcBorders>
            <w:shd w:val="clear" w:color="FED7BA" w:fill="FED7BA"/>
            <w:vAlign w:val="bottom"/>
          </w:tcPr>
          <w:p w14:paraId="049C2FC0" w14:textId="72807FA4"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[35 to 41%]</w:t>
            </w:r>
          </w:p>
        </w:tc>
        <w:tc>
          <w:tcPr>
            <w:tcW w:w="809" w:type="dxa"/>
            <w:tcBorders>
              <w:top w:val="nil"/>
              <w:left w:val="nil"/>
              <w:bottom w:val="nil"/>
              <w:right w:val="nil"/>
            </w:tcBorders>
            <w:shd w:val="clear" w:color="FED7BA" w:fill="FED7BA"/>
            <w:vAlign w:val="bottom"/>
          </w:tcPr>
          <w:p w14:paraId="76E08362" w14:textId="0E6FC941"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[38 to 53%]</w:t>
            </w:r>
          </w:p>
        </w:tc>
        <w:tc>
          <w:tcPr>
            <w:tcW w:w="801" w:type="dxa"/>
            <w:tcBorders>
              <w:top w:val="nil"/>
              <w:left w:val="nil"/>
              <w:bottom w:val="nil"/>
              <w:right w:val="nil"/>
            </w:tcBorders>
            <w:shd w:val="clear" w:color="FED7BA" w:fill="FED7BA"/>
            <w:vAlign w:val="bottom"/>
          </w:tcPr>
          <w:p w14:paraId="1E1D2E01" w14:textId="1DC4E3E6"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 to 13%]</w:t>
            </w:r>
          </w:p>
        </w:tc>
        <w:tc>
          <w:tcPr>
            <w:tcW w:w="825" w:type="dxa"/>
            <w:tcBorders>
              <w:top w:val="nil"/>
              <w:left w:val="nil"/>
              <w:bottom w:val="nil"/>
              <w:right w:val="nil"/>
            </w:tcBorders>
            <w:shd w:val="clear" w:color="FED1B1" w:fill="FED1B1"/>
            <w:vAlign w:val="bottom"/>
          </w:tcPr>
          <w:p w14:paraId="607AA950" w14:textId="1386612B"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[23 to 28%]</w:t>
            </w:r>
          </w:p>
        </w:tc>
        <w:tc>
          <w:tcPr>
            <w:tcW w:w="825" w:type="dxa"/>
            <w:tcBorders>
              <w:top w:val="nil"/>
              <w:left w:val="nil"/>
              <w:bottom w:val="nil"/>
              <w:right w:val="nil"/>
            </w:tcBorders>
            <w:shd w:val="clear" w:color="FED1B1" w:fill="FED1B1"/>
            <w:vAlign w:val="bottom"/>
          </w:tcPr>
          <w:p w14:paraId="5CBE50CE" w14:textId="326B61B4"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[27 to 43%]</w:t>
            </w:r>
          </w:p>
        </w:tc>
        <w:tc>
          <w:tcPr>
            <w:tcW w:w="821" w:type="dxa"/>
            <w:tcBorders>
              <w:top w:val="nil"/>
              <w:left w:val="nil"/>
              <w:bottom w:val="nil"/>
              <w:right w:val="nil"/>
            </w:tcBorders>
            <w:shd w:val="clear" w:color="FED1B1" w:fill="FED1B1"/>
            <w:vAlign w:val="bottom"/>
          </w:tcPr>
          <w:p w14:paraId="0C2EDA83" w14:textId="1ABD9C49"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 to 15%]</w:t>
            </w:r>
          </w:p>
        </w:tc>
        <w:tc>
          <w:tcPr>
            <w:tcW w:w="809" w:type="dxa"/>
            <w:tcBorders>
              <w:top w:val="nil"/>
              <w:left w:val="nil"/>
              <w:bottom w:val="nil"/>
              <w:right w:val="nil"/>
            </w:tcBorders>
            <w:shd w:val="clear" w:color="FFFFFF" w:fill="FFFFFF"/>
            <w:vAlign w:val="bottom"/>
          </w:tcPr>
          <w:p w14:paraId="7C8187BD" w14:textId="73BB05FB"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[46 to 48]</w:t>
            </w:r>
          </w:p>
        </w:tc>
        <w:tc>
          <w:tcPr>
            <w:tcW w:w="809" w:type="dxa"/>
            <w:tcBorders>
              <w:top w:val="nil"/>
              <w:left w:val="nil"/>
              <w:bottom w:val="nil"/>
              <w:right w:val="nil"/>
            </w:tcBorders>
            <w:shd w:val="clear" w:color="FFFFFF" w:fill="FFFFFF"/>
            <w:vAlign w:val="bottom"/>
          </w:tcPr>
          <w:p w14:paraId="104147B0" w14:textId="2C519255"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[43 to 57]</w:t>
            </w:r>
          </w:p>
        </w:tc>
        <w:tc>
          <w:tcPr>
            <w:tcW w:w="791" w:type="dxa"/>
            <w:gridSpan w:val="2"/>
            <w:tcBorders>
              <w:top w:val="nil"/>
              <w:left w:val="nil"/>
              <w:bottom w:val="nil"/>
              <w:right w:val="nil"/>
            </w:tcBorders>
            <w:shd w:val="clear" w:color="FFFFFF" w:fill="FFFFFF"/>
            <w:vAlign w:val="bottom"/>
          </w:tcPr>
          <w:p w14:paraId="3367DF50" w14:textId="30ECB745"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[-3 to 10]</w:t>
            </w:r>
          </w:p>
        </w:tc>
      </w:tr>
      <w:tr w:rsidR="00F35886" w:rsidRPr="006C1F01" w14:paraId="6C5DB04C" w14:textId="77777777" w:rsidTr="00F35886">
        <w:tc>
          <w:tcPr>
            <w:tcW w:w="844" w:type="dxa"/>
            <w:vMerge w:val="restart"/>
          </w:tcPr>
          <w:p w14:paraId="0FF966CB" w14:textId="77777777" w:rsidR="00F35886" w:rsidRPr="006C1F01" w:rsidRDefault="00F35886" w:rsidP="00F35886">
            <w:pPr>
              <w:jc w:val="center"/>
              <w:rPr>
                <w:rFonts w:ascii="Arial" w:eastAsia="Aptos" w:hAnsi="Arial" w:cs="Arial"/>
                <w:i/>
                <w:iCs/>
                <w:sz w:val="18"/>
                <w:szCs w:val="18"/>
              </w:rPr>
            </w:pPr>
            <w:r w:rsidRPr="006C1F01">
              <w:rPr>
                <w:rFonts w:ascii="Arial" w:eastAsia="Aptos" w:hAnsi="Arial" w:cs="Arial"/>
                <w:i/>
                <w:iCs/>
                <w:sz w:val="18"/>
                <w:szCs w:val="18"/>
              </w:rPr>
              <w:t>KY</w:t>
            </w:r>
          </w:p>
        </w:tc>
        <w:tc>
          <w:tcPr>
            <w:tcW w:w="1217" w:type="dxa"/>
            <w:gridSpan w:val="2"/>
            <w:tcBorders>
              <w:top w:val="nil"/>
              <w:left w:val="nil"/>
              <w:bottom w:val="nil"/>
              <w:right w:val="nil"/>
            </w:tcBorders>
            <w:shd w:val="clear" w:color="FFFFFF" w:fill="FFFFFF"/>
            <w:vAlign w:val="bottom"/>
          </w:tcPr>
          <w:p w14:paraId="6DE9261A" w14:textId="40A251EF"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8,830</w:t>
            </w:r>
          </w:p>
        </w:tc>
        <w:tc>
          <w:tcPr>
            <w:tcW w:w="809" w:type="dxa"/>
            <w:tcBorders>
              <w:top w:val="nil"/>
              <w:left w:val="nil"/>
              <w:bottom w:val="nil"/>
              <w:right w:val="nil"/>
            </w:tcBorders>
            <w:shd w:val="clear" w:color="FEBC8C" w:fill="FEBC8C"/>
            <w:vAlign w:val="bottom"/>
          </w:tcPr>
          <w:p w14:paraId="2467A1AB" w14:textId="3A069E27"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37%</w:t>
            </w:r>
          </w:p>
        </w:tc>
        <w:tc>
          <w:tcPr>
            <w:tcW w:w="809" w:type="dxa"/>
            <w:tcBorders>
              <w:top w:val="nil"/>
              <w:left w:val="nil"/>
              <w:bottom w:val="nil"/>
              <w:right w:val="nil"/>
            </w:tcBorders>
            <w:shd w:val="clear" w:color="FEBC8C" w:fill="FEBC8C"/>
            <w:vAlign w:val="bottom"/>
          </w:tcPr>
          <w:p w14:paraId="36B1D817" w14:textId="0BC28EE7"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48%</w:t>
            </w:r>
          </w:p>
        </w:tc>
        <w:tc>
          <w:tcPr>
            <w:tcW w:w="801" w:type="dxa"/>
            <w:tcBorders>
              <w:top w:val="nil"/>
              <w:left w:val="nil"/>
              <w:bottom w:val="nil"/>
              <w:right w:val="nil"/>
            </w:tcBorders>
            <w:shd w:val="clear" w:color="FEBC8C" w:fill="FEBC8C"/>
            <w:vAlign w:val="bottom"/>
          </w:tcPr>
          <w:p w14:paraId="5FBBC252" w14:textId="50856F66"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10%</w:t>
            </w:r>
          </w:p>
        </w:tc>
        <w:tc>
          <w:tcPr>
            <w:tcW w:w="825" w:type="dxa"/>
            <w:tcBorders>
              <w:top w:val="nil"/>
              <w:left w:val="nil"/>
              <w:bottom w:val="nil"/>
              <w:right w:val="nil"/>
            </w:tcBorders>
            <w:shd w:val="clear" w:color="FEC094" w:fill="FEC094"/>
            <w:vAlign w:val="bottom"/>
          </w:tcPr>
          <w:p w14:paraId="411AA712" w14:textId="2FF0CF6E"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26%</w:t>
            </w:r>
          </w:p>
        </w:tc>
        <w:tc>
          <w:tcPr>
            <w:tcW w:w="825" w:type="dxa"/>
            <w:tcBorders>
              <w:top w:val="nil"/>
              <w:left w:val="nil"/>
              <w:bottom w:val="nil"/>
              <w:right w:val="nil"/>
            </w:tcBorders>
            <w:shd w:val="clear" w:color="FEC094" w:fill="FEC094"/>
            <w:vAlign w:val="bottom"/>
          </w:tcPr>
          <w:p w14:paraId="36882ADE" w14:textId="2D6DF11D"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37%</w:t>
            </w:r>
          </w:p>
        </w:tc>
        <w:tc>
          <w:tcPr>
            <w:tcW w:w="821" w:type="dxa"/>
            <w:tcBorders>
              <w:top w:val="nil"/>
              <w:left w:val="nil"/>
              <w:bottom w:val="nil"/>
              <w:right w:val="nil"/>
            </w:tcBorders>
            <w:shd w:val="clear" w:color="FEC094" w:fill="FEC094"/>
            <w:vAlign w:val="bottom"/>
          </w:tcPr>
          <w:p w14:paraId="20E14B82" w14:textId="1E03913B"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11%</w:t>
            </w:r>
          </w:p>
        </w:tc>
        <w:tc>
          <w:tcPr>
            <w:tcW w:w="809" w:type="dxa"/>
            <w:tcBorders>
              <w:top w:val="nil"/>
              <w:left w:val="nil"/>
              <w:bottom w:val="nil"/>
              <w:right w:val="nil"/>
            </w:tcBorders>
            <w:shd w:val="clear" w:color="FFE5D2" w:fill="FFE5D2"/>
            <w:vAlign w:val="bottom"/>
          </w:tcPr>
          <w:p w14:paraId="7E1A914A" w14:textId="1731B1CC"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46</w:t>
            </w:r>
          </w:p>
        </w:tc>
        <w:tc>
          <w:tcPr>
            <w:tcW w:w="809" w:type="dxa"/>
            <w:tcBorders>
              <w:top w:val="nil"/>
              <w:left w:val="nil"/>
              <w:bottom w:val="nil"/>
              <w:right w:val="nil"/>
            </w:tcBorders>
            <w:shd w:val="clear" w:color="FFE5D2" w:fill="FFE5D2"/>
            <w:vAlign w:val="bottom"/>
          </w:tcPr>
          <w:p w14:paraId="5C44C6A2" w14:textId="5A76F9EA"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49</w:t>
            </w:r>
          </w:p>
        </w:tc>
        <w:tc>
          <w:tcPr>
            <w:tcW w:w="791" w:type="dxa"/>
            <w:gridSpan w:val="2"/>
            <w:tcBorders>
              <w:top w:val="nil"/>
              <w:left w:val="nil"/>
              <w:bottom w:val="nil"/>
              <w:right w:val="nil"/>
            </w:tcBorders>
            <w:shd w:val="clear" w:color="FFE5D2" w:fill="FFE5D2"/>
            <w:vAlign w:val="bottom"/>
          </w:tcPr>
          <w:p w14:paraId="55850D57" w14:textId="3D2832A6"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3</w:t>
            </w:r>
          </w:p>
        </w:tc>
      </w:tr>
      <w:tr w:rsidR="00F35886" w:rsidRPr="006C1F01" w14:paraId="1D1C04BB" w14:textId="77777777" w:rsidTr="00F35886">
        <w:trPr>
          <w:cantSplit/>
        </w:trPr>
        <w:tc>
          <w:tcPr>
            <w:tcW w:w="844" w:type="dxa"/>
            <w:vMerge/>
          </w:tcPr>
          <w:p w14:paraId="614150D0" w14:textId="77777777" w:rsidR="00F35886" w:rsidRPr="006C1F01" w:rsidRDefault="00F35886" w:rsidP="00F35886">
            <w:pPr>
              <w:jc w:val="center"/>
              <w:rPr>
                <w:rFonts w:ascii="Arial" w:eastAsia="Aptos" w:hAnsi="Arial" w:cs="Arial"/>
                <w:i/>
                <w:iCs/>
                <w:sz w:val="18"/>
                <w:szCs w:val="18"/>
              </w:rPr>
            </w:pPr>
          </w:p>
        </w:tc>
        <w:tc>
          <w:tcPr>
            <w:tcW w:w="1217" w:type="dxa"/>
            <w:gridSpan w:val="2"/>
            <w:tcBorders>
              <w:top w:val="nil"/>
              <w:left w:val="nil"/>
              <w:bottom w:val="nil"/>
              <w:right w:val="nil"/>
            </w:tcBorders>
            <w:shd w:val="clear" w:color="FFFFFF" w:fill="FFFFFF"/>
            <w:vAlign w:val="bottom"/>
          </w:tcPr>
          <w:p w14:paraId="21C6297C" w14:textId="0C32C6B5"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[8,620 to 9,050]</w:t>
            </w:r>
          </w:p>
        </w:tc>
        <w:tc>
          <w:tcPr>
            <w:tcW w:w="809" w:type="dxa"/>
            <w:tcBorders>
              <w:top w:val="nil"/>
              <w:left w:val="nil"/>
              <w:bottom w:val="nil"/>
              <w:right w:val="nil"/>
            </w:tcBorders>
            <w:shd w:val="clear" w:color="FEBC8C" w:fill="FEBC8C"/>
            <w:vAlign w:val="bottom"/>
          </w:tcPr>
          <w:p w14:paraId="4A323F6E" w14:textId="2CB9BCCC"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[35 to 40%]</w:t>
            </w:r>
          </w:p>
        </w:tc>
        <w:tc>
          <w:tcPr>
            <w:tcW w:w="809" w:type="dxa"/>
            <w:tcBorders>
              <w:top w:val="nil"/>
              <w:left w:val="nil"/>
              <w:bottom w:val="nil"/>
              <w:right w:val="nil"/>
            </w:tcBorders>
            <w:shd w:val="clear" w:color="FEBC8C" w:fill="FEBC8C"/>
            <w:vAlign w:val="bottom"/>
          </w:tcPr>
          <w:p w14:paraId="04B84072" w14:textId="692FA859"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[41 to 56%]</w:t>
            </w:r>
          </w:p>
        </w:tc>
        <w:tc>
          <w:tcPr>
            <w:tcW w:w="801" w:type="dxa"/>
            <w:tcBorders>
              <w:top w:val="nil"/>
              <w:left w:val="nil"/>
              <w:bottom w:val="nil"/>
              <w:right w:val="nil"/>
            </w:tcBorders>
            <w:shd w:val="clear" w:color="FEBC8C" w:fill="FEBC8C"/>
            <w:vAlign w:val="bottom"/>
          </w:tcPr>
          <w:p w14:paraId="2B8D14F4" w14:textId="7A0BFDE3"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[5 to 17%]</w:t>
            </w:r>
          </w:p>
        </w:tc>
        <w:tc>
          <w:tcPr>
            <w:tcW w:w="825" w:type="dxa"/>
            <w:tcBorders>
              <w:top w:val="nil"/>
              <w:left w:val="nil"/>
              <w:bottom w:val="nil"/>
              <w:right w:val="nil"/>
            </w:tcBorders>
            <w:shd w:val="clear" w:color="FEC094" w:fill="FEC094"/>
            <w:vAlign w:val="bottom"/>
          </w:tcPr>
          <w:p w14:paraId="5E69AFAD" w14:textId="644ADEC8"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[23 to 28%]</w:t>
            </w:r>
          </w:p>
        </w:tc>
        <w:tc>
          <w:tcPr>
            <w:tcW w:w="825" w:type="dxa"/>
            <w:tcBorders>
              <w:top w:val="nil"/>
              <w:left w:val="nil"/>
              <w:bottom w:val="nil"/>
              <w:right w:val="nil"/>
            </w:tcBorders>
            <w:shd w:val="clear" w:color="FEC094" w:fill="FEC094"/>
            <w:vAlign w:val="bottom"/>
          </w:tcPr>
          <w:p w14:paraId="1785744A" w14:textId="7FA1A29A"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[31 to 44%]</w:t>
            </w:r>
          </w:p>
        </w:tc>
        <w:tc>
          <w:tcPr>
            <w:tcW w:w="821" w:type="dxa"/>
            <w:tcBorders>
              <w:top w:val="nil"/>
              <w:left w:val="nil"/>
              <w:bottom w:val="nil"/>
              <w:right w:val="nil"/>
            </w:tcBorders>
            <w:shd w:val="clear" w:color="FEC094" w:fill="FEC094"/>
            <w:vAlign w:val="bottom"/>
          </w:tcPr>
          <w:p w14:paraId="75CAF8B2" w14:textId="3963283E"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[7 to 17%]</w:t>
            </w:r>
          </w:p>
        </w:tc>
        <w:tc>
          <w:tcPr>
            <w:tcW w:w="809" w:type="dxa"/>
            <w:tcBorders>
              <w:top w:val="nil"/>
              <w:left w:val="nil"/>
              <w:bottom w:val="nil"/>
              <w:right w:val="nil"/>
            </w:tcBorders>
            <w:shd w:val="clear" w:color="FFE5D2" w:fill="FFE5D2"/>
            <w:vAlign w:val="bottom"/>
          </w:tcPr>
          <w:p w14:paraId="06B3BF40" w14:textId="128E3D97"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[45 to 48]</w:t>
            </w:r>
          </w:p>
        </w:tc>
        <w:tc>
          <w:tcPr>
            <w:tcW w:w="809" w:type="dxa"/>
            <w:tcBorders>
              <w:top w:val="nil"/>
              <w:left w:val="nil"/>
              <w:bottom w:val="nil"/>
              <w:right w:val="nil"/>
            </w:tcBorders>
            <w:shd w:val="clear" w:color="FFE5D2" w:fill="FFE5D2"/>
            <w:vAlign w:val="bottom"/>
          </w:tcPr>
          <w:p w14:paraId="38BCB405" w14:textId="4BC7E6F1"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[42 to 59]</w:t>
            </w:r>
          </w:p>
        </w:tc>
        <w:tc>
          <w:tcPr>
            <w:tcW w:w="791" w:type="dxa"/>
            <w:gridSpan w:val="2"/>
            <w:tcBorders>
              <w:top w:val="nil"/>
              <w:left w:val="nil"/>
              <w:bottom w:val="nil"/>
              <w:right w:val="nil"/>
            </w:tcBorders>
            <w:shd w:val="clear" w:color="FFE5D2" w:fill="FFE5D2"/>
            <w:vAlign w:val="bottom"/>
          </w:tcPr>
          <w:p w14:paraId="3A52FF61" w14:textId="6E03AE00"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[-3 to 12]</w:t>
            </w:r>
          </w:p>
        </w:tc>
      </w:tr>
      <w:tr w:rsidR="00F35886" w:rsidRPr="006C1F01" w14:paraId="57AF51E2" w14:textId="77777777" w:rsidTr="00F35886">
        <w:tc>
          <w:tcPr>
            <w:tcW w:w="844" w:type="dxa"/>
            <w:vMerge w:val="restart"/>
          </w:tcPr>
          <w:p w14:paraId="56EE4144" w14:textId="77777777" w:rsidR="00F35886" w:rsidRPr="006C1F01" w:rsidRDefault="00F35886" w:rsidP="00F35886">
            <w:pPr>
              <w:jc w:val="center"/>
              <w:rPr>
                <w:rFonts w:ascii="Arial" w:eastAsia="Aptos" w:hAnsi="Arial" w:cs="Arial"/>
                <w:i/>
                <w:iCs/>
                <w:sz w:val="18"/>
                <w:szCs w:val="18"/>
              </w:rPr>
            </w:pPr>
            <w:r w:rsidRPr="006C1F01">
              <w:rPr>
                <w:rFonts w:ascii="Arial" w:eastAsia="Aptos" w:hAnsi="Arial" w:cs="Arial"/>
                <w:i/>
                <w:iCs/>
                <w:sz w:val="18"/>
                <w:szCs w:val="18"/>
              </w:rPr>
              <w:t>OK</w:t>
            </w:r>
          </w:p>
        </w:tc>
        <w:tc>
          <w:tcPr>
            <w:tcW w:w="1217" w:type="dxa"/>
            <w:gridSpan w:val="2"/>
            <w:tcBorders>
              <w:top w:val="nil"/>
              <w:left w:val="nil"/>
              <w:bottom w:val="nil"/>
              <w:right w:val="nil"/>
            </w:tcBorders>
            <w:shd w:val="clear" w:color="FFFFFF" w:fill="FFFFFF"/>
            <w:vAlign w:val="bottom"/>
          </w:tcPr>
          <w:p w14:paraId="0D4AA48C" w14:textId="68B023D8"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7,307</w:t>
            </w:r>
          </w:p>
        </w:tc>
        <w:tc>
          <w:tcPr>
            <w:tcW w:w="809" w:type="dxa"/>
            <w:tcBorders>
              <w:top w:val="nil"/>
              <w:left w:val="nil"/>
              <w:bottom w:val="nil"/>
              <w:right w:val="nil"/>
            </w:tcBorders>
            <w:shd w:val="clear" w:color="E5EEF6" w:fill="E5EEF6"/>
            <w:vAlign w:val="bottom"/>
          </w:tcPr>
          <w:p w14:paraId="03975658" w14:textId="0A8B14C7"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37%</w:t>
            </w:r>
          </w:p>
        </w:tc>
        <w:tc>
          <w:tcPr>
            <w:tcW w:w="809" w:type="dxa"/>
            <w:tcBorders>
              <w:top w:val="nil"/>
              <w:left w:val="nil"/>
              <w:bottom w:val="nil"/>
              <w:right w:val="nil"/>
            </w:tcBorders>
            <w:shd w:val="clear" w:color="E5EEF6" w:fill="E5EEF6"/>
            <w:vAlign w:val="bottom"/>
          </w:tcPr>
          <w:p w14:paraId="5FD82C62" w14:textId="2D3F9A7C"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34%</w:t>
            </w:r>
          </w:p>
        </w:tc>
        <w:tc>
          <w:tcPr>
            <w:tcW w:w="801" w:type="dxa"/>
            <w:tcBorders>
              <w:top w:val="nil"/>
              <w:left w:val="nil"/>
              <w:bottom w:val="nil"/>
              <w:right w:val="nil"/>
            </w:tcBorders>
            <w:shd w:val="clear" w:color="E5EEF6" w:fill="E5EEF6"/>
            <w:vAlign w:val="bottom"/>
          </w:tcPr>
          <w:p w14:paraId="032B9135" w14:textId="0147D960"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w:t>
            </w:r>
          </w:p>
        </w:tc>
        <w:tc>
          <w:tcPr>
            <w:tcW w:w="825" w:type="dxa"/>
            <w:tcBorders>
              <w:top w:val="nil"/>
              <w:left w:val="nil"/>
              <w:bottom w:val="nil"/>
              <w:right w:val="nil"/>
            </w:tcBorders>
            <w:shd w:val="clear" w:color="FFF4EC" w:fill="FFF4EC"/>
            <w:vAlign w:val="bottom"/>
          </w:tcPr>
          <w:p w14:paraId="396E5D6B" w14:textId="6AF682D6"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25%</w:t>
            </w:r>
          </w:p>
        </w:tc>
        <w:tc>
          <w:tcPr>
            <w:tcW w:w="825" w:type="dxa"/>
            <w:tcBorders>
              <w:top w:val="nil"/>
              <w:left w:val="nil"/>
              <w:bottom w:val="nil"/>
              <w:right w:val="nil"/>
            </w:tcBorders>
            <w:shd w:val="clear" w:color="FFF4EC" w:fill="FFF4EC"/>
            <w:vAlign w:val="bottom"/>
          </w:tcPr>
          <w:p w14:paraId="5A02B06F" w14:textId="1D8BEEEA"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27%</w:t>
            </w:r>
          </w:p>
        </w:tc>
        <w:tc>
          <w:tcPr>
            <w:tcW w:w="821" w:type="dxa"/>
            <w:tcBorders>
              <w:top w:val="nil"/>
              <w:left w:val="nil"/>
              <w:bottom w:val="nil"/>
              <w:right w:val="nil"/>
            </w:tcBorders>
            <w:shd w:val="clear" w:color="FFF4EC" w:fill="FFF4EC"/>
            <w:vAlign w:val="bottom"/>
          </w:tcPr>
          <w:p w14:paraId="343765A5" w14:textId="28A67BE1"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w:t>
            </w:r>
          </w:p>
        </w:tc>
        <w:tc>
          <w:tcPr>
            <w:tcW w:w="809" w:type="dxa"/>
            <w:tcBorders>
              <w:top w:val="nil"/>
              <w:left w:val="nil"/>
              <w:bottom w:val="nil"/>
              <w:right w:val="nil"/>
            </w:tcBorders>
            <w:shd w:val="clear" w:color="AAC8E3" w:fill="AAC8E3"/>
            <w:vAlign w:val="bottom"/>
          </w:tcPr>
          <w:p w14:paraId="4C43442E" w14:textId="43FC9F1B"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46</w:t>
            </w:r>
          </w:p>
        </w:tc>
        <w:tc>
          <w:tcPr>
            <w:tcW w:w="809" w:type="dxa"/>
            <w:tcBorders>
              <w:top w:val="nil"/>
              <w:left w:val="nil"/>
              <w:bottom w:val="nil"/>
              <w:right w:val="nil"/>
            </w:tcBorders>
            <w:shd w:val="clear" w:color="AAC8E3" w:fill="AAC8E3"/>
            <w:vAlign w:val="bottom"/>
          </w:tcPr>
          <w:p w14:paraId="4B9B7F5D" w14:textId="78ABFB53"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41</w:t>
            </w:r>
          </w:p>
        </w:tc>
        <w:tc>
          <w:tcPr>
            <w:tcW w:w="791" w:type="dxa"/>
            <w:gridSpan w:val="2"/>
            <w:tcBorders>
              <w:top w:val="nil"/>
              <w:left w:val="nil"/>
              <w:bottom w:val="nil"/>
              <w:right w:val="nil"/>
            </w:tcBorders>
            <w:shd w:val="clear" w:color="AAC8E3" w:fill="AAC8E3"/>
            <w:vAlign w:val="bottom"/>
          </w:tcPr>
          <w:p w14:paraId="2771E6C8" w14:textId="339A770D"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-5</w:t>
            </w:r>
          </w:p>
        </w:tc>
      </w:tr>
      <w:tr w:rsidR="00F35886" w:rsidRPr="006C1F01" w14:paraId="421D0DEF" w14:textId="77777777" w:rsidTr="00F35886">
        <w:tc>
          <w:tcPr>
            <w:tcW w:w="844" w:type="dxa"/>
            <w:vMerge/>
          </w:tcPr>
          <w:p w14:paraId="7BE53306" w14:textId="77777777" w:rsidR="00F35886" w:rsidRPr="006C1F01" w:rsidRDefault="00F35886" w:rsidP="00F35886">
            <w:pPr>
              <w:jc w:val="center"/>
              <w:rPr>
                <w:rFonts w:ascii="Arial" w:eastAsia="Aptos" w:hAnsi="Arial" w:cs="Arial"/>
                <w:i/>
                <w:iCs/>
                <w:sz w:val="18"/>
                <w:szCs w:val="18"/>
              </w:rPr>
            </w:pPr>
          </w:p>
        </w:tc>
        <w:tc>
          <w:tcPr>
            <w:tcW w:w="1217" w:type="dxa"/>
            <w:gridSpan w:val="2"/>
            <w:tcBorders>
              <w:top w:val="nil"/>
              <w:left w:val="nil"/>
              <w:bottom w:val="nil"/>
              <w:right w:val="nil"/>
            </w:tcBorders>
            <w:shd w:val="clear" w:color="FFFFFF" w:fill="FFFFFF"/>
            <w:vAlign w:val="bottom"/>
          </w:tcPr>
          <w:p w14:paraId="22E36AE9" w14:textId="230323C3"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[7,152 to 7,466]</w:t>
            </w:r>
          </w:p>
        </w:tc>
        <w:tc>
          <w:tcPr>
            <w:tcW w:w="809" w:type="dxa"/>
            <w:tcBorders>
              <w:top w:val="nil"/>
              <w:left w:val="nil"/>
              <w:bottom w:val="nil"/>
              <w:right w:val="nil"/>
            </w:tcBorders>
            <w:shd w:val="clear" w:color="E5EEF6" w:fill="E5EEF6"/>
            <w:vAlign w:val="bottom"/>
          </w:tcPr>
          <w:p w14:paraId="09893EB2" w14:textId="1EB48013"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[33 to 40%]</w:t>
            </w:r>
          </w:p>
        </w:tc>
        <w:tc>
          <w:tcPr>
            <w:tcW w:w="809" w:type="dxa"/>
            <w:tcBorders>
              <w:top w:val="nil"/>
              <w:left w:val="nil"/>
              <w:bottom w:val="nil"/>
              <w:right w:val="nil"/>
            </w:tcBorders>
            <w:shd w:val="clear" w:color="E5EEF6" w:fill="E5EEF6"/>
            <w:vAlign w:val="bottom"/>
          </w:tcPr>
          <w:p w14:paraId="7136E22A" w14:textId="1CBED70B"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[28 to 43%]</w:t>
            </w:r>
          </w:p>
        </w:tc>
        <w:tc>
          <w:tcPr>
            <w:tcW w:w="801" w:type="dxa"/>
            <w:tcBorders>
              <w:top w:val="nil"/>
              <w:left w:val="nil"/>
              <w:bottom w:val="nil"/>
              <w:right w:val="nil"/>
            </w:tcBorders>
            <w:shd w:val="clear" w:color="E5EEF6" w:fill="E5EEF6"/>
            <w:vAlign w:val="bottom"/>
          </w:tcPr>
          <w:p w14:paraId="618F6B9A" w14:textId="70A9F14A"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[-7 to 5%]</w:t>
            </w:r>
          </w:p>
        </w:tc>
        <w:tc>
          <w:tcPr>
            <w:tcW w:w="825" w:type="dxa"/>
            <w:tcBorders>
              <w:top w:val="nil"/>
              <w:left w:val="nil"/>
              <w:bottom w:val="nil"/>
              <w:right w:val="nil"/>
            </w:tcBorders>
            <w:shd w:val="clear" w:color="FFF4EC" w:fill="FFF4EC"/>
            <w:vAlign w:val="bottom"/>
          </w:tcPr>
          <w:p w14:paraId="561FE702" w14:textId="4000640D"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[22 to 29%]</w:t>
            </w:r>
          </w:p>
        </w:tc>
        <w:tc>
          <w:tcPr>
            <w:tcW w:w="825" w:type="dxa"/>
            <w:tcBorders>
              <w:top w:val="nil"/>
              <w:left w:val="nil"/>
              <w:bottom w:val="nil"/>
              <w:right w:val="nil"/>
            </w:tcBorders>
            <w:shd w:val="clear" w:color="FFF4EC" w:fill="FFF4EC"/>
            <w:vAlign w:val="bottom"/>
          </w:tcPr>
          <w:p w14:paraId="20EE1F6E" w14:textId="450A4739"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[21 to 35%]</w:t>
            </w:r>
          </w:p>
        </w:tc>
        <w:tc>
          <w:tcPr>
            <w:tcW w:w="821" w:type="dxa"/>
            <w:tcBorders>
              <w:top w:val="nil"/>
              <w:left w:val="nil"/>
              <w:bottom w:val="nil"/>
              <w:right w:val="nil"/>
            </w:tcBorders>
            <w:shd w:val="clear" w:color="FFF4EC" w:fill="FFF4EC"/>
            <w:vAlign w:val="bottom"/>
          </w:tcPr>
          <w:p w14:paraId="6A38816C" w14:textId="60E8DA4D"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 to 8%]</w:t>
            </w:r>
          </w:p>
        </w:tc>
        <w:tc>
          <w:tcPr>
            <w:tcW w:w="809" w:type="dxa"/>
            <w:tcBorders>
              <w:top w:val="nil"/>
              <w:left w:val="nil"/>
              <w:bottom w:val="nil"/>
              <w:right w:val="nil"/>
            </w:tcBorders>
            <w:shd w:val="clear" w:color="AAC8E3" w:fill="AAC8E3"/>
            <w:vAlign w:val="bottom"/>
          </w:tcPr>
          <w:p w14:paraId="14C9EA7F" w14:textId="7491A329"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[44 to 47]</w:t>
            </w:r>
          </w:p>
        </w:tc>
        <w:tc>
          <w:tcPr>
            <w:tcW w:w="809" w:type="dxa"/>
            <w:tcBorders>
              <w:top w:val="nil"/>
              <w:left w:val="nil"/>
              <w:bottom w:val="nil"/>
              <w:right w:val="nil"/>
            </w:tcBorders>
            <w:shd w:val="clear" w:color="AAC8E3" w:fill="AAC8E3"/>
            <w:vAlign w:val="bottom"/>
          </w:tcPr>
          <w:p w14:paraId="2135D0F2" w14:textId="6F4A52D0"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[39 to 43]</w:t>
            </w:r>
          </w:p>
        </w:tc>
        <w:tc>
          <w:tcPr>
            <w:tcW w:w="791" w:type="dxa"/>
            <w:gridSpan w:val="2"/>
            <w:tcBorders>
              <w:top w:val="nil"/>
              <w:left w:val="nil"/>
              <w:bottom w:val="nil"/>
              <w:right w:val="nil"/>
            </w:tcBorders>
            <w:shd w:val="clear" w:color="AAC8E3" w:fill="AAC8E3"/>
            <w:vAlign w:val="bottom"/>
          </w:tcPr>
          <w:p w14:paraId="289DA058" w14:textId="7337B782"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[-7 to -3]</w:t>
            </w:r>
          </w:p>
        </w:tc>
      </w:tr>
      <w:tr w:rsidR="00F35886" w:rsidRPr="006C1F01" w14:paraId="18B2079E" w14:textId="77777777" w:rsidTr="00F35886">
        <w:tc>
          <w:tcPr>
            <w:tcW w:w="844" w:type="dxa"/>
            <w:vMerge w:val="restart"/>
          </w:tcPr>
          <w:p w14:paraId="6FAC6BFA" w14:textId="77777777" w:rsidR="00F35886" w:rsidRPr="006C1F01" w:rsidRDefault="00F35886" w:rsidP="00F35886">
            <w:pPr>
              <w:jc w:val="center"/>
              <w:rPr>
                <w:rFonts w:ascii="Arial" w:eastAsia="Aptos" w:hAnsi="Arial" w:cs="Arial"/>
                <w:i/>
                <w:iCs/>
                <w:sz w:val="18"/>
                <w:szCs w:val="18"/>
              </w:rPr>
            </w:pPr>
            <w:r w:rsidRPr="006C1F01">
              <w:rPr>
                <w:rFonts w:ascii="Arial" w:eastAsia="Aptos" w:hAnsi="Arial" w:cs="Arial"/>
                <w:i/>
                <w:iCs/>
                <w:sz w:val="18"/>
                <w:szCs w:val="18"/>
              </w:rPr>
              <w:t>WI</w:t>
            </w:r>
          </w:p>
        </w:tc>
        <w:tc>
          <w:tcPr>
            <w:tcW w:w="1217" w:type="dxa"/>
            <w:gridSpan w:val="2"/>
            <w:tcBorders>
              <w:top w:val="nil"/>
              <w:left w:val="nil"/>
              <w:bottom w:val="nil"/>
              <w:right w:val="nil"/>
            </w:tcBorders>
            <w:shd w:val="clear" w:color="FFFFFF" w:fill="FFFFFF"/>
            <w:vAlign w:val="bottom"/>
          </w:tcPr>
          <w:p w14:paraId="44B75413" w14:textId="1AB6298F"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7,259</w:t>
            </w:r>
          </w:p>
        </w:tc>
        <w:tc>
          <w:tcPr>
            <w:tcW w:w="809" w:type="dxa"/>
            <w:tcBorders>
              <w:top w:val="nil"/>
              <w:left w:val="nil"/>
              <w:bottom w:val="nil"/>
              <w:right w:val="nil"/>
            </w:tcBorders>
            <w:shd w:val="clear" w:color="F2F7FB" w:fill="F2F7FB"/>
            <w:vAlign w:val="bottom"/>
          </w:tcPr>
          <w:p w14:paraId="4821394A" w14:textId="1635586F"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44%</w:t>
            </w:r>
          </w:p>
        </w:tc>
        <w:tc>
          <w:tcPr>
            <w:tcW w:w="809" w:type="dxa"/>
            <w:tcBorders>
              <w:top w:val="nil"/>
              <w:left w:val="nil"/>
              <w:bottom w:val="nil"/>
              <w:right w:val="nil"/>
            </w:tcBorders>
            <w:shd w:val="clear" w:color="F2F7FB" w:fill="F2F7FB"/>
            <w:vAlign w:val="bottom"/>
          </w:tcPr>
          <w:p w14:paraId="3D9FA44C" w14:textId="497C60F2"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43%</w:t>
            </w:r>
          </w:p>
        </w:tc>
        <w:tc>
          <w:tcPr>
            <w:tcW w:w="801" w:type="dxa"/>
            <w:tcBorders>
              <w:top w:val="nil"/>
              <w:left w:val="nil"/>
              <w:bottom w:val="nil"/>
              <w:right w:val="nil"/>
            </w:tcBorders>
            <w:shd w:val="clear" w:color="F2F7FB" w:fill="F2F7FB"/>
            <w:vAlign w:val="bottom"/>
          </w:tcPr>
          <w:p w14:paraId="306EDE56" w14:textId="6CC53C0C"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-1%</w:t>
            </w:r>
          </w:p>
        </w:tc>
        <w:tc>
          <w:tcPr>
            <w:tcW w:w="825" w:type="dxa"/>
            <w:tcBorders>
              <w:top w:val="nil"/>
              <w:left w:val="nil"/>
              <w:bottom w:val="nil"/>
              <w:right w:val="nil"/>
            </w:tcBorders>
            <w:shd w:val="clear" w:color="FEE2CE" w:fill="FEE2CE"/>
            <w:vAlign w:val="bottom"/>
          </w:tcPr>
          <w:p w14:paraId="28546435" w14:textId="6A5CF932"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32%</w:t>
            </w:r>
          </w:p>
        </w:tc>
        <w:tc>
          <w:tcPr>
            <w:tcW w:w="825" w:type="dxa"/>
            <w:tcBorders>
              <w:top w:val="nil"/>
              <w:left w:val="nil"/>
              <w:bottom w:val="nil"/>
              <w:right w:val="nil"/>
            </w:tcBorders>
            <w:shd w:val="clear" w:color="FEE2CE" w:fill="FEE2CE"/>
            <w:vAlign w:val="bottom"/>
          </w:tcPr>
          <w:p w14:paraId="48950C5C" w14:textId="6A294DEA"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37%</w:t>
            </w:r>
          </w:p>
        </w:tc>
        <w:tc>
          <w:tcPr>
            <w:tcW w:w="821" w:type="dxa"/>
            <w:tcBorders>
              <w:top w:val="nil"/>
              <w:left w:val="nil"/>
              <w:bottom w:val="nil"/>
              <w:right w:val="nil"/>
            </w:tcBorders>
            <w:shd w:val="clear" w:color="FEE2CE" w:fill="FEE2CE"/>
            <w:vAlign w:val="bottom"/>
          </w:tcPr>
          <w:p w14:paraId="19080DBA" w14:textId="64F39DDA"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5%</w:t>
            </w:r>
          </w:p>
        </w:tc>
        <w:tc>
          <w:tcPr>
            <w:tcW w:w="809" w:type="dxa"/>
            <w:tcBorders>
              <w:top w:val="nil"/>
              <w:left w:val="nil"/>
              <w:bottom w:val="nil"/>
              <w:right w:val="nil"/>
            </w:tcBorders>
            <w:shd w:val="clear" w:color="87B3D7" w:fill="87B3D7"/>
            <w:vAlign w:val="bottom"/>
          </w:tcPr>
          <w:p w14:paraId="6503460D" w14:textId="65B2FD92"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49</w:t>
            </w:r>
          </w:p>
        </w:tc>
        <w:tc>
          <w:tcPr>
            <w:tcW w:w="809" w:type="dxa"/>
            <w:tcBorders>
              <w:top w:val="nil"/>
              <w:left w:val="nil"/>
              <w:bottom w:val="nil"/>
              <w:right w:val="nil"/>
            </w:tcBorders>
            <w:shd w:val="clear" w:color="87B3D7" w:fill="87B3D7"/>
            <w:vAlign w:val="bottom"/>
          </w:tcPr>
          <w:p w14:paraId="49A34461" w14:textId="63CD3177"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42</w:t>
            </w:r>
          </w:p>
        </w:tc>
        <w:tc>
          <w:tcPr>
            <w:tcW w:w="791" w:type="dxa"/>
            <w:gridSpan w:val="2"/>
            <w:tcBorders>
              <w:top w:val="nil"/>
              <w:left w:val="nil"/>
              <w:bottom w:val="nil"/>
              <w:right w:val="nil"/>
            </w:tcBorders>
            <w:shd w:val="clear" w:color="87B3D7" w:fill="87B3D7"/>
            <w:vAlign w:val="bottom"/>
          </w:tcPr>
          <w:p w14:paraId="1783070C" w14:textId="6B6EF099"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-7</w:t>
            </w:r>
          </w:p>
        </w:tc>
      </w:tr>
      <w:tr w:rsidR="00F35886" w:rsidRPr="006C1F01" w14:paraId="26C7F1DC" w14:textId="77777777" w:rsidTr="00F35886">
        <w:tc>
          <w:tcPr>
            <w:tcW w:w="844" w:type="dxa"/>
            <w:vMerge/>
          </w:tcPr>
          <w:p w14:paraId="00DAEAFB" w14:textId="77777777" w:rsidR="00F35886" w:rsidRPr="006C1F01" w:rsidRDefault="00F35886" w:rsidP="00F35886">
            <w:pPr>
              <w:jc w:val="center"/>
              <w:rPr>
                <w:rFonts w:ascii="Arial" w:eastAsia="Aptos" w:hAnsi="Arial" w:cs="Arial"/>
                <w:i/>
                <w:iCs/>
                <w:sz w:val="18"/>
                <w:szCs w:val="18"/>
              </w:rPr>
            </w:pPr>
          </w:p>
        </w:tc>
        <w:tc>
          <w:tcPr>
            <w:tcW w:w="1217" w:type="dxa"/>
            <w:gridSpan w:val="2"/>
            <w:tcBorders>
              <w:top w:val="nil"/>
              <w:left w:val="nil"/>
              <w:bottom w:val="nil"/>
              <w:right w:val="nil"/>
            </w:tcBorders>
            <w:shd w:val="clear" w:color="FFFFFF" w:fill="FFFFFF"/>
            <w:vAlign w:val="bottom"/>
          </w:tcPr>
          <w:p w14:paraId="69754399" w14:textId="19DD8451"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[7,095 to 7,447]</w:t>
            </w:r>
          </w:p>
        </w:tc>
        <w:tc>
          <w:tcPr>
            <w:tcW w:w="809" w:type="dxa"/>
            <w:tcBorders>
              <w:top w:val="nil"/>
              <w:left w:val="nil"/>
              <w:bottom w:val="nil"/>
              <w:right w:val="nil"/>
            </w:tcBorders>
            <w:shd w:val="clear" w:color="F2F7FB" w:fill="F2F7FB"/>
            <w:vAlign w:val="bottom"/>
          </w:tcPr>
          <w:p w14:paraId="52AF2910" w14:textId="796AE54D"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[41 to 47%]</w:t>
            </w:r>
          </w:p>
        </w:tc>
        <w:tc>
          <w:tcPr>
            <w:tcW w:w="809" w:type="dxa"/>
            <w:tcBorders>
              <w:top w:val="nil"/>
              <w:left w:val="nil"/>
              <w:bottom w:val="nil"/>
              <w:right w:val="nil"/>
            </w:tcBorders>
            <w:shd w:val="clear" w:color="F2F7FB" w:fill="F2F7FB"/>
            <w:vAlign w:val="bottom"/>
          </w:tcPr>
          <w:p w14:paraId="24C72002" w14:textId="31396D60"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[37 to 53%]</w:t>
            </w:r>
          </w:p>
        </w:tc>
        <w:tc>
          <w:tcPr>
            <w:tcW w:w="801" w:type="dxa"/>
            <w:tcBorders>
              <w:top w:val="nil"/>
              <w:left w:val="nil"/>
              <w:bottom w:val="nil"/>
              <w:right w:val="nil"/>
            </w:tcBorders>
            <w:shd w:val="clear" w:color="F2F7FB" w:fill="F2F7FB"/>
            <w:vAlign w:val="bottom"/>
          </w:tcPr>
          <w:p w14:paraId="0623B45D" w14:textId="5D0344F8"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[-6 to 7%]</w:t>
            </w:r>
          </w:p>
        </w:tc>
        <w:tc>
          <w:tcPr>
            <w:tcW w:w="825" w:type="dxa"/>
            <w:tcBorders>
              <w:top w:val="nil"/>
              <w:left w:val="nil"/>
              <w:bottom w:val="nil"/>
              <w:right w:val="nil"/>
            </w:tcBorders>
            <w:shd w:val="clear" w:color="FEE2CE" w:fill="FEE2CE"/>
            <w:vAlign w:val="bottom"/>
          </w:tcPr>
          <w:p w14:paraId="22CAF9C7" w14:textId="1A4C5E0E"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[29 to 35%]</w:t>
            </w:r>
          </w:p>
        </w:tc>
        <w:tc>
          <w:tcPr>
            <w:tcW w:w="825" w:type="dxa"/>
            <w:tcBorders>
              <w:top w:val="nil"/>
              <w:left w:val="nil"/>
              <w:bottom w:val="nil"/>
              <w:right w:val="nil"/>
            </w:tcBorders>
            <w:shd w:val="clear" w:color="FEE2CE" w:fill="FEE2CE"/>
            <w:vAlign w:val="bottom"/>
          </w:tcPr>
          <w:p w14:paraId="5FDCFE4A" w14:textId="4E2E6D11"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[31 to 46%]</w:t>
            </w:r>
          </w:p>
        </w:tc>
        <w:tc>
          <w:tcPr>
            <w:tcW w:w="821" w:type="dxa"/>
            <w:tcBorders>
              <w:top w:val="nil"/>
              <w:left w:val="nil"/>
              <w:bottom w:val="nil"/>
              <w:right w:val="nil"/>
            </w:tcBorders>
            <w:shd w:val="clear" w:color="FEE2CE" w:fill="FEE2CE"/>
            <w:vAlign w:val="bottom"/>
          </w:tcPr>
          <w:p w14:paraId="3C144329" w14:textId="349F0F29"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[0 to 13%]</w:t>
            </w:r>
          </w:p>
        </w:tc>
        <w:tc>
          <w:tcPr>
            <w:tcW w:w="809" w:type="dxa"/>
            <w:tcBorders>
              <w:top w:val="nil"/>
              <w:left w:val="nil"/>
              <w:bottom w:val="nil"/>
              <w:right w:val="nil"/>
            </w:tcBorders>
            <w:shd w:val="clear" w:color="87B3D7" w:fill="87B3D7"/>
            <w:vAlign w:val="bottom"/>
          </w:tcPr>
          <w:p w14:paraId="70615368" w14:textId="19B9C77F"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[48 to 51]</w:t>
            </w:r>
          </w:p>
        </w:tc>
        <w:tc>
          <w:tcPr>
            <w:tcW w:w="809" w:type="dxa"/>
            <w:tcBorders>
              <w:top w:val="nil"/>
              <w:left w:val="nil"/>
              <w:bottom w:val="nil"/>
              <w:right w:val="nil"/>
            </w:tcBorders>
            <w:shd w:val="clear" w:color="87B3D7" w:fill="87B3D7"/>
            <w:vAlign w:val="bottom"/>
          </w:tcPr>
          <w:p w14:paraId="60C9C2FA" w14:textId="00C514BC"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[38 to 60]</w:t>
            </w:r>
          </w:p>
        </w:tc>
        <w:tc>
          <w:tcPr>
            <w:tcW w:w="791" w:type="dxa"/>
            <w:gridSpan w:val="2"/>
            <w:tcBorders>
              <w:top w:val="nil"/>
              <w:left w:val="nil"/>
              <w:bottom w:val="nil"/>
              <w:right w:val="nil"/>
            </w:tcBorders>
            <w:shd w:val="clear" w:color="87B3D7" w:fill="87B3D7"/>
            <w:vAlign w:val="bottom"/>
          </w:tcPr>
          <w:p w14:paraId="3749D6F3" w14:textId="10F190DB"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[-11 to 9]</w:t>
            </w:r>
          </w:p>
        </w:tc>
      </w:tr>
      <w:tr w:rsidR="00F35886" w:rsidRPr="006C1F01" w14:paraId="60D0A6C7" w14:textId="77777777" w:rsidTr="00F35886">
        <w:tc>
          <w:tcPr>
            <w:tcW w:w="844" w:type="dxa"/>
            <w:vMerge w:val="restart"/>
          </w:tcPr>
          <w:p w14:paraId="5F9646A2" w14:textId="77777777" w:rsidR="00F35886" w:rsidRPr="006C1F01" w:rsidRDefault="00F35886" w:rsidP="00F35886">
            <w:pPr>
              <w:jc w:val="center"/>
              <w:rPr>
                <w:rFonts w:ascii="Arial" w:eastAsia="Aptos" w:hAnsi="Arial" w:cs="Arial"/>
                <w:i/>
                <w:iCs/>
                <w:sz w:val="18"/>
                <w:szCs w:val="18"/>
              </w:rPr>
            </w:pPr>
            <w:r w:rsidRPr="006C1F01">
              <w:rPr>
                <w:rFonts w:ascii="Arial" w:eastAsia="Aptos" w:hAnsi="Arial" w:cs="Arial"/>
                <w:i/>
                <w:iCs/>
                <w:sz w:val="18"/>
                <w:szCs w:val="18"/>
              </w:rPr>
              <w:t>AR</w:t>
            </w:r>
          </w:p>
        </w:tc>
        <w:tc>
          <w:tcPr>
            <w:tcW w:w="1217" w:type="dxa"/>
            <w:gridSpan w:val="2"/>
            <w:tcBorders>
              <w:top w:val="nil"/>
              <w:left w:val="nil"/>
              <w:bottom w:val="nil"/>
              <w:right w:val="nil"/>
            </w:tcBorders>
            <w:shd w:val="clear" w:color="FFFFFF" w:fill="FFFFFF"/>
            <w:vAlign w:val="bottom"/>
          </w:tcPr>
          <w:p w14:paraId="23209A28" w14:textId="0E04D5D4"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7,052</w:t>
            </w:r>
          </w:p>
        </w:tc>
        <w:tc>
          <w:tcPr>
            <w:tcW w:w="809" w:type="dxa"/>
            <w:tcBorders>
              <w:top w:val="nil"/>
              <w:left w:val="nil"/>
              <w:bottom w:val="nil"/>
              <w:right w:val="nil"/>
            </w:tcBorders>
            <w:shd w:val="clear" w:color="FFF8F4" w:fill="FFF8F4"/>
            <w:vAlign w:val="bottom"/>
          </w:tcPr>
          <w:p w14:paraId="34C6BA30" w14:textId="143A3065"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35%</w:t>
            </w:r>
          </w:p>
        </w:tc>
        <w:tc>
          <w:tcPr>
            <w:tcW w:w="809" w:type="dxa"/>
            <w:tcBorders>
              <w:top w:val="nil"/>
              <w:left w:val="nil"/>
              <w:bottom w:val="nil"/>
              <w:right w:val="nil"/>
            </w:tcBorders>
            <w:shd w:val="clear" w:color="FFF8F4" w:fill="FFF8F4"/>
            <w:vAlign w:val="bottom"/>
          </w:tcPr>
          <w:p w14:paraId="46E18C1E" w14:textId="3D1F30C7"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36%</w:t>
            </w:r>
          </w:p>
        </w:tc>
        <w:tc>
          <w:tcPr>
            <w:tcW w:w="801" w:type="dxa"/>
            <w:tcBorders>
              <w:top w:val="nil"/>
              <w:left w:val="nil"/>
              <w:bottom w:val="nil"/>
              <w:right w:val="nil"/>
            </w:tcBorders>
            <w:shd w:val="clear" w:color="FFF8F4" w:fill="FFF8F4"/>
            <w:vAlign w:val="bottom"/>
          </w:tcPr>
          <w:p w14:paraId="55C93C14" w14:textId="207D7341"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1%</w:t>
            </w:r>
          </w:p>
        </w:tc>
        <w:tc>
          <w:tcPr>
            <w:tcW w:w="825" w:type="dxa"/>
            <w:tcBorders>
              <w:top w:val="nil"/>
              <w:left w:val="nil"/>
              <w:bottom w:val="nil"/>
              <w:right w:val="nil"/>
            </w:tcBorders>
            <w:shd w:val="clear" w:color="FFE8D8" w:fill="FFE8D8"/>
            <w:vAlign w:val="bottom"/>
          </w:tcPr>
          <w:p w14:paraId="2412BBA9" w14:textId="35EA8A71"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24%</w:t>
            </w:r>
          </w:p>
        </w:tc>
        <w:tc>
          <w:tcPr>
            <w:tcW w:w="825" w:type="dxa"/>
            <w:tcBorders>
              <w:top w:val="nil"/>
              <w:left w:val="nil"/>
              <w:bottom w:val="nil"/>
              <w:right w:val="nil"/>
            </w:tcBorders>
            <w:shd w:val="clear" w:color="FFE8D8" w:fill="FFE8D8"/>
            <w:vAlign w:val="bottom"/>
          </w:tcPr>
          <w:p w14:paraId="7DB6078D" w14:textId="5026E7A0"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28%</w:t>
            </w:r>
          </w:p>
        </w:tc>
        <w:tc>
          <w:tcPr>
            <w:tcW w:w="821" w:type="dxa"/>
            <w:tcBorders>
              <w:top w:val="nil"/>
              <w:left w:val="nil"/>
              <w:bottom w:val="nil"/>
              <w:right w:val="nil"/>
            </w:tcBorders>
            <w:shd w:val="clear" w:color="FFE8D8" w:fill="FFE8D8"/>
            <w:vAlign w:val="bottom"/>
          </w:tcPr>
          <w:p w14:paraId="4B4C9F2A" w14:textId="6FD56893"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4%</w:t>
            </w:r>
          </w:p>
        </w:tc>
        <w:tc>
          <w:tcPr>
            <w:tcW w:w="809" w:type="dxa"/>
            <w:tcBorders>
              <w:top w:val="nil"/>
              <w:left w:val="nil"/>
              <w:bottom w:val="nil"/>
              <w:right w:val="nil"/>
            </w:tcBorders>
            <w:shd w:val="clear" w:color="BBD3E8" w:fill="BBD3E8"/>
            <w:vAlign w:val="bottom"/>
          </w:tcPr>
          <w:p w14:paraId="5582DA4F" w14:textId="524DF07F"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45</w:t>
            </w:r>
          </w:p>
        </w:tc>
        <w:tc>
          <w:tcPr>
            <w:tcW w:w="809" w:type="dxa"/>
            <w:tcBorders>
              <w:top w:val="nil"/>
              <w:left w:val="nil"/>
              <w:bottom w:val="nil"/>
              <w:right w:val="nil"/>
            </w:tcBorders>
            <w:shd w:val="clear" w:color="BBD3E8" w:fill="BBD3E8"/>
            <w:vAlign w:val="bottom"/>
          </w:tcPr>
          <w:p w14:paraId="17FDF08D" w14:textId="6A7326AE"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41</w:t>
            </w:r>
          </w:p>
        </w:tc>
        <w:tc>
          <w:tcPr>
            <w:tcW w:w="791" w:type="dxa"/>
            <w:gridSpan w:val="2"/>
            <w:tcBorders>
              <w:top w:val="nil"/>
              <w:left w:val="nil"/>
              <w:bottom w:val="nil"/>
              <w:right w:val="nil"/>
            </w:tcBorders>
            <w:shd w:val="clear" w:color="BBD3E8" w:fill="BBD3E8"/>
            <w:vAlign w:val="bottom"/>
          </w:tcPr>
          <w:p w14:paraId="040221A0" w14:textId="361EB69D"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w:t>
            </w:r>
          </w:p>
        </w:tc>
      </w:tr>
      <w:tr w:rsidR="00F35886" w:rsidRPr="006C1F01" w14:paraId="380858AA" w14:textId="77777777" w:rsidTr="00F35886">
        <w:tc>
          <w:tcPr>
            <w:tcW w:w="844" w:type="dxa"/>
            <w:vMerge/>
          </w:tcPr>
          <w:p w14:paraId="3F9B0E37" w14:textId="77777777" w:rsidR="00F35886" w:rsidRPr="006C1F01" w:rsidRDefault="00F35886" w:rsidP="00F35886">
            <w:pPr>
              <w:jc w:val="center"/>
              <w:rPr>
                <w:rFonts w:ascii="Arial" w:eastAsia="Aptos" w:hAnsi="Arial" w:cs="Arial"/>
                <w:i/>
                <w:iCs/>
                <w:sz w:val="18"/>
                <w:szCs w:val="18"/>
              </w:rPr>
            </w:pPr>
          </w:p>
        </w:tc>
        <w:tc>
          <w:tcPr>
            <w:tcW w:w="1217" w:type="dxa"/>
            <w:gridSpan w:val="2"/>
            <w:tcBorders>
              <w:top w:val="nil"/>
              <w:left w:val="nil"/>
              <w:bottom w:val="nil"/>
              <w:right w:val="nil"/>
            </w:tcBorders>
            <w:shd w:val="clear" w:color="FFFFFF" w:fill="FFFFFF"/>
            <w:vAlign w:val="bottom"/>
          </w:tcPr>
          <w:p w14:paraId="3A7D195D" w14:textId="78D7F06C"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[6,845 to 7,250]</w:t>
            </w:r>
          </w:p>
        </w:tc>
        <w:tc>
          <w:tcPr>
            <w:tcW w:w="809" w:type="dxa"/>
            <w:tcBorders>
              <w:top w:val="nil"/>
              <w:left w:val="nil"/>
              <w:bottom w:val="nil"/>
              <w:right w:val="nil"/>
            </w:tcBorders>
            <w:shd w:val="clear" w:color="FFF8F4" w:fill="FFF8F4"/>
            <w:vAlign w:val="bottom"/>
          </w:tcPr>
          <w:p w14:paraId="6C42E644" w14:textId="23F4E579"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[31 to 39%]</w:t>
            </w:r>
          </w:p>
        </w:tc>
        <w:tc>
          <w:tcPr>
            <w:tcW w:w="809" w:type="dxa"/>
            <w:tcBorders>
              <w:top w:val="nil"/>
              <w:left w:val="nil"/>
              <w:bottom w:val="nil"/>
              <w:right w:val="nil"/>
            </w:tcBorders>
            <w:shd w:val="clear" w:color="FFF8F4" w:fill="FFF8F4"/>
            <w:vAlign w:val="bottom"/>
          </w:tcPr>
          <w:p w14:paraId="5D88A49B" w14:textId="6F699DE9"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[29 to 46%]</w:t>
            </w:r>
          </w:p>
        </w:tc>
        <w:tc>
          <w:tcPr>
            <w:tcW w:w="801" w:type="dxa"/>
            <w:tcBorders>
              <w:top w:val="nil"/>
              <w:left w:val="nil"/>
              <w:bottom w:val="nil"/>
              <w:right w:val="nil"/>
            </w:tcBorders>
            <w:shd w:val="clear" w:color="FFF8F4" w:fill="FFF8F4"/>
            <w:vAlign w:val="bottom"/>
          </w:tcPr>
          <w:p w14:paraId="5E1FA958" w14:textId="2E407C57"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[-4 to 8%]</w:t>
            </w:r>
          </w:p>
        </w:tc>
        <w:tc>
          <w:tcPr>
            <w:tcW w:w="825" w:type="dxa"/>
            <w:tcBorders>
              <w:top w:val="nil"/>
              <w:left w:val="nil"/>
              <w:bottom w:val="nil"/>
              <w:right w:val="nil"/>
            </w:tcBorders>
            <w:shd w:val="clear" w:color="FFE8D8" w:fill="FFE8D8"/>
            <w:vAlign w:val="bottom"/>
          </w:tcPr>
          <w:p w14:paraId="7FB08967" w14:textId="3B8458AA"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[20 to 27%]</w:t>
            </w:r>
          </w:p>
        </w:tc>
        <w:tc>
          <w:tcPr>
            <w:tcW w:w="825" w:type="dxa"/>
            <w:tcBorders>
              <w:top w:val="nil"/>
              <w:left w:val="nil"/>
              <w:bottom w:val="nil"/>
              <w:right w:val="nil"/>
            </w:tcBorders>
            <w:shd w:val="clear" w:color="FFE8D8" w:fill="FFE8D8"/>
            <w:vAlign w:val="bottom"/>
          </w:tcPr>
          <w:p w14:paraId="32943EF6" w14:textId="3F294AEE"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[21 to 36%]</w:t>
            </w:r>
          </w:p>
        </w:tc>
        <w:tc>
          <w:tcPr>
            <w:tcW w:w="821" w:type="dxa"/>
            <w:tcBorders>
              <w:top w:val="nil"/>
              <w:left w:val="nil"/>
              <w:bottom w:val="nil"/>
              <w:right w:val="nil"/>
            </w:tcBorders>
            <w:shd w:val="clear" w:color="FFE8D8" w:fill="FFE8D8"/>
            <w:vAlign w:val="bottom"/>
          </w:tcPr>
          <w:p w14:paraId="7C4037A8" w14:textId="759489B7"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[0 to 10%]</w:t>
            </w:r>
          </w:p>
        </w:tc>
        <w:tc>
          <w:tcPr>
            <w:tcW w:w="809" w:type="dxa"/>
            <w:tcBorders>
              <w:top w:val="nil"/>
              <w:left w:val="nil"/>
              <w:bottom w:val="nil"/>
              <w:right w:val="nil"/>
            </w:tcBorders>
            <w:shd w:val="clear" w:color="BBD3E8" w:fill="BBD3E8"/>
            <w:vAlign w:val="bottom"/>
          </w:tcPr>
          <w:p w14:paraId="46A4357F" w14:textId="4F404A27"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[43 to 47]</w:t>
            </w:r>
          </w:p>
        </w:tc>
        <w:tc>
          <w:tcPr>
            <w:tcW w:w="809" w:type="dxa"/>
            <w:tcBorders>
              <w:top w:val="nil"/>
              <w:left w:val="nil"/>
              <w:bottom w:val="nil"/>
              <w:right w:val="nil"/>
            </w:tcBorders>
            <w:shd w:val="clear" w:color="BBD3E8" w:fill="BBD3E8"/>
            <w:vAlign w:val="bottom"/>
          </w:tcPr>
          <w:p w14:paraId="24A52094" w14:textId="202E8212"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[38 to 45]</w:t>
            </w:r>
          </w:p>
        </w:tc>
        <w:tc>
          <w:tcPr>
            <w:tcW w:w="791" w:type="dxa"/>
            <w:gridSpan w:val="2"/>
            <w:tcBorders>
              <w:top w:val="nil"/>
              <w:left w:val="nil"/>
              <w:bottom w:val="nil"/>
              <w:right w:val="nil"/>
            </w:tcBorders>
            <w:shd w:val="clear" w:color="BBD3E8" w:fill="BBD3E8"/>
            <w:vAlign w:val="bottom"/>
          </w:tcPr>
          <w:p w14:paraId="6DDFA6A1" w14:textId="520B0254"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[-6 to -1]</w:t>
            </w:r>
          </w:p>
        </w:tc>
      </w:tr>
      <w:tr w:rsidR="00F35886" w:rsidRPr="006C1F01" w14:paraId="17E8F6DC" w14:textId="77777777" w:rsidTr="00F35886">
        <w:tc>
          <w:tcPr>
            <w:tcW w:w="844" w:type="dxa"/>
            <w:vMerge w:val="restart"/>
          </w:tcPr>
          <w:p w14:paraId="333E3412" w14:textId="77777777" w:rsidR="00F35886" w:rsidRPr="006C1F01" w:rsidRDefault="00F35886" w:rsidP="00F35886">
            <w:pPr>
              <w:jc w:val="center"/>
              <w:rPr>
                <w:rFonts w:ascii="Arial" w:eastAsia="Aptos" w:hAnsi="Arial" w:cs="Arial"/>
                <w:i/>
                <w:iCs/>
                <w:sz w:val="18"/>
                <w:szCs w:val="18"/>
              </w:rPr>
            </w:pPr>
            <w:r w:rsidRPr="006C1F01">
              <w:rPr>
                <w:rFonts w:ascii="Arial" w:eastAsia="Aptos" w:hAnsi="Arial" w:cs="Arial"/>
                <w:i/>
                <w:iCs/>
                <w:sz w:val="18"/>
                <w:szCs w:val="18"/>
              </w:rPr>
              <w:t>Total</w:t>
            </w:r>
          </w:p>
        </w:tc>
        <w:tc>
          <w:tcPr>
            <w:tcW w:w="1217" w:type="dxa"/>
            <w:gridSpan w:val="2"/>
            <w:tcBorders>
              <w:top w:val="nil"/>
              <w:left w:val="nil"/>
              <w:bottom w:val="nil"/>
              <w:right w:val="nil"/>
            </w:tcBorders>
            <w:shd w:val="clear" w:color="FFFFFF" w:fill="FFFFFF"/>
            <w:vAlign w:val="bottom"/>
          </w:tcPr>
          <w:p w14:paraId="746066DC" w14:textId="1C0BFABB"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917,115</w:t>
            </w:r>
          </w:p>
        </w:tc>
        <w:tc>
          <w:tcPr>
            <w:tcW w:w="809" w:type="dxa"/>
            <w:tcBorders>
              <w:top w:val="nil"/>
              <w:left w:val="nil"/>
              <w:bottom w:val="nil"/>
              <w:right w:val="nil"/>
            </w:tcBorders>
            <w:shd w:val="clear" w:color="FEBC8C" w:fill="FEBC8C"/>
            <w:vAlign w:val="bottom"/>
          </w:tcPr>
          <w:p w14:paraId="3156FB56" w14:textId="6AC0E580"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45%</w:t>
            </w:r>
          </w:p>
        </w:tc>
        <w:tc>
          <w:tcPr>
            <w:tcW w:w="809" w:type="dxa"/>
            <w:tcBorders>
              <w:top w:val="nil"/>
              <w:left w:val="nil"/>
              <w:bottom w:val="nil"/>
              <w:right w:val="nil"/>
            </w:tcBorders>
            <w:shd w:val="clear" w:color="FEBC8C" w:fill="FEBC8C"/>
            <w:vAlign w:val="bottom"/>
          </w:tcPr>
          <w:p w14:paraId="70F4DDFE" w14:textId="4E5A3A4B"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55%</w:t>
            </w:r>
          </w:p>
        </w:tc>
        <w:tc>
          <w:tcPr>
            <w:tcW w:w="801" w:type="dxa"/>
            <w:tcBorders>
              <w:top w:val="nil"/>
              <w:left w:val="nil"/>
              <w:bottom w:val="nil"/>
              <w:right w:val="nil"/>
            </w:tcBorders>
            <w:shd w:val="clear" w:color="FEBC8C" w:fill="FEBC8C"/>
            <w:vAlign w:val="bottom"/>
          </w:tcPr>
          <w:p w14:paraId="7CF54B9C" w14:textId="6C5194C4"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10%</w:t>
            </w:r>
          </w:p>
        </w:tc>
        <w:tc>
          <w:tcPr>
            <w:tcW w:w="825" w:type="dxa"/>
            <w:tcBorders>
              <w:top w:val="nil"/>
              <w:left w:val="nil"/>
              <w:bottom w:val="nil"/>
              <w:right w:val="nil"/>
            </w:tcBorders>
            <w:shd w:val="clear" w:color="FEBB8A" w:fill="FEBB8A"/>
            <w:vAlign w:val="bottom"/>
          </w:tcPr>
          <w:p w14:paraId="6962A711" w14:textId="121D5DDF" w:rsidR="00F35886" w:rsidRPr="006C1F01" w:rsidRDefault="00F35886" w:rsidP="00F35886">
            <w:pPr>
              <w:jc w:val="center"/>
              <w:rPr>
                <w:rFonts w:ascii="Calibri" w:eastAsia="Aptos" w:hAnsi="Calibri" w:cs="Calibri"/>
                <w:color w:val="000000"/>
                <w:sz w:val="14"/>
                <w:szCs w:val="14"/>
              </w:rPr>
            </w:pPr>
            <w:r w:rsidRPr="00427D7A">
              <w:rPr>
                <w:rFonts w:ascii="Calibri" w:hAnsi="Calibri" w:cs="Calibri"/>
                <w:color w:val="000000"/>
                <w:sz w:val="14"/>
                <w:szCs w:val="14"/>
              </w:rPr>
              <w:t>32%</w:t>
            </w:r>
          </w:p>
        </w:tc>
        <w:tc>
          <w:tcPr>
            <w:tcW w:w="825" w:type="dxa"/>
            <w:tcBorders>
              <w:top w:val="nil"/>
              <w:left w:val="nil"/>
              <w:bottom w:val="nil"/>
              <w:right w:val="nil"/>
            </w:tcBorders>
            <w:shd w:val="clear" w:color="FEBB8A" w:fill="FEBB8A"/>
            <w:vAlign w:val="bottom"/>
          </w:tcPr>
          <w:p w14:paraId="08B019B6" w14:textId="1DE5EE41" w:rsidR="00F35886" w:rsidRPr="006C1F01" w:rsidRDefault="00F35886" w:rsidP="00F35886">
            <w:pPr>
              <w:jc w:val="center"/>
              <w:rPr>
                <w:rFonts w:ascii="Calibri" w:eastAsia="Aptos" w:hAnsi="Calibri" w:cs="Calibri"/>
                <w:color w:val="000000"/>
                <w:sz w:val="14"/>
                <w:szCs w:val="14"/>
              </w:rPr>
            </w:pPr>
            <w:r w:rsidRPr="00427D7A">
              <w:rPr>
                <w:rFonts w:ascii="Calibri" w:hAnsi="Calibri" w:cs="Calibri"/>
                <w:color w:val="000000"/>
                <w:sz w:val="14"/>
                <w:szCs w:val="14"/>
              </w:rPr>
              <w:t>45%</w:t>
            </w:r>
          </w:p>
        </w:tc>
        <w:tc>
          <w:tcPr>
            <w:tcW w:w="821" w:type="dxa"/>
            <w:tcBorders>
              <w:top w:val="nil"/>
              <w:left w:val="nil"/>
              <w:bottom w:val="nil"/>
              <w:right w:val="nil"/>
            </w:tcBorders>
            <w:shd w:val="clear" w:color="FEBB8A" w:fill="FEBB8A"/>
            <w:vAlign w:val="bottom"/>
          </w:tcPr>
          <w:p w14:paraId="66D7091F" w14:textId="17F83874" w:rsidR="00F35886" w:rsidRPr="006C1F01" w:rsidRDefault="00F35886" w:rsidP="00F35886">
            <w:pPr>
              <w:jc w:val="center"/>
              <w:rPr>
                <w:rFonts w:ascii="Calibri" w:eastAsia="Aptos" w:hAnsi="Calibri" w:cs="Calibri"/>
                <w:color w:val="000000"/>
                <w:sz w:val="14"/>
                <w:szCs w:val="14"/>
              </w:rPr>
            </w:pPr>
            <w:r w:rsidRPr="00427D7A">
              <w:rPr>
                <w:rFonts w:ascii="Calibri" w:hAnsi="Calibri" w:cs="Calibri"/>
                <w:color w:val="000000"/>
                <w:sz w:val="14"/>
                <w:szCs w:val="14"/>
              </w:rPr>
              <w:t>12%</w:t>
            </w:r>
          </w:p>
        </w:tc>
        <w:tc>
          <w:tcPr>
            <w:tcW w:w="809" w:type="dxa"/>
            <w:tcBorders>
              <w:top w:val="nil"/>
              <w:left w:val="nil"/>
              <w:bottom w:val="nil"/>
              <w:right w:val="nil"/>
            </w:tcBorders>
            <w:shd w:val="clear" w:color="FEB987" w:fill="FEB987"/>
            <w:vAlign w:val="bottom"/>
          </w:tcPr>
          <w:p w14:paraId="6285D854" w14:textId="4704C977"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51</w:t>
            </w:r>
          </w:p>
        </w:tc>
        <w:tc>
          <w:tcPr>
            <w:tcW w:w="809" w:type="dxa"/>
            <w:tcBorders>
              <w:top w:val="nil"/>
              <w:left w:val="nil"/>
              <w:bottom w:val="nil"/>
              <w:right w:val="nil"/>
            </w:tcBorders>
            <w:shd w:val="clear" w:color="FEB987" w:fill="FEB987"/>
            <w:vAlign w:val="bottom"/>
          </w:tcPr>
          <w:p w14:paraId="43C90833" w14:textId="4794CE58"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59</w:t>
            </w:r>
          </w:p>
        </w:tc>
        <w:tc>
          <w:tcPr>
            <w:tcW w:w="791" w:type="dxa"/>
            <w:gridSpan w:val="2"/>
            <w:tcBorders>
              <w:top w:val="nil"/>
              <w:left w:val="nil"/>
              <w:bottom w:val="nil"/>
              <w:right w:val="nil"/>
            </w:tcBorders>
            <w:shd w:val="clear" w:color="FEB987" w:fill="FEB987"/>
            <w:vAlign w:val="bottom"/>
          </w:tcPr>
          <w:p w14:paraId="124C65C5" w14:textId="15C87882"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8</w:t>
            </w:r>
          </w:p>
        </w:tc>
      </w:tr>
      <w:tr w:rsidR="00F35886" w:rsidRPr="006C1F01" w14:paraId="0F47843D" w14:textId="77777777" w:rsidTr="00F35886">
        <w:tc>
          <w:tcPr>
            <w:tcW w:w="844" w:type="dxa"/>
            <w:vMerge/>
          </w:tcPr>
          <w:p w14:paraId="5F53038D" w14:textId="77777777" w:rsidR="00F35886" w:rsidRPr="006C1F01" w:rsidRDefault="00F35886" w:rsidP="00F35886">
            <w:pPr>
              <w:jc w:val="center"/>
              <w:rPr>
                <w:rFonts w:ascii="Arial" w:eastAsia="Aptos" w:hAnsi="Arial" w:cs="Arial"/>
                <w:sz w:val="16"/>
                <w:szCs w:val="16"/>
              </w:rPr>
            </w:pPr>
          </w:p>
        </w:tc>
        <w:tc>
          <w:tcPr>
            <w:tcW w:w="1217" w:type="dxa"/>
            <w:gridSpan w:val="2"/>
            <w:tcBorders>
              <w:top w:val="nil"/>
              <w:left w:val="nil"/>
              <w:bottom w:val="nil"/>
              <w:right w:val="nil"/>
            </w:tcBorders>
            <w:shd w:val="clear" w:color="FFFFFF" w:fill="FFFFFF"/>
            <w:vAlign w:val="bottom"/>
          </w:tcPr>
          <w:p w14:paraId="0EBC29D1" w14:textId="6A22370E"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[911,107 to 922,885]</w:t>
            </w:r>
          </w:p>
        </w:tc>
        <w:tc>
          <w:tcPr>
            <w:tcW w:w="809" w:type="dxa"/>
            <w:tcBorders>
              <w:top w:val="nil"/>
              <w:left w:val="nil"/>
              <w:bottom w:val="nil"/>
              <w:right w:val="nil"/>
            </w:tcBorders>
            <w:shd w:val="clear" w:color="FEBC8C" w:fill="FEBC8C"/>
            <w:vAlign w:val="bottom"/>
          </w:tcPr>
          <w:p w14:paraId="639CF87C" w14:textId="48AEE702"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[45 to 46%]</w:t>
            </w:r>
          </w:p>
        </w:tc>
        <w:tc>
          <w:tcPr>
            <w:tcW w:w="809" w:type="dxa"/>
            <w:tcBorders>
              <w:top w:val="nil"/>
              <w:left w:val="nil"/>
              <w:bottom w:val="nil"/>
              <w:right w:val="nil"/>
            </w:tcBorders>
            <w:shd w:val="clear" w:color="FEBC8C" w:fill="FEBC8C"/>
            <w:vAlign w:val="bottom"/>
          </w:tcPr>
          <w:p w14:paraId="17F5AAC8" w14:textId="708AD564"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[53 to 58%]</w:t>
            </w:r>
          </w:p>
        </w:tc>
        <w:tc>
          <w:tcPr>
            <w:tcW w:w="801" w:type="dxa"/>
            <w:tcBorders>
              <w:top w:val="nil"/>
              <w:left w:val="nil"/>
              <w:bottom w:val="nil"/>
              <w:right w:val="nil"/>
            </w:tcBorders>
            <w:shd w:val="clear" w:color="FEBC8C" w:fill="FEBC8C"/>
            <w:vAlign w:val="bottom"/>
          </w:tcPr>
          <w:p w14:paraId="46A56631" w14:textId="63ADF3E0" w:rsidR="00F35886" w:rsidRPr="006C1F01" w:rsidRDefault="00F35886" w:rsidP="00F35886">
            <w:pPr>
              <w:jc w:val="center"/>
              <w:rPr>
                <w:rFonts w:ascii="Calibri" w:eastAsia="Aptos" w:hAnsi="Calibri" w:cs="Calibri"/>
                <w:color w:val="000000"/>
                <w:sz w:val="14"/>
                <w:szCs w:val="14"/>
              </w:rPr>
            </w:pPr>
            <w:r w:rsidRPr="0021393A">
              <w:rPr>
                <w:rFonts w:ascii="Calibri" w:hAnsi="Calibri" w:cs="Calibri"/>
                <w:color w:val="000000"/>
                <w:sz w:val="14"/>
                <w:szCs w:val="14"/>
              </w:rPr>
              <w:t>[8 to 12%]</w:t>
            </w:r>
          </w:p>
        </w:tc>
        <w:tc>
          <w:tcPr>
            <w:tcW w:w="825" w:type="dxa"/>
            <w:tcBorders>
              <w:top w:val="nil"/>
              <w:left w:val="nil"/>
              <w:bottom w:val="nil"/>
              <w:right w:val="nil"/>
            </w:tcBorders>
            <w:shd w:val="clear" w:color="FEBB8A" w:fill="FEBB8A"/>
            <w:vAlign w:val="bottom"/>
          </w:tcPr>
          <w:p w14:paraId="524E2DBB" w14:textId="4B31EC9E" w:rsidR="00F35886" w:rsidRPr="006C1F01" w:rsidRDefault="00F35886" w:rsidP="00F35886">
            <w:pPr>
              <w:jc w:val="center"/>
              <w:rPr>
                <w:rFonts w:ascii="Calibri" w:eastAsia="Aptos" w:hAnsi="Calibri" w:cs="Calibri"/>
                <w:color w:val="000000"/>
                <w:sz w:val="14"/>
                <w:szCs w:val="14"/>
              </w:rPr>
            </w:pPr>
            <w:r w:rsidRPr="00427D7A">
              <w:rPr>
                <w:rFonts w:ascii="Calibri" w:hAnsi="Calibri" w:cs="Calibri"/>
                <w:color w:val="000000"/>
                <w:sz w:val="14"/>
                <w:szCs w:val="14"/>
              </w:rPr>
              <w:t>[32 to 33%]</w:t>
            </w:r>
          </w:p>
        </w:tc>
        <w:tc>
          <w:tcPr>
            <w:tcW w:w="825" w:type="dxa"/>
            <w:tcBorders>
              <w:top w:val="nil"/>
              <w:left w:val="nil"/>
              <w:bottom w:val="nil"/>
              <w:right w:val="nil"/>
            </w:tcBorders>
            <w:shd w:val="clear" w:color="FEBB8A" w:fill="FEBB8A"/>
            <w:vAlign w:val="bottom"/>
          </w:tcPr>
          <w:p w14:paraId="1C3D4729" w14:textId="5C3813D0" w:rsidR="00F35886" w:rsidRPr="006C1F01" w:rsidRDefault="00F35886" w:rsidP="00F35886">
            <w:pPr>
              <w:jc w:val="center"/>
              <w:rPr>
                <w:rFonts w:ascii="Calibri" w:eastAsia="Aptos" w:hAnsi="Calibri" w:cs="Calibri"/>
                <w:color w:val="000000"/>
                <w:sz w:val="14"/>
                <w:szCs w:val="14"/>
              </w:rPr>
            </w:pPr>
            <w:r w:rsidRPr="00427D7A">
              <w:rPr>
                <w:rFonts w:ascii="Calibri" w:hAnsi="Calibri" w:cs="Calibri"/>
                <w:color w:val="000000"/>
                <w:sz w:val="14"/>
                <w:szCs w:val="14"/>
              </w:rPr>
              <w:t>[43 to 47%]</w:t>
            </w:r>
          </w:p>
        </w:tc>
        <w:tc>
          <w:tcPr>
            <w:tcW w:w="821" w:type="dxa"/>
            <w:tcBorders>
              <w:top w:val="nil"/>
              <w:left w:val="nil"/>
              <w:bottom w:val="nil"/>
              <w:right w:val="nil"/>
            </w:tcBorders>
            <w:shd w:val="clear" w:color="FEBB8A" w:fill="FEBB8A"/>
            <w:vAlign w:val="bottom"/>
          </w:tcPr>
          <w:p w14:paraId="75DFBCC5" w14:textId="026F48D9" w:rsidR="00F35886" w:rsidRPr="006C1F01" w:rsidRDefault="00F35886" w:rsidP="00F35886">
            <w:pPr>
              <w:jc w:val="center"/>
              <w:rPr>
                <w:rFonts w:ascii="Calibri" w:eastAsia="Aptos" w:hAnsi="Calibri" w:cs="Calibri"/>
                <w:color w:val="000000"/>
                <w:sz w:val="14"/>
                <w:szCs w:val="14"/>
              </w:rPr>
            </w:pPr>
            <w:r w:rsidRPr="00427D7A">
              <w:rPr>
                <w:rFonts w:ascii="Calibri" w:hAnsi="Calibri" w:cs="Calibri"/>
                <w:color w:val="000000"/>
                <w:sz w:val="14"/>
                <w:szCs w:val="14"/>
              </w:rPr>
              <w:t>[11 to 14%]</w:t>
            </w:r>
          </w:p>
        </w:tc>
        <w:tc>
          <w:tcPr>
            <w:tcW w:w="809" w:type="dxa"/>
            <w:tcBorders>
              <w:top w:val="nil"/>
              <w:left w:val="nil"/>
              <w:bottom w:val="nil"/>
              <w:right w:val="nil"/>
            </w:tcBorders>
            <w:shd w:val="clear" w:color="FEB987" w:fill="FEB987"/>
            <w:vAlign w:val="bottom"/>
          </w:tcPr>
          <w:p w14:paraId="2359B958" w14:textId="613D26F5"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[50 to 51]</w:t>
            </w:r>
          </w:p>
        </w:tc>
        <w:tc>
          <w:tcPr>
            <w:tcW w:w="809" w:type="dxa"/>
            <w:tcBorders>
              <w:top w:val="nil"/>
              <w:left w:val="nil"/>
              <w:bottom w:val="nil"/>
              <w:right w:val="nil"/>
            </w:tcBorders>
            <w:shd w:val="clear" w:color="FEB987" w:fill="FEB987"/>
            <w:vAlign w:val="bottom"/>
          </w:tcPr>
          <w:p w14:paraId="44282E79" w14:textId="2F549981"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[57 to 61]</w:t>
            </w:r>
          </w:p>
        </w:tc>
        <w:tc>
          <w:tcPr>
            <w:tcW w:w="791" w:type="dxa"/>
            <w:gridSpan w:val="2"/>
            <w:tcBorders>
              <w:top w:val="nil"/>
              <w:left w:val="nil"/>
              <w:bottom w:val="nil"/>
              <w:right w:val="nil"/>
            </w:tcBorders>
            <w:shd w:val="clear" w:color="FEB987" w:fill="FEB987"/>
            <w:vAlign w:val="bottom"/>
          </w:tcPr>
          <w:p w14:paraId="548BB910" w14:textId="00CBC78E" w:rsidR="00F35886" w:rsidRPr="006C1F01" w:rsidRDefault="00F35886" w:rsidP="00F35886">
            <w:pPr>
              <w:jc w:val="center"/>
              <w:rPr>
                <w:rFonts w:ascii="Calibri" w:eastAsia="Aptos" w:hAnsi="Calibri" w:cs="Calibri"/>
                <w:color w:val="000000"/>
                <w:sz w:val="14"/>
                <w:szCs w:val="14"/>
              </w:rPr>
            </w:pPr>
            <w:r w:rsidRPr="00F35886">
              <w:rPr>
                <w:rFonts w:ascii="Calibri" w:hAnsi="Calibri" w:cs="Calibri"/>
                <w:color w:val="000000"/>
                <w:sz w:val="14"/>
                <w:szCs w:val="14"/>
              </w:rPr>
              <w:t>[7 to 10]</w:t>
            </w:r>
          </w:p>
        </w:tc>
      </w:tr>
      <w:tr w:rsidR="0047153C" w:rsidRPr="001C2A6D" w14:paraId="6F9100F5" w14:textId="77777777" w:rsidTr="00F35886">
        <w:tblPrEx>
          <w:jc w:val="center"/>
          <w:tblInd w:w="0" w:type="dxa"/>
          <w:tblCellMar>
            <w:left w:w="29" w:type="dxa"/>
            <w:right w:w="29" w:type="dxa"/>
          </w:tblCellMar>
        </w:tblPrEx>
        <w:trPr>
          <w:gridAfter w:val="1"/>
          <w:wAfter w:w="68" w:type="dxa"/>
          <w:trHeight w:val="144"/>
          <w:jc w:val="center"/>
        </w:trPr>
        <w:tc>
          <w:tcPr>
            <w:tcW w:w="1827" w:type="dxa"/>
            <w:gridSpan w:val="2"/>
            <w:tcBorders>
              <w:top w:val="single" w:sz="4" w:space="0" w:color="auto"/>
              <w:left w:val="nil"/>
              <w:bottom w:val="nil"/>
              <w:right w:val="single" w:sz="4" w:space="0" w:color="auto"/>
            </w:tcBorders>
            <w:vAlign w:val="center"/>
          </w:tcPr>
          <w:p w14:paraId="4907FF2F" w14:textId="77777777" w:rsidR="0047153C" w:rsidRPr="00423C5D" w:rsidRDefault="0047153C" w:rsidP="00753CCD">
            <w:pPr>
              <w:spacing w:line="204" w:lineRule="auto"/>
              <w:jc w:val="center"/>
              <w:rPr>
                <w:rFonts w:eastAsia="Times New Roman"/>
                <w:color w:val="000000"/>
                <w:sz w:val="14"/>
                <w:szCs w:val="14"/>
              </w:rPr>
            </w:pPr>
          </w:p>
        </w:tc>
        <w:tc>
          <w:tcPr>
            <w:tcW w:w="7465" w:type="dxa"/>
            <w:gridSpan w:val="10"/>
            <w:tcBorders>
              <w:left w:val="single" w:sz="4" w:space="0" w:color="auto"/>
              <w:bottom w:val="single" w:sz="4" w:space="0" w:color="auto"/>
              <w:right w:val="single" w:sz="4" w:space="0" w:color="auto"/>
            </w:tcBorders>
            <w:vAlign w:val="center"/>
          </w:tcPr>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60"/>
              <w:gridCol w:w="4330"/>
              <w:gridCol w:w="1034"/>
            </w:tblGrid>
            <w:tr w:rsidR="0047153C" w14:paraId="3553CAA3" w14:textId="77777777" w:rsidTr="00753CCD">
              <w:trPr>
                <w:trHeight w:val="360"/>
              </w:trPr>
              <w:tc>
                <w:tcPr>
                  <w:tcW w:w="1060" w:type="dxa"/>
                  <w:vAlign w:val="center"/>
                </w:tcPr>
                <w:p w14:paraId="52D57ED9" w14:textId="4DF92498" w:rsidR="0047153C" w:rsidRDefault="00B47EBD" w:rsidP="00B47EBD">
                  <w:pPr>
                    <w:spacing w:line="204" w:lineRule="auto"/>
                    <w:jc w:val="center"/>
                    <w:rPr>
                      <w:rFonts w:eastAsia="Times New Roman"/>
                      <w:color w:val="000000"/>
                      <w:sz w:val="16"/>
                      <w:szCs w:val="16"/>
                    </w:rPr>
                  </w:pPr>
                  <w:r>
                    <w:rPr>
                      <w:rFonts w:eastAsia="Times New Roman"/>
                      <w:color w:val="000000"/>
                      <w:sz w:val="16"/>
                      <w:szCs w:val="16"/>
                    </w:rPr>
                    <w:t>Decrease</w:t>
                  </w:r>
                </w:p>
              </w:tc>
              <w:tc>
                <w:tcPr>
                  <w:tcW w:w="4330" w:type="dxa"/>
                  <w:vAlign w:val="center"/>
                </w:tcPr>
                <w:p w14:paraId="63701D54" w14:textId="492A510B" w:rsidR="0047153C" w:rsidRDefault="00B47EBD" w:rsidP="00753CCD">
                  <w:pPr>
                    <w:spacing w:line="204" w:lineRule="auto"/>
                    <w:jc w:val="center"/>
                    <w:rPr>
                      <w:rFonts w:eastAsia="Times New Roman"/>
                      <w:color w:val="000000"/>
                      <w:sz w:val="16"/>
                      <w:szCs w:val="16"/>
                    </w:rPr>
                  </w:pPr>
                  <w:r w:rsidRPr="00B47EBD">
                    <w:rPr>
                      <w:b/>
                      <w:bCs/>
                    </w:rPr>
                    <mc:AlternateContent>
                      <mc:Choice Requires="wps">
                        <w:drawing>
                          <wp:anchor distT="0" distB="0" distL="114300" distR="114300" simplePos="0" relativeHeight="251659264" behindDoc="0" locked="0" layoutInCell="1" allowOverlap="1" wp14:anchorId="0D7E944D" wp14:editId="64F1F994">
                            <wp:simplePos x="0" y="0"/>
                            <wp:positionH relativeFrom="column">
                              <wp:posOffset>136525</wp:posOffset>
                            </wp:positionH>
                            <wp:positionV relativeFrom="paragraph">
                              <wp:posOffset>10160</wp:posOffset>
                            </wp:positionV>
                            <wp:extent cx="2505710" cy="144780"/>
                            <wp:effectExtent l="0" t="0" r="27940" b="26670"/>
                            <wp:wrapNone/>
                            <wp:docPr id="4" name="Rectangle 3">
                              <a:extLst xmlns:a="http://schemas.openxmlformats.org/drawingml/2006/main">
                                <a:ext uri="{FF2B5EF4-FFF2-40B4-BE49-F238E27FC236}">
                                  <a16:creationId xmlns:a16="http://schemas.microsoft.com/office/drawing/2014/main" id="{A74F4A7F-2390-A42B-E76B-4915B4AB04F9}"/>
                                </a:ext>
                              </a:extLst>
                            </wp:docPr>
                            <wp:cNvGraphicFramePr/>
                            <a:graphic xmlns:a="http://schemas.openxmlformats.org/drawingml/2006/main">
                              <a:graphicData uri="http://schemas.microsoft.com/office/word/2010/wordprocessingShape">
                                <wps:wsp>
                                  <wps:cNvSpPr/>
                                  <wps:spPr>
                                    <a:xfrm flipV="1">
                                      <a:off x="0" y="0"/>
                                      <a:ext cx="2505710" cy="144780"/>
                                    </a:xfrm>
                                    <a:prstGeom prst="rect">
                                      <a:avLst/>
                                    </a:prstGeom>
                                    <a:gradFill flip="none" rotWithShape="1">
                                      <a:gsLst>
                                        <a:gs pos="0">
                                          <a:srgbClr val="FD8D3C"/>
                                        </a:gs>
                                        <a:gs pos="50000">
                                          <a:schemeClr val="bg1"/>
                                        </a:gs>
                                        <a:gs pos="100000">
                                          <a:srgbClr val="2171B5"/>
                                        </a:gs>
                                      </a:gsLst>
                                      <a:lin ang="10800000" scaled="1"/>
                                      <a:tileRect/>
                                    </a:grad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BEBAB5D" id="Rectangle 3" o:spid="_x0000_s1026" style="position:absolute;margin-left:10.75pt;margin-top:.8pt;width:197.3pt;height:11.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" fillcolor="#fd8d3c" strokecolor="#030e13 [484]" strokeweight="1pt">
                            <v:fill color2="#2171b5" rotate="t" angle="270" colors="0 #fd8d3c;.5 white;1 #2171b5" focus="100%" type="gradient"/>
                          </v:rect>
                        </w:pict>
                      </mc:Fallback>
                    </mc:AlternateContent>
                  </w:r>
                </w:p>
              </w:tc>
              <w:tc>
                <w:tcPr>
                  <w:tcW w:w="1034" w:type="dxa"/>
                  <w:vAlign w:val="center"/>
                </w:tcPr>
                <w:p w14:paraId="5F21F8D4" w14:textId="5D03B971" w:rsidR="0047153C" w:rsidRDefault="00B47EBD" w:rsidP="00753CCD">
                  <w:pPr>
                    <w:spacing w:line="204" w:lineRule="auto"/>
                    <w:rPr>
                      <w:rFonts w:eastAsia="Times New Roman"/>
                      <w:color w:val="000000"/>
                      <w:sz w:val="16"/>
                      <w:szCs w:val="16"/>
                    </w:rPr>
                  </w:pPr>
                  <w:r>
                    <w:rPr>
                      <w:rFonts w:eastAsia="Times New Roman"/>
                      <w:color w:val="000000"/>
                      <w:sz w:val="16"/>
                      <w:szCs w:val="16"/>
                    </w:rPr>
                    <w:t>Increase</w:t>
                  </w:r>
                </w:p>
              </w:tc>
            </w:tr>
          </w:tbl>
          <w:p w14:paraId="6A919F16" w14:textId="77777777" w:rsidR="0047153C" w:rsidRPr="001C2A6D" w:rsidRDefault="0047153C" w:rsidP="00753CCD">
            <w:pPr>
              <w:spacing w:line="204" w:lineRule="auto"/>
              <w:jc w:val="center"/>
              <w:rPr>
                <w:rFonts w:eastAsia="Times New Roman"/>
                <w:color w:val="000000"/>
                <w:sz w:val="16"/>
                <w:szCs w:val="16"/>
              </w:rPr>
            </w:pPr>
          </w:p>
        </w:tc>
      </w:tr>
    </w:tbl>
    <w:p w14:paraId="5C6ED7A0" w14:textId="6CEE9CCB" w:rsidR="001C21B1" w:rsidRDefault="0047153C" w:rsidP="00A12786">
      <w:pPr>
        <w:jc w:val="both"/>
        <w:rPr>
          <w:rFonts w:ascii="Arial" w:hAnsi="Arial" w:cs="Arial"/>
          <w:sz w:val="18"/>
          <w:szCs w:val="18"/>
        </w:rPr>
      </w:pPr>
      <w:r>
        <w:rPr>
          <w:rFonts w:ascii="Arial" w:hAnsi="Arial" w:cs="Arial"/>
          <w:sz w:val="18"/>
          <w:szCs w:val="18"/>
        </w:rPr>
        <w:t>Values given are the mean model projections and 95% credible intervals across 1,000 simulations. S</w:t>
      </w:r>
      <w:r w:rsidR="00096DA2">
        <w:rPr>
          <w:rFonts w:ascii="Arial" w:hAnsi="Arial" w:cs="Arial"/>
          <w:sz w:val="18"/>
          <w:szCs w:val="18"/>
        </w:rPr>
        <w:t xml:space="preserve">tates are ordered by the 2025 diagnosed prevalence among all adults over age 13. </w:t>
      </w:r>
      <w:r>
        <w:rPr>
          <w:rFonts w:ascii="Arial" w:hAnsi="Arial" w:cs="Arial"/>
          <w:sz w:val="18"/>
          <w:szCs w:val="18"/>
        </w:rPr>
        <w:t xml:space="preserve">Proportions age 55+ and 65+ indicate the proportion of all diagnosed adults living with HIV who fall into these age categories, with values for 2025, 2040, and the change between these two years. The median age is for all adults with diagnosed HIV, with values for 2025, 2040 and the change between these two years. Cells are shaded according to the </w:t>
      </w:r>
      <w:r w:rsidR="008C1333">
        <w:rPr>
          <w:rFonts w:ascii="Arial" w:hAnsi="Arial" w:cs="Arial"/>
          <w:sz w:val="18"/>
          <w:szCs w:val="18"/>
        </w:rPr>
        <w:t xml:space="preserve">change between years within each measure, </w:t>
      </w:r>
      <w:r>
        <w:rPr>
          <w:rFonts w:ascii="Arial" w:hAnsi="Arial" w:cs="Arial"/>
          <w:sz w:val="18"/>
          <w:szCs w:val="18"/>
        </w:rPr>
        <w:t xml:space="preserve">with darker orange values indicating states with greater aging and darker blue values indicating states with increasingly younger populations. </w:t>
      </w:r>
    </w:p>
    <w:p w14:paraId="1901FA0E" w14:textId="77777777" w:rsidR="001C21B1" w:rsidRDefault="001C21B1">
      <w:pPr>
        <w:rPr>
          <w:rFonts w:ascii="Arial" w:hAnsi="Arial" w:cs="Arial"/>
          <w:sz w:val="18"/>
          <w:szCs w:val="18"/>
        </w:rPr>
      </w:pPr>
      <w:r>
        <w:rPr>
          <w:rFonts w:ascii="Arial" w:hAnsi="Arial" w:cs="Arial"/>
          <w:sz w:val="18"/>
          <w:szCs w:val="18"/>
        </w:rPr>
        <w:br w:type="page"/>
      </w:r>
    </w:p>
    <w:p w14:paraId="799D3B9F" w14:textId="45BF893B" w:rsidR="002634B6" w:rsidRPr="00E56717" w:rsidRDefault="002634B6" w:rsidP="002634B6">
      <w:pPr>
        <w:jc w:val="both"/>
        <w:rPr>
          <w:rFonts w:ascii="Arial" w:hAnsi="Arial" w:cs="Arial"/>
          <w:b/>
          <w:bCs/>
        </w:rPr>
      </w:pPr>
      <w:r w:rsidRPr="00E56717">
        <w:rPr>
          <w:rFonts w:ascii="Arial" w:hAnsi="Arial" w:cs="Arial"/>
          <w:b/>
          <w:bCs/>
        </w:rPr>
        <w:lastRenderedPageBreak/>
        <w:t xml:space="preserve">Figure </w:t>
      </w:r>
      <w:r>
        <w:rPr>
          <w:rFonts w:ascii="Arial" w:hAnsi="Arial" w:cs="Arial"/>
          <w:b/>
          <w:bCs/>
        </w:rPr>
        <w:t>3</w:t>
      </w:r>
      <w:r>
        <w:rPr>
          <w:rFonts w:ascii="Arial" w:hAnsi="Arial" w:cs="Arial"/>
          <w:b/>
          <w:bCs/>
        </w:rPr>
        <w:t>:</w:t>
      </w:r>
      <w:r w:rsidRPr="00E56717">
        <w:rPr>
          <w:rFonts w:ascii="Arial" w:hAnsi="Arial" w:cs="Arial"/>
          <w:b/>
          <w:bCs/>
        </w:rPr>
        <w:t xml:space="preserve"> Diagnosed prevalence projections stratified by age group.</w:t>
      </w:r>
    </w:p>
    <w:p w14:paraId="20053B06" w14:textId="77777777" w:rsidR="002634B6" w:rsidRDefault="002634B6" w:rsidP="002634B6">
      <w:pPr>
        <w:rPr>
          <w:rFonts w:ascii="Arial" w:hAnsi="Arial" w:cs="Arial"/>
        </w:rPr>
      </w:pPr>
      <w:r>
        <w:rPr>
          <w:rFonts w:ascii="Arial" w:hAnsi="Arial" w:cs="Arial"/>
          <w:noProof/>
        </w:rPr>
        <w:drawing>
          <wp:inline distT="0" distB="0" distL="0" distR="0" wp14:anchorId="7C8A8344" wp14:editId="68DAB6D2">
            <wp:extent cx="5964029" cy="5895975"/>
            <wp:effectExtent l="0" t="0" r="0" b="0"/>
            <wp:docPr id="1191723380" name="Picture 3" descr="A chart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23380" name="Picture 3" descr="A chart of different colored lines&#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86211" cy="5917904"/>
                    </a:xfrm>
                    <a:prstGeom prst="rect">
                      <a:avLst/>
                    </a:prstGeom>
                    <a:noFill/>
                  </pic:spPr>
                </pic:pic>
              </a:graphicData>
            </a:graphic>
          </wp:inline>
        </w:drawing>
      </w:r>
    </w:p>
    <w:p w14:paraId="66E79019" w14:textId="7FC90E45" w:rsidR="00A12786" w:rsidRPr="00D748EB" w:rsidRDefault="002634B6">
      <w:pPr>
        <w:rPr>
          <w:rFonts w:ascii="Arial" w:hAnsi="Arial" w:cs="Arial"/>
          <w:sz w:val="18"/>
          <w:szCs w:val="18"/>
        </w:rPr>
      </w:pPr>
      <w:r>
        <w:rPr>
          <w:rFonts w:ascii="Arial" w:hAnsi="Arial" w:cs="Arial"/>
          <w:sz w:val="18"/>
          <w:szCs w:val="18"/>
        </w:rPr>
        <w:t>Plots show model projections of the number of diagnosed cases among adults between 2025 and 2040 by state and for the total among the modeled states. Each plot is stratified by age group, with age 55+ years at the top of the stack. States are arranged in decreasing order by total adult diagnosed prevalence in 2025.</w:t>
      </w:r>
    </w:p>
    <w:p w14:paraId="4FE04036" w14:textId="3B787E62" w:rsidR="00C45CAF" w:rsidRPr="00C45CAF" w:rsidRDefault="00C45CAF" w:rsidP="008419D4">
      <w:pPr>
        <w:jc w:val="both"/>
        <w:rPr>
          <w:rFonts w:ascii="Arial" w:hAnsi="Arial" w:cs="Arial"/>
          <w:b/>
          <w:bCs/>
        </w:rPr>
      </w:pPr>
      <w:r>
        <w:rPr>
          <w:rFonts w:ascii="Arial" w:hAnsi="Arial" w:cs="Arial"/>
          <w:b/>
          <w:bCs/>
        </w:rPr>
        <w:t xml:space="preserve">Figure </w:t>
      </w:r>
      <w:r w:rsidR="00D748EB">
        <w:rPr>
          <w:rFonts w:ascii="Arial" w:hAnsi="Arial" w:cs="Arial"/>
          <w:b/>
          <w:bCs/>
        </w:rPr>
        <w:t>4</w:t>
      </w:r>
      <w:r>
        <w:rPr>
          <w:rFonts w:ascii="Arial" w:hAnsi="Arial" w:cs="Arial"/>
          <w:b/>
          <w:bCs/>
        </w:rPr>
        <w:t>: Sensitivity analysis for parameters most strongly associated with change in proportion of PWDH age 55+ in 2040 versus 2025.</w:t>
      </w:r>
    </w:p>
    <w:p w14:paraId="3F203E17" w14:textId="48478890" w:rsidR="00013457" w:rsidRDefault="00CF0F48" w:rsidP="00CA7AB4">
      <w:pPr>
        <w:jc w:val="both"/>
        <w:rPr>
          <w:rFonts w:ascii="Arial" w:hAnsi="Arial" w:cs="Arial"/>
        </w:rPr>
      </w:pPr>
      <w:del w:id="362" w:author="Andrew Zalesak" w:date="2025-08-21T10:22:00Z" w16du:dateUtc="2025-08-21T14:22:00Z">
        <w:r w:rsidDel="00013457">
          <w:rPr>
            <w:rFonts w:ascii="Arial" w:hAnsi="Arial" w:cs="Arial"/>
            <w:noProof/>
          </w:rPr>
          <w:lastRenderedPageBreak/>
          <w:drawing>
            <wp:inline distT="0" distB="0" distL="0" distR="0" wp14:anchorId="45F9BC88" wp14:editId="45D62A63">
              <wp:extent cx="5943600" cy="4160520"/>
              <wp:effectExtent l="0" t="0" r="0" b="0"/>
              <wp:docPr id="171784875" name="Picture 1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875" name="Picture 12" descr="A diagram of a graph&#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del>
      <w:ins w:id="363" w:author="Andrew Zalesak" w:date="2025-08-21T10:28:00Z" w16du:dateUtc="2025-08-21T14:28:00Z">
        <w:r w:rsidR="00A77F50">
          <w:rPr>
            <w:rFonts w:ascii="Arial" w:hAnsi="Arial" w:cs="Arial"/>
            <w:noProof/>
          </w:rPr>
          <w:drawing>
            <wp:inline distT="0" distB="0" distL="0" distR="0" wp14:anchorId="7B4EC5E4" wp14:editId="1C0977E5">
              <wp:extent cx="5943600" cy="4160520"/>
              <wp:effectExtent l="0" t="0" r="0" b="0"/>
              <wp:docPr id="377807864" name="Picture 14"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807864" name="Picture 14" descr="A diagram of a graph&#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ins>
    </w:p>
    <w:p w14:paraId="114ED32B" w14:textId="51AA77DF" w:rsidR="0098149A" w:rsidRDefault="00C45CAF">
      <w:pPr>
        <w:rPr>
          <w:rFonts w:ascii="Arial" w:hAnsi="Arial" w:cs="Arial"/>
          <w:sz w:val="18"/>
          <w:szCs w:val="18"/>
        </w:rPr>
      </w:pPr>
      <w:r>
        <w:rPr>
          <w:rFonts w:ascii="Arial" w:hAnsi="Arial" w:cs="Arial"/>
          <w:sz w:val="18"/>
          <w:szCs w:val="18"/>
        </w:rPr>
        <w:t xml:space="preserve">The red (lower) bars represent the estimate of the change in this percentage for the 20% of simulations with the lowest values of each parameter in 2040; the blue (upper) bars represent the estimate for the 20% of simulations with the highest values. Parameters are ordered by the difference in </w:t>
      </w:r>
      <w:r w:rsidR="000364BC">
        <w:rPr>
          <w:rFonts w:ascii="Arial" w:hAnsi="Arial" w:cs="Arial"/>
          <w:sz w:val="18"/>
          <w:szCs w:val="18"/>
        </w:rPr>
        <w:t>median estimates between the two subsets. They are labeled with their partial rank correlation coefficient in parentheses, a multivariate estimate of the correlation between each parameter and the outcome. Values closer to 1 or -1 indicate stronger correlation.</w:t>
      </w:r>
      <w:ins w:id="364" w:author="Andrew Zalesak" w:date="2025-08-21T10:22:00Z" w16du:dateUtc="2025-08-21T14:22:00Z">
        <w:r w:rsidR="00514761">
          <w:rPr>
            <w:rFonts w:ascii="Arial" w:hAnsi="Arial" w:cs="Arial"/>
            <w:sz w:val="18"/>
            <w:szCs w:val="18"/>
          </w:rPr>
          <w:t xml:space="preserve"> The dotted line shows th</w:t>
        </w:r>
      </w:ins>
      <w:ins w:id="365" w:author="Andrew Zalesak" w:date="2025-08-21T10:23:00Z" w16du:dateUtc="2025-08-21T14:23:00Z">
        <w:r w:rsidR="00514761">
          <w:rPr>
            <w:rFonts w:ascii="Arial" w:hAnsi="Arial" w:cs="Arial"/>
            <w:sz w:val="18"/>
            <w:szCs w:val="18"/>
          </w:rPr>
          <w:t xml:space="preserve">e mean change in proportion of adult PWDH age 55+ across the 24-state region, </w:t>
        </w:r>
      </w:ins>
      <w:ins w:id="366" w:author="Andrew Zalesak" w:date="2025-08-21T10:24:00Z" w16du:dateUtc="2025-08-21T14:24:00Z">
        <w:r w:rsidR="00514761">
          <w:rPr>
            <w:rFonts w:ascii="Arial" w:hAnsi="Arial" w:cs="Arial"/>
            <w:sz w:val="18"/>
            <w:szCs w:val="18"/>
          </w:rPr>
          <w:t xml:space="preserve">approximately </w:t>
        </w:r>
      </w:ins>
      <w:ins w:id="367" w:author="Andrew Zalesak" w:date="2025-08-21T10:23:00Z" w16du:dateUtc="2025-08-21T14:23:00Z">
        <w:r w:rsidR="00514761">
          <w:rPr>
            <w:rFonts w:ascii="Arial" w:hAnsi="Arial" w:cs="Arial"/>
            <w:sz w:val="18"/>
            <w:szCs w:val="18"/>
          </w:rPr>
          <w:t>9.76.</w:t>
        </w:r>
      </w:ins>
    </w:p>
    <w:p w14:paraId="23ABB914" w14:textId="3FEA6EF7" w:rsidR="00CF0F48" w:rsidRPr="008419D4" w:rsidRDefault="0006364F" w:rsidP="00CF0F48">
      <w:pPr>
        <w:rPr>
          <w:rFonts w:ascii="Arial" w:hAnsi="Arial" w:cs="Arial"/>
          <w:b/>
          <w:bCs/>
        </w:rPr>
      </w:pPr>
      <w:r>
        <w:rPr>
          <w:rFonts w:ascii="Arial" w:hAnsi="Arial" w:cs="Arial"/>
          <w:b/>
          <w:bCs/>
        </w:rPr>
        <w:t>Supplemental Figure X</w:t>
      </w:r>
      <w:r w:rsidR="00CF0F48" w:rsidRPr="00267C3A">
        <w:rPr>
          <w:rFonts w:ascii="Arial" w:hAnsi="Arial" w:cs="Arial"/>
          <w:b/>
          <w:bCs/>
        </w:rPr>
        <w:t>: Diagnosed prevalence projections with estimated populations of PWDH age 65+.</w:t>
      </w:r>
    </w:p>
    <w:tbl>
      <w:tblPr>
        <w:tblStyle w:val="GridTable1Light"/>
        <w:tblW w:w="6951" w:type="dxa"/>
        <w:tblLook w:val="04A0" w:firstRow="1" w:lastRow="0" w:firstColumn="1" w:lastColumn="0" w:noHBand="0" w:noVBand="1"/>
      </w:tblPr>
      <w:tblGrid>
        <w:gridCol w:w="844"/>
        <w:gridCol w:w="1217"/>
        <w:gridCol w:w="809"/>
        <w:gridCol w:w="809"/>
        <w:gridCol w:w="801"/>
        <w:gridCol w:w="825"/>
        <w:gridCol w:w="825"/>
        <w:gridCol w:w="821"/>
      </w:tblGrid>
      <w:tr w:rsidR="00CF0F48" w:rsidRPr="006C1F01" w14:paraId="578541CC" w14:textId="77777777" w:rsidTr="003C3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dxa"/>
            <w:vMerge w:val="restart"/>
          </w:tcPr>
          <w:p w14:paraId="0DE7EFD6" w14:textId="77777777" w:rsidR="00CF0F48" w:rsidRPr="006C1F01" w:rsidRDefault="00CF0F48" w:rsidP="003C3FF3">
            <w:pPr>
              <w:jc w:val="center"/>
              <w:rPr>
                <w:rFonts w:ascii="Arial" w:eastAsia="Aptos" w:hAnsi="Arial" w:cs="Arial"/>
                <w:i/>
                <w:iCs/>
                <w:sz w:val="16"/>
                <w:szCs w:val="16"/>
              </w:rPr>
            </w:pPr>
            <w:r w:rsidRPr="006C1F01">
              <w:rPr>
                <w:rFonts w:ascii="Arial" w:eastAsia="Aptos" w:hAnsi="Arial" w:cs="Arial"/>
                <w:i/>
                <w:iCs/>
                <w:sz w:val="18"/>
                <w:szCs w:val="18"/>
              </w:rPr>
              <w:t>State</w:t>
            </w:r>
          </w:p>
        </w:tc>
        <w:tc>
          <w:tcPr>
            <w:tcW w:w="1217" w:type="dxa"/>
            <w:vMerge w:val="restart"/>
          </w:tcPr>
          <w:p w14:paraId="15E8A7BB" w14:textId="77777777" w:rsidR="00CF0F48" w:rsidRDefault="00CF0F48" w:rsidP="003C3FF3">
            <w:pPr>
              <w:jc w:val="center"/>
              <w:cnfStyle w:val="100000000000" w:firstRow="1" w:lastRow="0" w:firstColumn="0" w:lastColumn="0" w:oddVBand="0" w:evenVBand="0" w:oddHBand="0" w:evenHBand="0" w:firstRowFirstColumn="0" w:firstRowLastColumn="0" w:lastRowFirstColumn="0" w:lastRowLastColumn="0"/>
              <w:rPr>
                <w:rFonts w:ascii="Arial" w:eastAsia="Aptos" w:hAnsi="Arial" w:cs="Arial"/>
                <w:b w:val="0"/>
                <w:bCs w:val="0"/>
                <w:sz w:val="18"/>
                <w:szCs w:val="18"/>
              </w:rPr>
            </w:pPr>
            <w:r w:rsidRPr="006C1F01">
              <w:rPr>
                <w:rFonts w:ascii="Arial" w:eastAsia="Aptos" w:hAnsi="Arial" w:cs="Arial"/>
                <w:sz w:val="18"/>
                <w:szCs w:val="18"/>
              </w:rPr>
              <w:t>Tota</w:t>
            </w:r>
            <w:r>
              <w:rPr>
                <w:rFonts w:ascii="Arial" w:eastAsia="Aptos" w:hAnsi="Arial" w:cs="Arial"/>
                <w:b w:val="0"/>
                <w:bCs w:val="0"/>
                <w:sz w:val="18"/>
                <w:szCs w:val="18"/>
              </w:rPr>
              <w:t>l Diagnosed Prevalence,</w:t>
            </w:r>
          </w:p>
          <w:p w14:paraId="1977733F" w14:textId="77777777" w:rsidR="00CF0F48" w:rsidRPr="006C1F01" w:rsidRDefault="00CF0F48" w:rsidP="003C3FF3">
            <w:pPr>
              <w:jc w:val="center"/>
              <w:cnfStyle w:val="100000000000" w:firstRow="1" w:lastRow="0" w:firstColumn="0" w:lastColumn="0" w:oddVBand="0" w:evenVBand="0" w:oddHBand="0" w:evenHBand="0" w:firstRowFirstColumn="0" w:firstRowLastColumn="0" w:lastRowFirstColumn="0" w:lastRowLastColumn="0"/>
              <w:rPr>
                <w:rFonts w:ascii="Arial" w:eastAsia="Aptos" w:hAnsi="Arial" w:cs="Arial"/>
                <w:sz w:val="18"/>
                <w:szCs w:val="18"/>
              </w:rPr>
            </w:pPr>
            <w:r>
              <w:rPr>
                <w:rFonts w:ascii="Arial" w:eastAsia="Aptos" w:hAnsi="Arial" w:cs="Arial"/>
                <w:b w:val="0"/>
                <w:bCs w:val="0"/>
                <w:sz w:val="18"/>
                <w:szCs w:val="18"/>
              </w:rPr>
              <w:t>2025</w:t>
            </w:r>
          </w:p>
        </w:tc>
        <w:tc>
          <w:tcPr>
            <w:tcW w:w="2419" w:type="dxa"/>
            <w:gridSpan w:val="3"/>
          </w:tcPr>
          <w:p w14:paraId="168D0836" w14:textId="77777777" w:rsidR="00CF0F48" w:rsidRPr="006C1F01" w:rsidRDefault="00CF0F48" w:rsidP="003C3FF3">
            <w:pPr>
              <w:jc w:val="center"/>
              <w:cnfStyle w:val="100000000000" w:firstRow="1" w:lastRow="0" w:firstColumn="0" w:lastColumn="0" w:oddVBand="0" w:evenVBand="0" w:oddHBand="0" w:evenHBand="0" w:firstRowFirstColumn="0" w:firstRowLastColumn="0" w:lastRowFirstColumn="0" w:lastRowLastColumn="0"/>
              <w:rPr>
                <w:rFonts w:ascii="Arial" w:eastAsia="Aptos" w:hAnsi="Arial" w:cs="Arial"/>
                <w:sz w:val="16"/>
                <w:szCs w:val="16"/>
              </w:rPr>
            </w:pPr>
            <w:r>
              <w:rPr>
                <w:rFonts w:ascii="Arial" w:eastAsia="Aptos" w:hAnsi="Arial" w:cs="Arial"/>
                <w:b w:val="0"/>
                <w:bCs w:val="0"/>
                <w:sz w:val="18"/>
                <w:szCs w:val="18"/>
              </w:rPr>
              <w:t>Number</w:t>
            </w:r>
            <w:r w:rsidRPr="006C1F01">
              <w:rPr>
                <w:rFonts w:ascii="Arial" w:eastAsia="Aptos" w:hAnsi="Arial" w:cs="Arial"/>
                <w:sz w:val="18"/>
                <w:szCs w:val="18"/>
              </w:rPr>
              <w:t xml:space="preserve"> Age 55+</w:t>
            </w:r>
          </w:p>
        </w:tc>
        <w:tc>
          <w:tcPr>
            <w:tcW w:w="2471" w:type="dxa"/>
            <w:gridSpan w:val="3"/>
          </w:tcPr>
          <w:p w14:paraId="3B80CEAB" w14:textId="77777777" w:rsidR="00CF0F48" w:rsidRPr="006C1F01" w:rsidRDefault="00CF0F48" w:rsidP="003C3FF3">
            <w:pPr>
              <w:jc w:val="center"/>
              <w:cnfStyle w:val="100000000000" w:firstRow="1" w:lastRow="0" w:firstColumn="0" w:lastColumn="0" w:oddVBand="0" w:evenVBand="0" w:oddHBand="0" w:evenHBand="0" w:firstRowFirstColumn="0" w:firstRowLastColumn="0" w:lastRowFirstColumn="0" w:lastRowLastColumn="0"/>
              <w:rPr>
                <w:rFonts w:ascii="Arial" w:eastAsia="Aptos" w:hAnsi="Arial" w:cs="Arial"/>
                <w:sz w:val="16"/>
                <w:szCs w:val="16"/>
              </w:rPr>
            </w:pPr>
            <w:r>
              <w:rPr>
                <w:rFonts w:ascii="Arial" w:eastAsia="Aptos" w:hAnsi="Arial" w:cs="Arial"/>
                <w:b w:val="0"/>
                <w:bCs w:val="0"/>
                <w:sz w:val="18"/>
                <w:szCs w:val="18"/>
              </w:rPr>
              <w:t>Number Age</w:t>
            </w:r>
            <w:r w:rsidRPr="006C1F01">
              <w:rPr>
                <w:rFonts w:ascii="Arial" w:eastAsia="Aptos" w:hAnsi="Arial" w:cs="Arial"/>
                <w:sz w:val="18"/>
                <w:szCs w:val="18"/>
              </w:rPr>
              <w:t xml:space="preserve"> </w:t>
            </w:r>
            <w:r>
              <w:rPr>
                <w:rFonts w:ascii="Arial" w:eastAsia="Aptos" w:hAnsi="Arial" w:cs="Arial"/>
                <w:b w:val="0"/>
                <w:bCs w:val="0"/>
                <w:sz w:val="18"/>
                <w:szCs w:val="18"/>
              </w:rPr>
              <w:t>6</w:t>
            </w:r>
            <w:r w:rsidRPr="006C1F01">
              <w:rPr>
                <w:rFonts w:ascii="Arial" w:eastAsia="Aptos" w:hAnsi="Arial" w:cs="Arial"/>
                <w:sz w:val="18"/>
                <w:szCs w:val="18"/>
              </w:rPr>
              <w:t>5+</w:t>
            </w:r>
          </w:p>
        </w:tc>
      </w:tr>
      <w:tr w:rsidR="00CF0F48" w:rsidRPr="006C1F01" w14:paraId="467C79F1" w14:textId="77777777" w:rsidTr="003C3FF3">
        <w:tc>
          <w:tcPr>
            <w:cnfStyle w:val="001000000000" w:firstRow="0" w:lastRow="0" w:firstColumn="1" w:lastColumn="0" w:oddVBand="0" w:evenVBand="0" w:oddHBand="0" w:evenHBand="0" w:firstRowFirstColumn="0" w:firstRowLastColumn="0" w:lastRowFirstColumn="0" w:lastRowLastColumn="0"/>
            <w:tcW w:w="844" w:type="dxa"/>
            <w:vMerge/>
          </w:tcPr>
          <w:p w14:paraId="2E3A1A7C" w14:textId="77777777" w:rsidR="00CF0F48" w:rsidRPr="006C1F01" w:rsidRDefault="00CF0F48" w:rsidP="003C3FF3">
            <w:pPr>
              <w:jc w:val="center"/>
              <w:rPr>
                <w:rFonts w:ascii="Arial" w:eastAsia="Aptos" w:hAnsi="Arial" w:cs="Arial"/>
                <w:i/>
                <w:iCs/>
                <w:sz w:val="16"/>
                <w:szCs w:val="16"/>
              </w:rPr>
            </w:pPr>
          </w:p>
        </w:tc>
        <w:tc>
          <w:tcPr>
            <w:tcW w:w="1217" w:type="dxa"/>
            <w:vMerge/>
            <w:tcBorders>
              <w:bottom w:val="single" w:sz="4" w:space="0" w:color="auto"/>
            </w:tcBorders>
          </w:tcPr>
          <w:p w14:paraId="0616C5B1"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Arial" w:eastAsia="Aptos" w:hAnsi="Arial" w:cs="Arial"/>
                <w:i/>
                <w:iCs/>
                <w:sz w:val="16"/>
                <w:szCs w:val="16"/>
              </w:rPr>
            </w:pPr>
          </w:p>
        </w:tc>
        <w:tc>
          <w:tcPr>
            <w:tcW w:w="809" w:type="dxa"/>
            <w:tcBorders>
              <w:bottom w:val="single" w:sz="4" w:space="0" w:color="auto"/>
            </w:tcBorders>
          </w:tcPr>
          <w:p w14:paraId="32AAC515"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Arial" w:eastAsia="Aptos" w:hAnsi="Arial" w:cs="Arial"/>
                <w:i/>
                <w:iCs/>
                <w:sz w:val="16"/>
                <w:szCs w:val="16"/>
              </w:rPr>
            </w:pPr>
            <w:r w:rsidRPr="006C1F01">
              <w:rPr>
                <w:rFonts w:ascii="Arial" w:eastAsia="Aptos" w:hAnsi="Arial" w:cs="Arial"/>
                <w:i/>
                <w:iCs/>
                <w:sz w:val="16"/>
                <w:szCs w:val="16"/>
              </w:rPr>
              <w:t>2025</w:t>
            </w:r>
          </w:p>
        </w:tc>
        <w:tc>
          <w:tcPr>
            <w:tcW w:w="809" w:type="dxa"/>
            <w:tcBorders>
              <w:bottom w:val="single" w:sz="4" w:space="0" w:color="auto"/>
            </w:tcBorders>
          </w:tcPr>
          <w:p w14:paraId="5C578FCB"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Arial" w:eastAsia="Aptos" w:hAnsi="Arial" w:cs="Arial"/>
                <w:i/>
                <w:iCs/>
                <w:sz w:val="16"/>
                <w:szCs w:val="16"/>
              </w:rPr>
            </w:pPr>
            <w:r w:rsidRPr="006C1F01">
              <w:rPr>
                <w:rFonts w:ascii="Arial" w:eastAsia="Aptos" w:hAnsi="Arial" w:cs="Arial"/>
                <w:i/>
                <w:iCs/>
                <w:sz w:val="16"/>
                <w:szCs w:val="16"/>
              </w:rPr>
              <w:t>2040</w:t>
            </w:r>
          </w:p>
        </w:tc>
        <w:tc>
          <w:tcPr>
            <w:tcW w:w="801" w:type="dxa"/>
            <w:tcBorders>
              <w:bottom w:val="single" w:sz="4" w:space="0" w:color="auto"/>
            </w:tcBorders>
          </w:tcPr>
          <w:p w14:paraId="26343E6E"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Arial" w:eastAsia="Aptos" w:hAnsi="Arial" w:cs="Arial"/>
                <w:sz w:val="16"/>
                <w:szCs w:val="16"/>
              </w:rPr>
            </w:pPr>
            <w:r w:rsidRPr="006C1F01">
              <w:rPr>
                <w:rFonts w:ascii="Arial" w:eastAsia="Aptos" w:hAnsi="Arial" w:cs="Arial"/>
                <w:sz w:val="16"/>
                <w:szCs w:val="16"/>
              </w:rPr>
              <w:t>Δ</w:t>
            </w:r>
          </w:p>
        </w:tc>
        <w:tc>
          <w:tcPr>
            <w:tcW w:w="825" w:type="dxa"/>
            <w:tcBorders>
              <w:bottom w:val="single" w:sz="4" w:space="0" w:color="auto"/>
            </w:tcBorders>
          </w:tcPr>
          <w:p w14:paraId="3D4BDA14"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Arial" w:eastAsia="Aptos" w:hAnsi="Arial" w:cs="Arial"/>
                <w:i/>
                <w:iCs/>
                <w:sz w:val="16"/>
                <w:szCs w:val="16"/>
              </w:rPr>
            </w:pPr>
            <w:r w:rsidRPr="006C1F01">
              <w:rPr>
                <w:rFonts w:ascii="Arial" w:eastAsia="Aptos" w:hAnsi="Arial" w:cs="Arial"/>
                <w:i/>
                <w:iCs/>
                <w:sz w:val="16"/>
                <w:szCs w:val="16"/>
              </w:rPr>
              <w:t>2025</w:t>
            </w:r>
          </w:p>
        </w:tc>
        <w:tc>
          <w:tcPr>
            <w:tcW w:w="825" w:type="dxa"/>
            <w:tcBorders>
              <w:bottom w:val="single" w:sz="4" w:space="0" w:color="auto"/>
            </w:tcBorders>
          </w:tcPr>
          <w:p w14:paraId="21F9FC1F"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Arial" w:eastAsia="Aptos" w:hAnsi="Arial" w:cs="Arial"/>
                <w:i/>
                <w:iCs/>
                <w:sz w:val="16"/>
                <w:szCs w:val="16"/>
              </w:rPr>
            </w:pPr>
            <w:r w:rsidRPr="006C1F01">
              <w:rPr>
                <w:rFonts w:ascii="Arial" w:eastAsia="Aptos" w:hAnsi="Arial" w:cs="Arial"/>
                <w:i/>
                <w:iCs/>
                <w:sz w:val="16"/>
                <w:szCs w:val="16"/>
              </w:rPr>
              <w:t>2040</w:t>
            </w:r>
          </w:p>
        </w:tc>
        <w:tc>
          <w:tcPr>
            <w:tcW w:w="821" w:type="dxa"/>
            <w:tcBorders>
              <w:bottom w:val="single" w:sz="4" w:space="0" w:color="auto"/>
            </w:tcBorders>
          </w:tcPr>
          <w:p w14:paraId="0E49F659"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Arial" w:eastAsia="Aptos" w:hAnsi="Arial" w:cs="Arial"/>
                <w:i/>
                <w:iCs/>
                <w:sz w:val="16"/>
                <w:szCs w:val="16"/>
              </w:rPr>
            </w:pPr>
            <w:r w:rsidRPr="006C1F01">
              <w:rPr>
                <w:rFonts w:ascii="Arial" w:eastAsia="Aptos" w:hAnsi="Arial" w:cs="Arial"/>
                <w:sz w:val="16"/>
                <w:szCs w:val="16"/>
              </w:rPr>
              <w:t>Δ</w:t>
            </w:r>
          </w:p>
        </w:tc>
      </w:tr>
      <w:tr w:rsidR="00CF0F48" w:rsidRPr="006C1F01" w14:paraId="446C37CD" w14:textId="77777777" w:rsidTr="003C3FF3">
        <w:tc>
          <w:tcPr>
            <w:cnfStyle w:val="001000000000" w:firstRow="0" w:lastRow="0" w:firstColumn="1" w:lastColumn="0" w:oddVBand="0" w:evenVBand="0" w:oddHBand="0" w:evenHBand="0" w:firstRowFirstColumn="0" w:firstRowLastColumn="0" w:lastRowFirstColumn="0" w:lastRowLastColumn="0"/>
            <w:tcW w:w="844" w:type="dxa"/>
            <w:vMerge w:val="restart"/>
            <w:tcBorders>
              <w:right w:val="single" w:sz="4" w:space="0" w:color="auto"/>
            </w:tcBorders>
          </w:tcPr>
          <w:p w14:paraId="305EE293" w14:textId="77777777" w:rsidR="00CF0F48" w:rsidRPr="006C1F01" w:rsidRDefault="00CF0F48" w:rsidP="003C3FF3">
            <w:pPr>
              <w:jc w:val="center"/>
              <w:rPr>
                <w:rFonts w:ascii="Arial" w:eastAsia="Aptos" w:hAnsi="Arial" w:cs="Arial"/>
                <w:i/>
                <w:iCs/>
                <w:sz w:val="18"/>
                <w:szCs w:val="18"/>
              </w:rPr>
            </w:pPr>
            <w:r w:rsidRPr="006C1F01">
              <w:rPr>
                <w:rFonts w:ascii="Arial" w:eastAsia="Aptos" w:hAnsi="Arial" w:cs="Arial"/>
                <w:i/>
                <w:iCs/>
                <w:color w:val="000000"/>
                <w:sz w:val="18"/>
                <w:szCs w:val="18"/>
              </w:rPr>
              <w:t>CA</w:t>
            </w:r>
          </w:p>
        </w:tc>
        <w:tc>
          <w:tcPr>
            <w:tcW w:w="1217" w:type="dxa"/>
            <w:tcBorders>
              <w:top w:val="single" w:sz="4" w:space="0" w:color="auto"/>
              <w:left w:val="single" w:sz="4" w:space="0" w:color="auto"/>
              <w:bottom w:val="nil"/>
              <w:right w:val="single" w:sz="4" w:space="0" w:color="auto"/>
            </w:tcBorders>
          </w:tcPr>
          <w:p w14:paraId="4326FAF1"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140,514</w:t>
            </w:r>
          </w:p>
        </w:tc>
        <w:tc>
          <w:tcPr>
            <w:tcW w:w="809" w:type="dxa"/>
            <w:tcBorders>
              <w:top w:val="single" w:sz="4" w:space="0" w:color="auto"/>
              <w:left w:val="single" w:sz="4" w:space="0" w:color="auto"/>
              <w:bottom w:val="nil"/>
              <w:right w:val="single" w:sz="4" w:space="0" w:color="auto"/>
            </w:tcBorders>
          </w:tcPr>
          <w:p w14:paraId="4975CBB6"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70,024</w:t>
            </w:r>
          </w:p>
        </w:tc>
        <w:tc>
          <w:tcPr>
            <w:tcW w:w="809" w:type="dxa"/>
            <w:tcBorders>
              <w:top w:val="single" w:sz="4" w:space="0" w:color="auto"/>
              <w:left w:val="single" w:sz="4" w:space="0" w:color="auto"/>
              <w:bottom w:val="nil"/>
              <w:right w:val="single" w:sz="4" w:space="0" w:color="auto"/>
            </w:tcBorders>
          </w:tcPr>
          <w:p w14:paraId="4714EEFE"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89,408</w:t>
            </w:r>
          </w:p>
        </w:tc>
        <w:tc>
          <w:tcPr>
            <w:tcW w:w="801" w:type="dxa"/>
            <w:tcBorders>
              <w:top w:val="single" w:sz="4" w:space="0" w:color="auto"/>
              <w:left w:val="single" w:sz="4" w:space="0" w:color="auto"/>
              <w:bottom w:val="nil"/>
              <w:right w:val="single" w:sz="4" w:space="0" w:color="auto"/>
            </w:tcBorders>
          </w:tcPr>
          <w:p w14:paraId="09215301"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19,384</w:t>
            </w:r>
          </w:p>
        </w:tc>
        <w:tc>
          <w:tcPr>
            <w:tcW w:w="825" w:type="dxa"/>
            <w:tcBorders>
              <w:top w:val="single" w:sz="4" w:space="0" w:color="auto"/>
              <w:left w:val="single" w:sz="4" w:space="0" w:color="auto"/>
              <w:bottom w:val="nil"/>
              <w:right w:val="single" w:sz="4" w:space="0" w:color="auto"/>
            </w:tcBorders>
          </w:tcPr>
          <w:p w14:paraId="5E7A00D6"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50,007</w:t>
            </w:r>
          </w:p>
        </w:tc>
        <w:tc>
          <w:tcPr>
            <w:tcW w:w="825" w:type="dxa"/>
            <w:tcBorders>
              <w:top w:val="single" w:sz="4" w:space="0" w:color="auto"/>
              <w:left w:val="single" w:sz="4" w:space="0" w:color="auto"/>
              <w:bottom w:val="nil"/>
              <w:right w:val="single" w:sz="4" w:space="0" w:color="auto"/>
            </w:tcBorders>
          </w:tcPr>
          <w:p w14:paraId="097F09C8"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74,214</w:t>
            </w:r>
          </w:p>
        </w:tc>
        <w:tc>
          <w:tcPr>
            <w:tcW w:w="821" w:type="dxa"/>
            <w:tcBorders>
              <w:top w:val="single" w:sz="4" w:space="0" w:color="auto"/>
              <w:left w:val="single" w:sz="4" w:space="0" w:color="auto"/>
              <w:bottom w:val="nil"/>
              <w:right w:val="single" w:sz="4" w:space="0" w:color="auto"/>
            </w:tcBorders>
          </w:tcPr>
          <w:p w14:paraId="69A6F0AE"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24,207</w:t>
            </w:r>
          </w:p>
        </w:tc>
      </w:tr>
      <w:tr w:rsidR="00CF0F48" w:rsidRPr="006C1F01" w14:paraId="37FB61BF" w14:textId="77777777" w:rsidTr="003C3FF3">
        <w:tc>
          <w:tcPr>
            <w:cnfStyle w:val="001000000000" w:firstRow="0" w:lastRow="0" w:firstColumn="1" w:lastColumn="0" w:oddVBand="0" w:evenVBand="0" w:oddHBand="0" w:evenHBand="0" w:firstRowFirstColumn="0" w:firstRowLastColumn="0" w:lastRowFirstColumn="0" w:lastRowLastColumn="0"/>
            <w:tcW w:w="844" w:type="dxa"/>
            <w:vMerge/>
            <w:tcBorders>
              <w:right w:val="single" w:sz="4" w:space="0" w:color="auto"/>
            </w:tcBorders>
          </w:tcPr>
          <w:p w14:paraId="06A57F3B" w14:textId="77777777" w:rsidR="00CF0F48" w:rsidRPr="006C1F01" w:rsidRDefault="00CF0F48" w:rsidP="003C3FF3">
            <w:pPr>
              <w:jc w:val="center"/>
              <w:rPr>
                <w:rFonts w:ascii="Arial" w:eastAsia="Aptos" w:hAnsi="Arial" w:cs="Arial"/>
                <w:i/>
                <w:iCs/>
                <w:sz w:val="18"/>
                <w:szCs w:val="18"/>
              </w:rPr>
            </w:pPr>
          </w:p>
        </w:tc>
        <w:tc>
          <w:tcPr>
            <w:tcW w:w="1217" w:type="dxa"/>
            <w:tcBorders>
              <w:top w:val="nil"/>
              <w:left w:val="single" w:sz="4" w:space="0" w:color="auto"/>
              <w:bottom w:val="single" w:sz="4" w:space="0" w:color="auto"/>
              <w:right w:val="single" w:sz="4" w:space="0" w:color="auto"/>
            </w:tcBorders>
          </w:tcPr>
          <w:p w14:paraId="160EA00D"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[137,498 to 143,542]</w:t>
            </w:r>
          </w:p>
        </w:tc>
        <w:tc>
          <w:tcPr>
            <w:tcW w:w="809" w:type="dxa"/>
            <w:tcBorders>
              <w:top w:val="nil"/>
              <w:left w:val="single" w:sz="4" w:space="0" w:color="auto"/>
              <w:bottom w:val="single" w:sz="4" w:space="0" w:color="auto"/>
              <w:right w:val="single" w:sz="4" w:space="0" w:color="auto"/>
            </w:tcBorders>
          </w:tcPr>
          <w:p w14:paraId="4A1ECD3E"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[65,956 to 74,277]</w:t>
            </w:r>
          </w:p>
        </w:tc>
        <w:tc>
          <w:tcPr>
            <w:tcW w:w="809" w:type="dxa"/>
            <w:tcBorders>
              <w:top w:val="nil"/>
              <w:left w:val="single" w:sz="4" w:space="0" w:color="auto"/>
              <w:bottom w:val="nil"/>
              <w:right w:val="single" w:sz="4" w:space="0" w:color="auto"/>
            </w:tcBorders>
          </w:tcPr>
          <w:p w14:paraId="1AB4980C"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[78,383 to 100,109]</w:t>
            </w:r>
          </w:p>
        </w:tc>
        <w:tc>
          <w:tcPr>
            <w:tcW w:w="801" w:type="dxa"/>
            <w:tcBorders>
              <w:top w:val="nil"/>
              <w:left w:val="single" w:sz="4" w:space="0" w:color="auto"/>
              <w:bottom w:val="single" w:sz="4" w:space="0" w:color="auto"/>
              <w:right w:val="single" w:sz="4" w:space="0" w:color="auto"/>
            </w:tcBorders>
          </w:tcPr>
          <w:p w14:paraId="1D39B3A4"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[11,274 to 27,031]</w:t>
            </w:r>
          </w:p>
        </w:tc>
        <w:tc>
          <w:tcPr>
            <w:tcW w:w="825" w:type="dxa"/>
            <w:tcBorders>
              <w:top w:val="nil"/>
              <w:left w:val="single" w:sz="4" w:space="0" w:color="auto"/>
              <w:bottom w:val="single" w:sz="4" w:space="0" w:color="auto"/>
              <w:right w:val="single" w:sz="4" w:space="0" w:color="auto"/>
            </w:tcBorders>
          </w:tcPr>
          <w:p w14:paraId="49AD65A8"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[46,011 to 54,029]</w:t>
            </w:r>
          </w:p>
        </w:tc>
        <w:tc>
          <w:tcPr>
            <w:tcW w:w="825" w:type="dxa"/>
            <w:tcBorders>
              <w:top w:val="nil"/>
              <w:left w:val="single" w:sz="4" w:space="0" w:color="auto"/>
              <w:bottom w:val="single" w:sz="4" w:space="0" w:color="auto"/>
              <w:right w:val="single" w:sz="4" w:space="0" w:color="auto"/>
            </w:tcBorders>
          </w:tcPr>
          <w:p w14:paraId="1C21B806"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[63,923 to 84,013]</w:t>
            </w:r>
          </w:p>
        </w:tc>
        <w:tc>
          <w:tcPr>
            <w:tcW w:w="821" w:type="dxa"/>
            <w:tcBorders>
              <w:top w:val="nil"/>
              <w:left w:val="single" w:sz="4" w:space="0" w:color="auto"/>
              <w:bottom w:val="single" w:sz="4" w:space="0" w:color="auto"/>
              <w:right w:val="single" w:sz="4" w:space="0" w:color="auto"/>
            </w:tcBorders>
          </w:tcPr>
          <w:p w14:paraId="549D776D"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[17,127 to 30,775]</w:t>
            </w:r>
          </w:p>
        </w:tc>
      </w:tr>
      <w:tr w:rsidR="00CF0F48" w:rsidRPr="006C1F01" w14:paraId="4A606F7D" w14:textId="77777777" w:rsidTr="003C3FF3">
        <w:tc>
          <w:tcPr>
            <w:cnfStyle w:val="001000000000" w:firstRow="0" w:lastRow="0" w:firstColumn="1" w:lastColumn="0" w:oddVBand="0" w:evenVBand="0" w:oddHBand="0" w:evenHBand="0" w:firstRowFirstColumn="0" w:firstRowLastColumn="0" w:lastRowFirstColumn="0" w:lastRowLastColumn="0"/>
            <w:tcW w:w="844" w:type="dxa"/>
            <w:vMerge w:val="restart"/>
            <w:tcBorders>
              <w:right w:val="single" w:sz="4" w:space="0" w:color="auto"/>
            </w:tcBorders>
          </w:tcPr>
          <w:p w14:paraId="41E1AB5D" w14:textId="77777777" w:rsidR="00CF0F48" w:rsidRPr="006C1F01" w:rsidRDefault="00CF0F48" w:rsidP="003C3FF3">
            <w:pPr>
              <w:jc w:val="center"/>
              <w:rPr>
                <w:rFonts w:ascii="Arial" w:eastAsia="Aptos" w:hAnsi="Arial" w:cs="Arial"/>
                <w:i/>
                <w:iCs/>
                <w:sz w:val="18"/>
                <w:szCs w:val="18"/>
              </w:rPr>
            </w:pPr>
            <w:r w:rsidRPr="006C1F01">
              <w:rPr>
                <w:rFonts w:ascii="Arial" w:eastAsia="Aptos" w:hAnsi="Arial" w:cs="Arial"/>
                <w:i/>
                <w:iCs/>
                <w:color w:val="000000"/>
                <w:sz w:val="18"/>
                <w:szCs w:val="18"/>
              </w:rPr>
              <w:t>FL</w:t>
            </w:r>
          </w:p>
        </w:tc>
        <w:tc>
          <w:tcPr>
            <w:tcW w:w="1217" w:type="dxa"/>
            <w:tcBorders>
              <w:top w:val="single" w:sz="4" w:space="0" w:color="auto"/>
              <w:left w:val="single" w:sz="4" w:space="0" w:color="auto"/>
              <w:bottom w:val="nil"/>
              <w:right w:val="single" w:sz="4" w:space="0" w:color="auto"/>
            </w:tcBorders>
          </w:tcPr>
          <w:p w14:paraId="0977D380"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126,261</w:t>
            </w:r>
          </w:p>
        </w:tc>
        <w:tc>
          <w:tcPr>
            <w:tcW w:w="809" w:type="dxa"/>
            <w:tcBorders>
              <w:top w:val="single" w:sz="4" w:space="0" w:color="auto"/>
              <w:left w:val="single" w:sz="4" w:space="0" w:color="auto"/>
              <w:bottom w:val="nil"/>
              <w:right w:val="single" w:sz="4" w:space="0" w:color="auto"/>
            </w:tcBorders>
          </w:tcPr>
          <w:p w14:paraId="54F97844"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64,700</w:t>
            </w:r>
          </w:p>
        </w:tc>
        <w:tc>
          <w:tcPr>
            <w:tcW w:w="809" w:type="dxa"/>
            <w:tcBorders>
              <w:top w:val="single" w:sz="4" w:space="0" w:color="auto"/>
              <w:left w:val="single" w:sz="4" w:space="0" w:color="auto"/>
              <w:bottom w:val="nil"/>
              <w:right w:val="single" w:sz="4" w:space="0" w:color="auto"/>
            </w:tcBorders>
          </w:tcPr>
          <w:p w14:paraId="0187AD56"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91,496</w:t>
            </w:r>
          </w:p>
        </w:tc>
        <w:tc>
          <w:tcPr>
            <w:tcW w:w="801" w:type="dxa"/>
            <w:tcBorders>
              <w:top w:val="single" w:sz="4" w:space="0" w:color="auto"/>
              <w:left w:val="single" w:sz="4" w:space="0" w:color="auto"/>
              <w:bottom w:val="nil"/>
              <w:right w:val="single" w:sz="4" w:space="0" w:color="auto"/>
            </w:tcBorders>
          </w:tcPr>
          <w:p w14:paraId="4D116D8B"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26,796</w:t>
            </w:r>
          </w:p>
        </w:tc>
        <w:tc>
          <w:tcPr>
            <w:tcW w:w="825" w:type="dxa"/>
            <w:tcBorders>
              <w:top w:val="single" w:sz="4" w:space="0" w:color="auto"/>
              <w:left w:val="single" w:sz="4" w:space="0" w:color="auto"/>
              <w:bottom w:val="nil"/>
              <w:right w:val="single" w:sz="4" w:space="0" w:color="auto"/>
            </w:tcBorders>
          </w:tcPr>
          <w:p w14:paraId="30A45B45"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46,707</w:t>
            </w:r>
          </w:p>
        </w:tc>
        <w:tc>
          <w:tcPr>
            <w:tcW w:w="825" w:type="dxa"/>
            <w:tcBorders>
              <w:top w:val="single" w:sz="4" w:space="0" w:color="auto"/>
              <w:left w:val="single" w:sz="4" w:space="0" w:color="auto"/>
              <w:bottom w:val="nil"/>
              <w:right w:val="single" w:sz="4" w:space="0" w:color="auto"/>
            </w:tcBorders>
          </w:tcPr>
          <w:p w14:paraId="2C4E28FB"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73,697</w:t>
            </w:r>
          </w:p>
        </w:tc>
        <w:tc>
          <w:tcPr>
            <w:tcW w:w="821" w:type="dxa"/>
            <w:tcBorders>
              <w:top w:val="single" w:sz="4" w:space="0" w:color="auto"/>
              <w:left w:val="single" w:sz="4" w:space="0" w:color="auto"/>
              <w:bottom w:val="nil"/>
              <w:right w:val="single" w:sz="4" w:space="0" w:color="auto"/>
            </w:tcBorders>
          </w:tcPr>
          <w:p w14:paraId="4D86E087"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26,990</w:t>
            </w:r>
          </w:p>
        </w:tc>
      </w:tr>
      <w:tr w:rsidR="00CF0F48" w:rsidRPr="006C1F01" w14:paraId="07A3A8BD" w14:textId="77777777" w:rsidTr="003C3FF3">
        <w:tc>
          <w:tcPr>
            <w:cnfStyle w:val="001000000000" w:firstRow="0" w:lastRow="0" w:firstColumn="1" w:lastColumn="0" w:oddVBand="0" w:evenVBand="0" w:oddHBand="0" w:evenHBand="0" w:firstRowFirstColumn="0" w:firstRowLastColumn="0" w:lastRowFirstColumn="0" w:lastRowLastColumn="0"/>
            <w:tcW w:w="844" w:type="dxa"/>
            <w:vMerge/>
            <w:tcBorders>
              <w:right w:val="single" w:sz="4" w:space="0" w:color="auto"/>
            </w:tcBorders>
          </w:tcPr>
          <w:p w14:paraId="70A1DD15" w14:textId="77777777" w:rsidR="00CF0F48" w:rsidRPr="006C1F01" w:rsidRDefault="00CF0F48" w:rsidP="003C3FF3">
            <w:pPr>
              <w:jc w:val="center"/>
              <w:rPr>
                <w:rFonts w:ascii="Arial" w:eastAsia="Aptos" w:hAnsi="Arial" w:cs="Arial"/>
                <w:i/>
                <w:iCs/>
                <w:sz w:val="18"/>
                <w:szCs w:val="18"/>
              </w:rPr>
            </w:pPr>
          </w:p>
        </w:tc>
        <w:tc>
          <w:tcPr>
            <w:tcW w:w="1217" w:type="dxa"/>
            <w:tcBorders>
              <w:top w:val="nil"/>
              <w:left w:val="single" w:sz="4" w:space="0" w:color="auto"/>
              <w:bottom w:val="single" w:sz="4" w:space="0" w:color="auto"/>
              <w:right w:val="single" w:sz="4" w:space="0" w:color="auto"/>
            </w:tcBorders>
          </w:tcPr>
          <w:p w14:paraId="0CAB6432"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[123,429 to 128,818]</w:t>
            </w:r>
          </w:p>
        </w:tc>
        <w:tc>
          <w:tcPr>
            <w:tcW w:w="809" w:type="dxa"/>
            <w:tcBorders>
              <w:top w:val="nil"/>
              <w:left w:val="single" w:sz="4" w:space="0" w:color="auto"/>
              <w:bottom w:val="single" w:sz="4" w:space="0" w:color="auto"/>
              <w:right w:val="single" w:sz="4" w:space="0" w:color="auto"/>
            </w:tcBorders>
          </w:tcPr>
          <w:p w14:paraId="262F857E"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[61,181 to 68,566]</w:t>
            </w:r>
          </w:p>
        </w:tc>
        <w:tc>
          <w:tcPr>
            <w:tcW w:w="809" w:type="dxa"/>
            <w:tcBorders>
              <w:top w:val="nil"/>
              <w:left w:val="single" w:sz="4" w:space="0" w:color="auto"/>
              <w:bottom w:val="nil"/>
              <w:right w:val="single" w:sz="4" w:space="0" w:color="auto"/>
            </w:tcBorders>
          </w:tcPr>
          <w:p w14:paraId="0820F683"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[80,767 to 106,063]</w:t>
            </w:r>
          </w:p>
        </w:tc>
        <w:tc>
          <w:tcPr>
            <w:tcW w:w="801" w:type="dxa"/>
            <w:tcBorders>
              <w:top w:val="nil"/>
              <w:left w:val="single" w:sz="4" w:space="0" w:color="auto"/>
              <w:bottom w:val="single" w:sz="4" w:space="0" w:color="auto"/>
              <w:right w:val="single" w:sz="4" w:space="0" w:color="auto"/>
            </w:tcBorders>
          </w:tcPr>
          <w:p w14:paraId="739DBADB"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[18,299 to 37,780]</w:t>
            </w:r>
          </w:p>
        </w:tc>
        <w:tc>
          <w:tcPr>
            <w:tcW w:w="825" w:type="dxa"/>
            <w:tcBorders>
              <w:top w:val="nil"/>
              <w:left w:val="single" w:sz="4" w:space="0" w:color="auto"/>
              <w:bottom w:val="single" w:sz="4" w:space="0" w:color="auto"/>
              <w:right w:val="single" w:sz="4" w:space="0" w:color="auto"/>
            </w:tcBorders>
          </w:tcPr>
          <w:p w14:paraId="05165767"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[43,307 to 50,227]</w:t>
            </w:r>
          </w:p>
        </w:tc>
        <w:tc>
          <w:tcPr>
            <w:tcW w:w="825" w:type="dxa"/>
            <w:tcBorders>
              <w:top w:val="nil"/>
              <w:left w:val="single" w:sz="4" w:space="0" w:color="auto"/>
              <w:bottom w:val="single" w:sz="4" w:space="0" w:color="auto"/>
              <w:right w:val="single" w:sz="4" w:space="0" w:color="auto"/>
            </w:tcBorders>
          </w:tcPr>
          <w:p w14:paraId="4523B700"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[63,673 to 87,438]</w:t>
            </w:r>
          </w:p>
        </w:tc>
        <w:tc>
          <w:tcPr>
            <w:tcW w:w="821" w:type="dxa"/>
            <w:tcBorders>
              <w:top w:val="nil"/>
              <w:left w:val="single" w:sz="4" w:space="0" w:color="auto"/>
              <w:bottom w:val="single" w:sz="4" w:space="0" w:color="auto"/>
              <w:right w:val="single" w:sz="4" w:space="0" w:color="auto"/>
            </w:tcBorders>
          </w:tcPr>
          <w:p w14:paraId="063057C4"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[18,922 to 37,640]</w:t>
            </w:r>
          </w:p>
        </w:tc>
      </w:tr>
      <w:tr w:rsidR="00CF0F48" w:rsidRPr="006C1F01" w14:paraId="5078BB42" w14:textId="77777777" w:rsidTr="003C3FF3">
        <w:tc>
          <w:tcPr>
            <w:cnfStyle w:val="001000000000" w:firstRow="0" w:lastRow="0" w:firstColumn="1" w:lastColumn="0" w:oddVBand="0" w:evenVBand="0" w:oddHBand="0" w:evenHBand="0" w:firstRowFirstColumn="0" w:firstRowLastColumn="0" w:lastRowFirstColumn="0" w:lastRowLastColumn="0"/>
            <w:tcW w:w="844" w:type="dxa"/>
            <w:vMerge w:val="restart"/>
            <w:tcBorders>
              <w:right w:val="single" w:sz="4" w:space="0" w:color="auto"/>
            </w:tcBorders>
          </w:tcPr>
          <w:p w14:paraId="2C8D066B" w14:textId="77777777" w:rsidR="00CF0F48" w:rsidRPr="006C1F01" w:rsidRDefault="00CF0F48" w:rsidP="003C3FF3">
            <w:pPr>
              <w:jc w:val="center"/>
              <w:rPr>
                <w:rFonts w:ascii="Arial" w:eastAsia="Aptos" w:hAnsi="Arial" w:cs="Arial"/>
                <w:i/>
                <w:iCs/>
                <w:sz w:val="18"/>
                <w:szCs w:val="18"/>
              </w:rPr>
            </w:pPr>
            <w:r w:rsidRPr="006C1F01">
              <w:rPr>
                <w:rFonts w:ascii="Arial" w:eastAsia="Aptos" w:hAnsi="Arial" w:cs="Arial"/>
                <w:i/>
                <w:iCs/>
                <w:color w:val="000000"/>
                <w:sz w:val="18"/>
                <w:szCs w:val="18"/>
              </w:rPr>
              <w:t>NY</w:t>
            </w:r>
          </w:p>
        </w:tc>
        <w:tc>
          <w:tcPr>
            <w:tcW w:w="1217" w:type="dxa"/>
            <w:tcBorders>
              <w:top w:val="single" w:sz="4" w:space="0" w:color="auto"/>
              <w:left w:val="single" w:sz="4" w:space="0" w:color="auto"/>
              <w:bottom w:val="nil"/>
              <w:right w:val="single" w:sz="4" w:space="0" w:color="auto"/>
            </w:tcBorders>
          </w:tcPr>
          <w:p w14:paraId="393C13B5"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122,642</w:t>
            </w:r>
          </w:p>
        </w:tc>
        <w:tc>
          <w:tcPr>
            <w:tcW w:w="809" w:type="dxa"/>
            <w:tcBorders>
              <w:top w:val="single" w:sz="4" w:space="0" w:color="auto"/>
              <w:left w:val="single" w:sz="4" w:space="0" w:color="auto"/>
              <w:bottom w:val="nil"/>
              <w:right w:val="single" w:sz="4" w:space="0" w:color="auto"/>
            </w:tcBorders>
          </w:tcPr>
          <w:p w14:paraId="50CCE29E"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68,852</w:t>
            </w:r>
          </w:p>
        </w:tc>
        <w:tc>
          <w:tcPr>
            <w:tcW w:w="809" w:type="dxa"/>
            <w:tcBorders>
              <w:top w:val="single" w:sz="4" w:space="0" w:color="auto"/>
              <w:left w:val="single" w:sz="4" w:space="0" w:color="auto"/>
              <w:bottom w:val="nil"/>
              <w:right w:val="single" w:sz="4" w:space="0" w:color="auto"/>
            </w:tcBorders>
          </w:tcPr>
          <w:p w14:paraId="5F1E9566"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74,912</w:t>
            </w:r>
          </w:p>
        </w:tc>
        <w:tc>
          <w:tcPr>
            <w:tcW w:w="801" w:type="dxa"/>
            <w:tcBorders>
              <w:top w:val="single" w:sz="4" w:space="0" w:color="auto"/>
              <w:left w:val="single" w:sz="4" w:space="0" w:color="auto"/>
              <w:bottom w:val="nil"/>
              <w:right w:val="single" w:sz="4" w:space="0" w:color="auto"/>
            </w:tcBorders>
          </w:tcPr>
          <w:p w14:paraId="33564744"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6,060</w:t>
            </w:r>
          </w:p>
        </w:tc>
        <w:tc>
          <w:tcPr>
            <w:tcW w:w="825" w:type="dxa"/>
            <w:tcBorders>
              <w:top w:val="single" w:sz="4" w:space="0" w:color="auto"/>
              <w:left w:val="single" w:sz="4" w:space="0" w:color="auto"/>
              <w:bottom w:val="nil"/>
              <w:right w:val="single" w:sz="4" w:space="0" w:color="auto"/>
            </w:tcBorders>
          </w:tcPr>
          <w:p w14:paraId="0FF8D40C"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50,933</w:t>
            </w:r>
          </w:p>
        </w:tc>
        <w:tc>
          <w:tcPr>
            <w:tcW w:w="825" w:type="dxa"/>
            <w:tcBorders>
              <w:top w:val="single" w:sz="4" w:space="0" w:color="auto"/>
              <w:left w:val="single" w:sz="4" w:space="0" w:color="auto"/>
              <w:bottom w:val="nil"/>
              <w:right w:val="single" w:sz="4" w:space="0" w:color="auto"/>
            </w:tcBorders>
          </w:tcPr>
          <w:p w14:paraId="57EB89C1"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63,388</w:t>
            </w:r>
          </w:p>
        </w:tc>
        <w:tc>
          <w:tcPr>
            <w:tcW w:w="821" w:type="dxa"/>
            <w:tcBorders>
              <w:top w:val="single" w:sz="4" w:space="0" w:color="auto"/>
              <w:left w:val="single" w:sz="4" w:space="0" w:color="auto"/>
              <w:bottom w:val="nil"/>
              <w:right w:val="single" w:sz="4" w:space="0" w:color="auto"/>
            </w:tcBorders>
          </w:tcPr>
          <w:p w14:paraId="02109034"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12,455</w:t>
            </w:r>
          </w:p>
        </w:tc>
      </w:tr>
      <w:tr w:rsidR="00CF0F48" w:rsidRPr="006C1F01" w14:paraId="12089ABE" w14:textId="77777777" w:rsidTr="003C3FF3">
        <w:tc>
          <w:tcPr>
            <w:cnfStyle w:val="001000000000" w:firstRow="0" w:lastRow="0" w:firstColumn="1" w:lastColumn="0" w:oddVBand="0" w:evenVBand="0" w:oddHBand="0" w:evenHBand="0" w:firstRowFirstColumn="0" w:firstRowLastColumn="0" w:lastRowFirstColumn="0" w:lastRowLastColumn="0"/>
            <w:tcW w:w="844" w:type="dxa"/>
            <w:vMerge/>
            <w:tcBorders>
              <w:right w:val="single" w:sz="4" w:space="0" w:color="auto"/>
            </w:tcBorders>
          </w:tcPr>
          <w:p w14:paraId="42B4BECD" w14:textId="77777777" w:rsidR="00CF0F48" w:rsidRPr="006C1F01" w:rsidRDefault="00CF0F48" w:rsidP="003C3FF3">
            <w:pPr>
              <w:jc w:val="center"/>
              <w:rPr>
                <w:rFonts w:ascii="Arial" w:eastAsia="Aptos" w:hAnsi="Arial" w:cs="Arial"/>
                <w:i/>
                <w:iCs/>
                <w:sz w:val="18"/>
                <w:szCs w:val="18"/>
              </w:rPr>
            </w:pPr>
          </w:p>
        </w:tc>
        <w:tc>
          <w:tcPr>
            <w:tcW w:w="1217" w:type="dxa"/>
            <w:tcBorders>
              <w:top w:val="nil"/>
              <w:left w:val="single" w:sz="4" w:space="0" w:color="auto"/>
              <w:bottom w:val="single" w:sz="4" w:space="0" w:color="auto"/>
              <w:right w:val="single" w:sz="4" w:space="0" w:color="auto"/>
            </w:tcBorders>
          </w:tcPr>
          <w:p w14:paraId="2B089790"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[120,303 to 125,403]</w:t>
            </w:r>
          </w:p>
        </w:tc>
        <w:tc>
          <w:tcPr>
            <w:tcW w:w="809" w:type="dxa"/>
            <w:tcBorders>
              <w:top w:val="nil"/>
              <w:left w:val="single" w:sz="4" w:space="0" w:color="auto"/>
              <w:bottom w:val="single" w:sz="4" w:space="0" w:color="auto"/>
              <w:right w:val="single" w:sz="4" w:space="0" w:color="auto"/>
            </w:tcBorders>
          </w:tcPr>
          <w:p w14:paraId="03AB4808"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[65,678 to 71,994]</w:t>
            </w:r>
          </w:p>
        </w:tc>
        <w:tc>
          <w:tcPr>
            <w:tcW w:w="809" w:type="dxa"/>
            <w:tcBorders>
              <w:top w:val="nil"/>
              <w:left w:val="single" w:sz="4" w:space="0" w:color="auto"/>
              <w:bottom w:val="nil"/>
              <w:right w:val="single" w:sz="4" w:space="0" w:color="auto"/>
            </w:tcBorders>
          </w:tcPr>
          <w:p w14:paraId="5CF710C7"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[66,824 to 84,789]</w:t>
            </w:r>
          </w:p>
        </w:tc>
        <w:tc>
          <w:tcPr>
            <w:tcW w:w="801" w:type="dxa"/>
            <w:tcBorders>
              <w:top w:val="nil"/>
              <w:left w:val="single" w:sz="4" w:space="0" w:color="auto"/>
              <w:bottom w:val="single" w:sz="4" w:space="0" w:color="auto"/>
              <w:right w:val="single" w:sz="4" w:space="0" w:color="auto"/>
            </w:tcBorders>
          </w:tcPr>
          <w:p w14:paraId="0D4B9323"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[-676 to 14,310]</w:t>
            </w:r>
          </w:p>
        </w:tc>
        <w:tc>
          <w:tcPr>
            <w:tcW w:w="825" w:type="dxa"/>
            <w:tcBorders>
              <w:top w:val="nil"/>
              <w:left w:val="single" w:sz="4" w:space="0" w:color="auto"/>
              <w:bottom w:val="single" w:sz="4" w:space="0" w:color="auto"/>
              <w:right w:val="single" w:sz="4" w:space="0" w:color="auto"/>
            </w:tcBorders>
          </w:tcPr>
          <w:p w14:paraId="27586E52"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[48,130 to 53,872]</w:t>
            </w:r>
          </w:p>
        </w:tc>
        <w:tc>
          <w:tcPr>
            <w:tcW w:w="825" w:type="dxa"/>
            <w:tcBorders>
              <w:top w:val="nil"/>
              <w:left w:val="single" w:sz="4" w:space="0" w:color="auto"/>
              <w:bottom w:val="single" w:sz="4" w:space="0" w:color="auto"/>
              <w:right w:val="single" w:sz="4" w:space="0" w:color="auto"/>
            </w:tcBorders>
          </w:tcPr>
          <w:p w14:paraId="068D1A02"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[56,464 to 71,280]</w:t>
            </w:r>
          </w:p>
        </w:tc>
        <w:tc>
          <w:tcPr>
            <w:tcW w:w="821" w:type="dxa"/>
            <w:tcBorders>
              <w:top w:val="nil"/>
              <w:left w:val="single" w:sz="4" w:space="0" w:color="auto"/>
              <w:bottom w:val="single" w:sz="4" w:space="0" w:color="auto"/>
              <w:right w:val="single" w:sz="4" w:space="0" w:color="auto"/>
            </w:tcBorders>
          </w:tcPr>
          <w:p w14:paraId="6E2B6683"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[6,950 to 19,212]</w:t>
            </w:r>
          </w:p>
        </w:tc>
      </w:tr>
      <w:tr w:rsidR="00CF0F48" w:rsidRPr="006C1F01" w14:paraId="5754876D" w14:textId="77777777" w:rsidTr="003C3FF3">
        <w:tc>
          <w:tcPr>
            <w:cnfStyle w:val="001000000000" w:firstRow="0" w:lastRow="0" w:firstColumn="1" w:lastColumn="0" w:oddVBand="0" w:evenVBand="0" w:oddHBand="0" w:evenHBand="0" w:firstRowFirstColumn="0" w:firstRowLastColumn="0" w:lastRowFirstColumn="0" w:lastRowLastColumn="0"/>
            <w:tcW w:w="844" w:type="dxa"/>
            <w:vMerge w:val="restart"/>
            <w:tcBorders>
              <w:right w:val="single" w:sz="4" w:space="0" w:color="auto"/>
            </w:tcBorders>
          </w:tcPr>
          <w:p w14:paraId="6F2514E8" w14:textId="77777777" w:rsidR="00CF0F48" w:rsidRPr="006C1F01" w:rsidRDefault="00CF0F48" w:rsidP="003C3FF3">
            <w:pPr>
              <w:jc w:val="center"/>
              <w:rPr>
                <w:rFonts w:ascii="Arial" w:eastAsia="Aptos" w:hAnsi="Arial" w:cs="Arial"/>
                <w:i/>
                <w:iCs/>
                <w:sz w:val="18"/>
                <w:szCs w:val="18"/>
              </w:rPr>
            </w:pPr>
            <w:r w:rsidRPr="006C1F01">
              <w:rPr>
                <w:rFonts w:ascii="Arial" w:eastAsia="Aptos" w:hAnsi="Arial" w:cs="Arial"/>
                <w:i/>
                <w:iCs/>
                <w:color w:val="000000"/>
                <w:sz w:val="18"/>
                <w:szCs w:val="18"/>
              </w:rPr>
              <w:t>TX</w:t>
            </w:r>
          </w:p>
        </w:tc>
        <w:tc>
          <w:tcPr>
            <w:tcW w:w="1217" w:type="dxa"/>
            <w:tcBorders>
              <w:top w:val="single" w:sz="4" w:space="0" w:color="auto"/>
              <w:left w:val="single" w:sz="4" w:space="0" w:color="auto"/>
              <w:bottom w:val="nil"/>
              <w:right w:val="single" w:sz="4" w:space="0" w:color="auto"/>
            </w:tcBorders>
          </w:tcPr>
          <w:p w14:paraId="7C9FF6B9"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107,200</w:t>
            </w:r>
          </w:p>
        </w:tc>
        <w:tc>
          <w:tcPr>
            <w:tcW w:w="809" w:type="dxa"/>
            <w:tcBorders>
              <w:top w:val="single" w:sz="4" w:space="0" w:color="auto"/>
              <w:left w:val="single" w:sz="4" w:space="0" w:color="auto"/>
              <w:bottom w:val="nil"/>
              <w:right w:val="single" w:sz="4" w:space="0" w:color="auto"/>
            </w:tcBorders>
          </w:tcPr>
          <w:p w14:paraId="1FC90D85"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38,685</w:t>
            </w:r>
          </w:p>
        </w:tc>
        <w:tc>
          <w:tcPr>
            <w:tcW w:w="809" w:type="dxa"/>
            <w:tcBorders>
              <w:top w:val="single" w:sz="4" w:space="0" w:color="auto"/>
              <w:left w:val="single" w:sz="4" w:space="0" w:color="auto"/>
              <w:bottom w:val="nil"/>
              <w:right w:val="single" w:sz="4" w:space="0" w:color="auto"/>
            </w:tcBorders>
          </w:tcPr>
          <w:p w14:paraId="7F1879F5"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59,400</w:t>
            </w:r>
          </w:p>
        </w:tc>
        <w:tc>
          <w:tcPr>
            <w:tcW w:w="801" w:type="dxa"/>
            <w:tcBorders>
              <w:top w:val="single" w:sz="4" w:space="0" w:color="auto"/>
              <w:left w:val="single" w:sz="4" w:space="0" w:color="auto"/>
              <w:bottom w:val="nil"/>
              <w:right w:val="single" w:sz="4" w:space="0" w:color="auto"/>
            </w:tcBorders>
          </w:tcPr>
          <w:p w14:paraId="690BB99E"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20,715</w:t>
            </w:r>
          </w:p>
        </w:tc>
        <w:tc>
          <w:tcPr>
            <w:tcW w:w="825" w:type="dxa"/>
            <w:tcBorders>
              <w:top w:val="single" w:sz="4" w:space="0" w:color="auto"/>
              <w:left w:val="single" w:sz="4" w:space="0" w:color="auto"/>
              <w:bottom w:val="nil"/>
              <w:right w:val="single" w:sz="4" w:space="0" w:color="auto"/>
            </w:tcBorders>
          </w:tcPr>
          <w:p w14:paraId="01DCC7EE"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25,663</w:t>
            </w:r>
          </w:p>
        </w:tc>
        <w:tc>
          <w:tcPr>
            <w:tcW w:w="825" w:type="dxa"/>
            <w:tcBorders>
              <w:top w:val="single" w:sz="4" w:space="0" w:color="auto"/>
              <w:left w:val="single" w:sz="4" w:space="0" w:color="auto"/>
              <w:bottom w:val="nil"/>
              <w:right w:val="single" w:sz="4" w:space="0" w:color="auto"/>
            </w:tcBorders>
          </w:tcPr>
          <w:p w14:paraId="0DEEADA9"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45,973</w:t>
            </w:r>
          </w:p>
        </w:tc>
        <w:tc>
          <w:tcPr>
            <w:tcW w:w="821" w:type="dxa"/>
            <w:tcBorders>
              <w:top w:val="single" w:sz="4" w:space="0" w:color="auto"/>
              <w:left w:val="single" w:sz="4" w:space="0" w:color="auto"/>
              <w:bottom w:val="nil"/>
              <w:right w:val="single" w:sz="4" w:space="0" w:color="auto"/>
            </w:tcBorders>
          </w:tcPr>
          <w:p w14:paraId="1888E8B8"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20,310</w:t>
            </w:r>
          </w:p>
        </w:tc>
      </w:tr>
      <w:tr w:rsidR="00CF0F48" w:rsidRPr="006C1F01" w14:paraId="40F1070D" w14:textId="77777777" w:rsidTr="003C3FF3">
        <w:tc>
          <w:tcPr>
            <w:cnfStyle w:val="001000000000" w:firstRow="0" w:lastRow="0" w:firstColumn="1" w:lastColumn="0" w:oddVBand="0" w:evenVBand="0" w:oddHBand="0" w:evenHBand="0" w:firstRowFirstColumn="0" w:firstRowLastColumn="0" w:lastRowFirstColumn="0" w:lastRowLastColumn="0"/>
            <w:tcW w:w="844" w:type="dxa"/>
            <w:vMerge/>
            <w:tcBorders>
              <w:right w:val="single" w:sz="4" w:space="0" w:color="auto"/>
            </w:tcBorders>
          </w:tcPr>
          <w:p w14:paraId="60DC3D5B" w14:textId="77777777" w:rsidR="00CF0F48" w:rsidRPr="006C1F01" w:rsidRDefault="00CF0F48" w:rsidP="003C3FF3">
            <w:pPr>
              <w:jc w:val="center"/>
              <w:rPr>
                <w:rFonts w:ascii="Arial" w:eastAsia="Aptos" w:hAnsi="Arial" w:cs="Arial"/>
                <w:i/>
                <w:iCs/>
                <w:sz w:val="18"/>
                <w:szCs w:val="18"/>
              </w:rPr>
            </w:pPr>
          </w:p>
        </w:tc>
        <w:tc>
          <w:tcPr>
            <w:tcW w:w="1217" w:type="dxa"/>
            <w:tcBorders>
              <w:top w:val="nil"/>
              <w:left w:val="single" w:sz="4" w:space="0" w:color="auto"/>
              <w:bottom w:val="single" w:sz="4" w:space="0" w:color="auto"/>
              <w:right w:val="single" w:sz="4" w:space="0" w:color="auto"/>
            </w:tcBorders>
          </w:tcPr>
          <w:p w14:paraId="7C2AC750"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[104,995 to 109,781]</w:t>
            </w:r>
          </w:p>
        </w:tc>
        <w:tc>
          <w:tcPr>
            <w:tcW w:w="809" w:type="dxa"/>
            <w:tcBorders>
              <w:top w:val="nil"/>
              <w:left w:val="single" w:sz="4" w:space="0" w:color="auto"/>
              <w:bottom w:val="single" w:sz="4" w:space="0" w:color="auto"/>
              <w:right w:val="single" w:sz="4" w:space="0" w:color="auto"/>
            </w:tcBorders>
          </w:tcPr>
          <w:p w14:paraId="102D408D"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[35,915 to 41,236]</w:t>
            </w:r>
          </w:p>
        </w:tc>
        <w:tc>
          <w:tcPr>
            <w:tcW w:w="809" w:type="dxa"/>
            <w:tcBorders>
              <w:top w:val="nil"/>
              <w:left w:val="single" w:sz="4" w:space="0" w:color="auto"/>
              <w:bottom w:val="nil"/>
              <w:right w:val="single" w:sz="4" w:space="0" w:color="auto"/>
            </w:tcBorders>
          </w:tcPr>
          <w:p w14:paraId="331217B2"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[50,022 to 71,931]</w:t>
            </w:r>
          </w:p>
        </w:tc>
        <w:tc>
          <w:tcPr>
            <w:tcW w:w="801" w:type="dxa"/>
            <w:tcBorders>
              <w:top w:val="nil"/>
              <w:left w:val="single" w:sz="4" w:space="0" w:color="auto"/>
              <w:bottom w:val="single" w:sz="4" w:space="0" w:color="auto"/>
              <w:right w:val="single" w:sz="4" w:space="0" w:color="auto"/>
            </w:tcBorders>
          </w:tcPr>
          <w:p w14:paraId="5823E386"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[13,258 to 31,171]</w:t>
            </w:r>
          </w:p>
        </w:tc>
        <w:tc>
          <w:tcPr>
            <w:tcW w:w="825" w:type="dxa"/>
            <w:tcBorders>
              <w:top w:val="nil"/>
              <w:left w:val="single" w:sz="4" w:space="0" w:color="auto"/>
              <w:bottom w:val="single" w:sz="4" w:space="0" w:color="auto"/>
              <w:right w:val="single" w:sz="4" w:space="0" w:color="auto"/>
            </w:tcBorders>
          </w:tcPr>
          <w:p w14:paraId="73DC800A"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[23,034 to 27,933]</w:t>
            </w:r>
          </w:p>
        </w:tc>
        <w:tc>
          <w:tcPr>
            <w:tcW w:w="825" w:type="dxa"/>
            <w:tcBorders>
              <w:top w:val="nil"/>
              <w:left w:val="single" w:sz="4" w:space="0" w:color="auto"/>
              <w:bottom w:val="single" w:sz="4" w:space="0" w:color="auto"/>
              <w:right w:val="single" w:sz="4" w:space="0" w:color="auto"/>
            </w:tcBorders>
          </w:tcPr>
          <w:p w14:paraId="6D290334"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[37,684 to 56,319]</w:t>
            </w:r>
          </w:p>
        </w:tc>
        <w:tc>
          <w:tcPr>
            <w:tcW w:w="821" w:type="dxa"/>
            <w:tcBorders>
              <w:top w:val="nil"/>
              <w:left w:val="single" w:sz="4" w:space="0" w:color="auto"/>
              <w:bottom w:val="single" w:sz="4" w:space="0" w:color="auto"/>
              <w:right w:val="single" w:sz="4" w:space="0" w:color="auto"/>
            </w:tcBorders>
          </w:tcPr>
          <w:p w14:paraId="596CE098"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[13,490 to 29,170]</w:t>
            </w:r>
          </w:p>
        </w:tc>
      </w:tr>
      <w:tr w:rsidR="00CF0F48" w:rsidRPr="006C1F01" w14:paraId="5A166730" w14:textId="77777777" w:rsidTr="003C3FF3">
        <w:tc>
          <w:tcPr>
            <w:cnfStyle w:val="001000000000" w:firstRow="0" w:lastRow="0" w:firstColumn="1" w:lastColumn="0" w:oddVBand="0" w:evenVBand="0" w:oddHBand="0" w:evenHBand="0" w:firstRowFirstColumn="0" w:firstRowLastColumn="0" w:lastRowFirstColumn="0" w:lastRowLastColumn="0"/>
            <w:tcW w:w="844" w:type="dxa"/>
            <w:vMerge w:val="restart"/>
            <w:tcBorders>
              <w:right w:val="single" w:sz="4" w:space="0" w:color="auto"/>
            </w:tcBorders>
          </w:tcPr>
          <w:p w14:paraId="79A863C6" w14:textId="77777777" w:rsidR="00CF0F48" w:rsidRPr="006C1F01" w:rsidRDefault="00CF0F48" w:rsidP="003C3FF3">
            <w:pPr>
              <w:jc w:val="center"/>
              <w:rPr>
                <w:rFonts w:ascii="Arial" w:eastAsia="Aptos" w:hAnsi="Arial" w:cs="Arial"/>
                <w:i/>
                <w:iCs/>
                <w:sz w:val="18"/>
                <w:szCs w:val="18"/>
              </w:rPr>
            </w:pPr>
            <w:r w:rsidRPr="006C1F01">
              <w:rPr>
                <w:rFonts w:ascii="Arial" w:eastAsia="Aptos" w:hAnsi="Arial" w:cs="Arial"/>
                <w:i/>
                <w:iCs/>
                <w:color w:val="000000"/>
                <w:sz w:val="18"/>
                <w:szCs w:val="18"/>
              </w:rPr>
              <w:t>GA</w:t>
            </w:r>
          </w:p>
        </w:tc>
        <w:tc>
          <w:tcPr>
            <w:tcW w:w="1217" w:type="dxa"/>
            <w:tcBorders>
              <w:top w:val="single" w:sz="4" w:space="0" w:color="auto"/>
              <w:left w:val="single" w:sz="4" w:space="0" w:color="auto"/>
              <w:bottom w:val="nil"/>
              <w:right w:val="single" w:sz="4" w:space="0" w:color="auto"/>
            </w:tcBorders>
          </w:tcPr>
          <w:p w14:paraId="4C088BE7"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63,841</w:t>
            </w:r>
          </w:p>
        </w:tc>
        <w:tc>
          <w:tcPr>
            <w:tcW w:w="809" w:type="dxa"/>
            <w:tcBorders>
              <w:top w:val="single" w:sz="4" w:space="0" w:color="auto"/>
              <w:left w:val="single" w:sz="4" w:space="0" w:color="auto"/>
              <w:bottom w:val="nil"/>
              <w:right w:val="single" w:sz="4" w:space="0" w:color="auto"/>
            </w:tcBorders>
          </w:tcPr>
          <w:p w14:paraId="7EEC0930"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23,875</w:t>
            </w:r>
          </w:p>
        </w:tc>
        <w:tc>
          <w:tcPr>
            <w:tcW w:w="809" w:type="dxa"/>
            <w:tcBorders>
              <w:top w:val="single" w:sz="4" w:space="0" w:color="auto"/>
              <w:left w:val="single" w:sz="4" w:space="0" w:color="auto"/>
              <w:bottom w:val="nil"/>
              <w:right w:val="single" w:sz="4" w:space="0" w:color="auto"/>
            </w:tcBorders>
          </w:tcPr>
          <w:p w14:paraId="40296256"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32,831</w:t>
            </w:r>
          </w:p>
        </w:tc>
        <w:tc>
          <w:tcPr>
            <w:tcW w:w="801" w:type="dxa"/>
            <w:tcBorders>
              <w:top w:val="single" w:sz="4" w:space="0" w:color="auto"/>
              <w:left w:val="single" w:sz="4" w:space="0" w:color="auto"/>
              <w:bottom w:val="nil"/>
              <w:right w:val="single" w:sz="4" w:space="0" w:color="auto"/>
            </w:tcBorders>
          </w:tcPr>
          <w:p w14:paraId="0EAE464D"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8,957</w:t>
            </w:r>
          </w:p>
        </w:tc>
        <w:tc>
          <w:tcPr>
            <w:tcW w:w="825" w:type="dxa"/>
            <w:tcBorders>
              <w:top w:val="single" w:sz="4" w:space="0" w:color="auto"/>
              <w:left w:val="single" w:sz="4" w:space="0" w:color="auto"/>
              <w:bottom w:val="nil"/>
              <w:right w:val="single" w:sz="4" w:space="0" w:color="auto"/>
            </w:tcBorders>
          </w:tcPr>
          <w:p w14:paraId="4ECBAF45"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16,682</w:t>
            </w:r>
          </w:p>
        </w:tc>
        <w:tc>
          <w:tcPr>
            <w:tcW w:w="825" w:type="dxa"/>
            <w:tcBorders>
              <w:top w:val="single" w:sz="4" w:space="0" w:color="auto"/>
              <w:left w:val="single" w:sz="4" w:space="0" w:color="auto"/>
              <w:bottom w:val="nil"/>
              <w:right w:val="single" w:sz="4" w:space="0" w:color="auto"/>
            </w:tcBorders>
          </w:tcPr>
          <w:p w14:paraId="770FC5DA"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27,169</w:t>
            </w:r>
          </w:p>
        </w:tc>
        <w:tc>
          <w:tcPr>
            <w:tcW w:w="821" w:type="dxa"/>
            <w:tcBorders>
              <w:top w:val="single" w:sz="4" w:space="0" w:color="auto"/>
              <w:left w:val="single" w:sz="4" w:space="0" w:color="auto"/>
              <w:bottom w:val="nil"/>
              <w:right w:val="single" w:sz="4" w:space="0" w:color="auto"/>
            </w:tcBorders>
          </w:tcPr>
          <w:p w14:paraId="33262997"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10,488</w:t>
            </w:r>
          </w:p>
        </w:tc>
      </w:tr>
      <w:tr w:rsidR="00CF0F48" w:rsidRPr="006C1F01" w14:paraId="79DE9E21" w14:textId="77777777" w:rsidTr="003C3FF3">
        <w:tc>
          <w:tcPr>
            <w:cnfStyle w:val="001000000000" w:firstRow="0" w:lastRow="0" w:firstColumn="1" w:lastColumn="0" w:oddVBand="0" w:evenVBand="0" w:oddHBand="0" w:evenHBand="0" w:firstRowFirstColumn="0" w:firstRowLastColumn="0" w:lastRowFirstColumn="0" w:lastRowLastColumn="0"/>
            <w:tcW w:w="844" w:type="dxa"/>
            <w:vMerge/>
            <w:tcBorders>
              <w:right w:val="single" w:sz="4" w:space="0" w:color="auto"/>
            </w:tcBorders>
          </w:tcPr>
          <w:p w14:paraId="28817468" w14:textId="77777777" w:rsidR="00CF0F48" w:rsidRPr="006C1F01" w:rsidRDefault="00CF0F48" w:rsidP="003C3FF3">
            <w:pPr>
              <w:jc w:val="center"/>
              <w:rPr>
                <w:rFonts w:ascii="Arial" w:eastAsia="Aptos" w:hAnsi="Arial" w:cs="Arial"/>
                <w:i/>
                <w:iCs/>
                <w:sz w:val="18"/>
                <w:szCs w:val="18"/>
              </w:rPr>
            </w:pPr>
          </w:p>
        </w:tc>
        <w:tc>
          <w:tcPr>
            <w:tcW w:w="1217" w:type="dxa"/>
            <w:tcBorders>
              <w:top w:val="nil"/>
              <w:left w:val="single" w:sz="4" w:space="0" w:color="auto"/>
              <w:bottom w:val="single" w:sz="4" w:space="0" w:color="auto"/>
              <w:right w:val="single" w:sz="4" w:space="0" w:color="auto"/>
            </w:tcBorders>
          </w:tcPr>
          <w:p w14:paraId="095B76B4"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[62,494 to 65,290]</w:t>
            </w:r>
          </w:p>
        </w:tc>
        <w:tc>
          <w:tcPr>
            <w:tcW w:w="809" w:type="dxa"/>
            <w:tcBorders>
              <w:top w:val="nil"/>
              <w:left w:val="single" w:sz="4" w:space="0" w:color="auto"/>
              <w:bottom w:val="single" w:sz="4" w:space="0" w:color="auto"/>
              <w:right w:val="single" w:sz="4" w:space="0" w:color="auto"/>
            </w:tcBorders>
          </w:tcPr>
          <w:p w14:paraId="14E57E5B"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[21,933 to 26,114]</w:t>
            </w:r>
          </w:p>
        </w:tc>
        <w:tc>
          <w:tcPr>
            <w:tcW w:w="809" w:type="dxa"/>
            <w:tcBorders>
              <w:top w:val="nil"/>
              <w:left w:val="single" w:sz="4" w:space="0" w:color="auto"/>
              <w:bottom w:val="nil"/>
              <w:right w:val="single" w:sz="4" w:space="0" w:color="auto"/>
            </w:tcBorders>
          </w:tcPr>
          <w:p w14:paraId="432D2DEB"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[25,816 to 39,222]</w:t>
            </w:r>
          </w:p>
        </w:tc>
        <w:tc>
          <w:tcPr>
            <w:tcW w:w="801" w:type="dxa"/>
            <w:tcBorders>
              <w:top w:val="nil"/>
              <w:left w:val="single" w:sz="4" w:space="0" w:color="auto"/>
              <w:bottom w:val="single" w:sz="4" w:space="0" w:color="auto"/>
              <w:right w:val="single" w:sz="4" w:space="0" w:color="auto"/>
            </w:tcBorders>
          </w:tcPr>
          <w:p w14:paraId="37476770"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[3,603 to 14,183]</w:t>
            </w:r>
          </w:p>
        </w:tc>
        <w:tc>
          <w:tcPr>
            <w:tcW w:w="825" w:type="dxa"/>
            <w:tcBorders>
              <w:top w:val="nil"/>
              <w:left w:val="single" w:sz="4" w:space="0" w:color="auto"/>
              <w:bottom w:val="single" w:sz="4" w:space="0" w:color="auto"/>
              <w:right w:val="single" w:sz="4" w:space="0" w:color="auto"/>
            </w:tcBorders>
          </w:tcPr>
          <w:p w14:paraId="49581013"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[14,880 to 18,898]</w:t>
            </w:r>
          </w:p>
        </w:tc>
        <w:tc>
          <w:tcPr>
            <w:tcW w:w="825" w:type="dxa"/>
            <w:tcBorders>
              <w:top w:val="nil"/>
              <w:left w:val="single" w:sz="4" w:space="0" w:color="auto"/>
              <w:bottom w:val="single" w:sz="4" w:space="0" w:color="auto"/>
              <w:right w:val="single" w:sz="4" w:space="0" w:color="auto"/>
            </w:tcBorders>
          </w:tcPr>
          <w:p w14:paraId="526D8151"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[20,075 to 33,550]</w:t>
            </w:r>
          </w:p>
        </w:tc>
        <w:tc>
          <w:tcPr>
            <w:tcW w:w="821" w:type="dxa"/>
            <w:tcBorders>
              <w:top w:val="nil"/>
              <w:left w:val="single" w:sz="4" w:space="0" w:color="auto"/>
              <w:bottom w:val="single" w:sz="4" w:space="0" w:color="auto"/>
              <w:right w:val="single" w:sz="4" w:space="0" w:color="auto"/>
            </w:tcBorders>
          </w:tcPr>
          <w:p w14:paraId="4E06E727"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[4,976 to 15,575]</w:t>
            </w:r>
          </w:p>
        </w:tc>
      </w:tr>
      <w:tr w:rsidR="00CF0F48" w:rsidRPr="006C1F01" w14:paraId="2FA596DD" w14:textId="77777777" w:rsidTr="003C3FF3">
        <w:tc>
          <w:tcPr>
            <w:cnfStyle w:val="001000000000" w:firstRow="0" w:lastRow="0" w:firstColumn="1" w:lastColumn="0" w:oddVBand="0" w:evenVBand="0" w:oddHBand="0" w:evenHBand="0" w:firstRowFirstColumn="0" w:firstRowLastColumn="0" w:lastRowFirstColumn="0" w:lastRowLastColumn="0"/>
            <w:tcW w:w="844" w:type="dxa"/>
            <w:vMerge w:val="restart"/>
            <w:tcBorders>
              <w:right w:val="single" w:sz="4" w:space="0" w:color="auto"/>
            </w:tcBorders>
          </w:tcPr>
          <w:p w14:paraId="6C654575" w14:textId="77777777" w:rsidR="00CF0F48" w:rsidRPr="006C1F01" w:rsidRDefault="00CF0F48" w:rsidP="003C3FF3">
            <w:pPr>
              <w:jc w:val="center"/>
              <w:rPr>
                <w:rFonts w:ascii="Arial" w:eastAsia="Aptos" w:hAnsi="Arial" w:cs="Arial"/>
                <w:i/>
                <w:iCs/>
                <w:sz w:val="18"/>
                <w:szCs w:val="18"/>
              </w:rPr>
            </w:pPr>
            <w:r w:rsidRPr="006C1F01">
              <w:rPr>
                <w:rFonts w:ascii="Arial" w:eastAsia="Aptos" w:hAnsi="Arial" w:cs="Arial"/>
                <w:i/>
                <w:iCs/>
                <w:sz w:val="18"/>
                <w:szCs w:val="18"/>
              </w:rPr>
              <w:t>NC</w:t>
            </w:r>
          </w:p>
        </w:tc>
        <w:tc>
          <w:tcPr>
            <w:tcW w:w="1217" w:type="dxa"/>
            <w:tcBorders>
              <w:top w:val="single" w:sz="4" w:space="0" w:color="auto"/>
              <w:left w:val="single" w:sz="4" w:space="0" w:color="auto"/>
              <w:bottom w:val="nil"/>
              <w:right w:val="single" w:sz="4" w:space="0" w:color="auto"/>
            </w:tcBorders>
          </w:tcPr>
          <w:p w14:paraId="042681E2"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37,389</w:t>
            </w:r>
          </w:p>
        </w:tc>
        <w:tc>
          <w:tcPr>
            <w:tcW w:w="809" w:type="dxa"/>
            <w:tcBorders>
              <w:top w:val="single" w:sz="4" w:space="0" w:color="auto"/>
              <w:left w:val="single" w:sz="4" w:space="0" w:color="auto"/>
              <w:bottom w:val="nil"/>
              <w:right w:val="single" w:sz="4" w:space="0" w:color="auto"/>
            </w:tcBorders>
          </w:tcPr>
          <w:p w14:paraId="54516FA0"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16,568</w:t>
            </w:r>
          </w:p>
        </w:tc>
        <w:tc>
          <w:tcPr>
            <w:tcW w:w="809" w:type="dxa"/>
            <w:tcBorders>
              <w:top w:val="single" w:sz="4" w:space="0" w:color="auto"/>
              <w:left w:val="single" w:sz="4" w:space="0" w:color="auto"/>
              <w:bottom w:val="nil"/>
              <w:right w:val="single" w:sz="4" w:space="0" w:color="auto"/>
            </w:tcBorders>
          </w:tcPr>
          <w:p w14:paraId="533433A0"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25,162</w:t>
            </w:r>
          </w:p>
        </w:tc>
        <w:tc>
          <w:tcPr>
            <w:tcW w:w="801" w:type="dxa"/>
            <w:tcBorders>
              <w:top w:val="single" w:sz="4" w:space="0" w:color="auto"/>
              <w:left w:val="single" w:sz="4" w:space="0" w:color="auto"/>
              <w:bottom w:val="nil"/>
              <w:right w:val="single" w:sz="4" w:space="0" w:color="auto"/>
            </w:tcBorders>
          </w:tcPr>
          <w:p w14:paraId="14AD6D8D"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8,595</w:t>
            </w:r>
          </w:p>
        </w:tc>
        <w:tc>
          <w:tcPr>
            <w:tcW w:w="825" w:type="dxa"/>
            <w:tcBorders>
              <w:top w:val="single" w:sz="4" w:space="0" w:color="auto"/>
              <w:left w:val="single" w:sz="4" w:space="0" w:color="auto"/>
              <w:bottom w:val="nil"/>
              <w:right w:val="single" w:sz="4" w:space="0" w:color="auto"/>
            </w:tcBorders>
          </w:tcPr>
          <w:p w14:paraId="5C506754"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11,679</w:t>
            </w:r>
          </w:p>
        </w:tc>
        <w:tc>
          <w:tcPr>
            <w:tcW w:w="825" w:type="dxa"/>
            <w:tcBorders>
              <w:top w:val="single" w:sz="4" w:space="0" w:color="auto"/>
              <w:left w:val="single" w:sz="4" w:space="0" w:color="auto"/>
              <w:bottom w:val="nil"/>
              <w:right w:val="single" w:sz="4" w:space="0" w:color="auto"/>
            </w:tcBorders>
          </w:tcPr>
          <w:p w14:paraId="1398E8B2"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20,301</w:t>
            </w:r>
          </w:p>
        </w:tc>
        <w:tc>
          <w:tcPr>
            <w:tcW w:w="821" w:type="dxa"/>
            <w:tcBorders>
              <w:top w:val="single" w:sz="4" w:space="0" w:color="auto"/>
              <w:left w:val="single" w:sz="4" w:space="0" w:color="auto"/>
              <w:bottom w:val="nil"/>
              <w:right w:val="single" w:sz="4" w:space="0" w:color="auto"/>
            </w:tcBorders>
          </w:tcPr>
          <w:p w14:paraId="6C23ACB5"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8,621</w:t>
            </w:r>
          </w:p>
        </w:tc>
      </w:tr>
      <w:tr w:rsidR="00CF0F48" w:rsidRPr="006C1F01" w14:paraId="07000916" w14:textId="77777777" w:rsidTr="003C3FF3">
        <w:tc>
          <w:tcPr>
            <w:cnfStyle w:val="001000000000" w:firstRow="0" w:lastRow="0" w:firstColumn="1" w:lastColumn="0" w:oddVBand="0" w:evenVBand="0" w:oddHBand="0" w:evenHBand="0" w:firstRowFirstColumn="0" w:firstRowLastColumn="0" w:lastRowFirstColumn="0" w:lastRowLastColumn="0"/>
            <w:tcW w:w="844" w:type="dxa"/>
            <w:vMerge/>
            <w:tcBorders>
              <w:right w:val="single" w:sz="4" w:space="0" w:color="auto"/>
            </w:tcBorders>
          </w:tcPr>
          <w:p w14:paraId="7E99608B" w14:textId="77777777" w:rsidR="00CF0F48" w:rsidRPr="006C1F01" w:rsidRDefault="00CF0F48" w:rsidP="003C3FF3">
            <w:pPr>
              <w:jc w:val="center"/>
              <w:rPr>
                <w:rFonts w:ascii="Arial" w:eastAsia="Aptos" w:hAnsi="Arial" w:cs="Arial"/>
                <w:i/>
                <w:iCs/>
                <w:sz w:val="18"/>
                <w:szCs w:val="18"/>
              </w:rPr>
            </w:pPr>
          </w:p>
        </w:tc>
        <w:tc>
          <w:tcPr>
            <w:tcW w:w="1217" w:type="dxa"/>
            <w:tcBorders>
              <w:top w:val="nil"/>
              <w:left w:val="single" w:sz="4" w:space="0" w:color="auto"/>
              <w:bottom w:val="single" w:sz="4" w:space="0" w:color="auto"/>
              <w:right w:val="single" w:sz="4" w:space="0" w:color="auto"/>
            </w:tcBorders>
          </w:tcPr>
          <w:p w14:paraId="5D19A08B"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[36,479 to 38,220]</w:t>
            </w:r>
          </w:p>
        </w:tc>
        <w:tc>
          <w:tcPr>
            <w:tcW w:w="809" w:type="dxa"/>
            <w:tcBorders>
              <w:top w:val="nil"/>
              <w:left w:val="single" w:sz="4" w:space="0" w:color="auto"/>
              <w:bottom w:val="single" w:sz="4" w:space="0" w:color="auto"/>
              <w:right w:val="single" w:sz="4" w:space="0" w:color="auto"/>
            </w:tcBorders>
          </w:tcPr>
          <w:p w14:paraId="3B30CBA3"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[15,443 to 17,557]</w:t>
            </w:r>
          </w:p>
        </w:tc>
        <w:tc>
          <w:tcPr>
            <w:tcW w:w="809" w:type="dxa"/>
            <w:tcBorders>
              <w:top w:val="nil"/>
              <w:left w:val="single" w:sz="4" w:space="0" w:color="auto"/>
              <w:bottom w:val="nil"/>
              <w:right w:val="single" w:sz="4" w:space="0" w:color="auto"/>
            </w:tcBorders>
          </w:tcPr>
          <w:p w14:paraId="5A010F92"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[21,030 to 29,270]</w:t>
            </w:r>
          </w:p>
        </w:tc>
        <w:tc>
          <w:tcPr>
            <w:tcW w:w="801" w:type="dxa"/>
            <w:tcBorders>
              <w:top w:val="nil"/>
              <w:left w:val="single" w:sz="4" w:space="0" w:color="auto"/>
              <w:bottom w:val="single" w:sz="4" w:space="0" w:color="auto"/>
              <w:right w:val="single" w:sz="4" w:space="0" w:color="auto"/>
            </w:tcBorders>
          </w:tcPr>
          <w:p w14:paraId="75BF2855"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[5,249 to 12,083]</w:t>
            </w:r>
          </w:p>
        </w:tc>
        <w:tc>
          <w:tcPr>
            <w:tcW w:w="825" w:type="dxa"/>
            <w:tcBorders>
              <w:top w:val="nil"/>
              <w:left w:val="single" w:sz="4" w:space="0" w:color="auto"/>
              <w:bottom w:val="single" w:sz="4" w:space="0" w:color="auto"/>
              <w:right w:val="single" w:sz="4" w:space="0" w:color="auto"/>
            </w:tcBorders>
          </w:tcPr>
          <w:p w14:paraId="417B2BFB"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[10,666 to 12,573]</w:t>
            </w:r>
          </w:p>
        </w:tc>
        <w:tc>
          <w:tcPr>
            <w:tcW w:w="825" w:type="dxa"/>
            <w:tcBorders>
              <w:top w:val="nil"/>
              <w:left w:val="single" w:sz="4" w:space="0" w:color="auto"/>
              <w:bottom w:val="single" w:sz="4" w:space="0" w:color="auto"/>
              <w:right w:val="single" w:sz="4" w:space="0" w:color="auto"/>
            </w:tcBorders>
          </w:tcPr>
          <w:p w14:paraId="2D5313A0"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[16,822 to 23,749]</w:t>
            </w:r>
          </w:p>
        </w:tc>
        <w:tc>
          <w:tcPr>
            <w:tcW w:w="821" w:type="dxa"/>
            <w:tcBorders>
              <w:top w:val="nil"/>
              <w:left w:val="single" w:sz="4" w:space="0" w:color="auto"/>
              <w:bottom w:val="single" w:sz="4" w:space="0" w:color="auto"/>
              <w:right w:val="single" w:sz="4" w:space="0" w:color="auto"/>
            </w:tcBorders>
          </w:tcPr>
          <w:p w14:paraId="6724B9FD"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[6,047 to 11,517]</w:t>
            </w:r>
          </w:p>
        </w:tc>
      </w:tr>
      <w:tr w:rsidR="00CF0F48" w:rsidRPr="006C1F01" w14:paraId="1E38EA25" w14:textId="77777777" w:rsidTr="003C3FF3">
        <w:tc>
          <w:tcPr>
            <w:cnfStyle w:val="001000000000" w:firstRow="0" w:lastRow="0" w:firstColumn="1" w:lastColumn="0" w:oddVBand="0" w:evenVBand="0" w:oddHBand="0" w:evenHBand="0" w:firstRowFirstColumn="0" w:firstRowLastColumn="0" w:lastRowFirstColumn="0" w:lastRowLastColumn="0"/>
            <w:tcW w:w="844" w:type="dxa"/>
            <w:vMerge w:val="restart"/>
            <w:tcBorders>
              <w:right w:val="single" w:sz="4" w:space="0" w:color="auto"/>
            </w:tcBorders>
          </w:tcPr>
          <w:p w14:paraId="2769533B" w14:textId="77777777" w:rsidR="00CF0F48" w:rsidRPr="006C1F01" w:rsidRDefault="00CF0F48" w:rsidP="003C3FF3">
            <w:pPr>
              <w:jc w:val="center"/>
              <w:rPr>
                <w:rFonts w:ascii="Arial" w:eastAsia="Aptos" w:hAnsi="Arial" w:cs="Arial"/>
                <w:i/>
                <w:iCs/>
                <w:sz w:val="18"/>
                <w:szCs w:val="18"/>
              </w:rPr>
            </w:pPr>
            <w:r w:rsidRPr="006C1F01">
              <w:rPr>
                <w:rFonts w:ascii="Arial" w:eastAsia="Aptos" w:hAnsi="Arial" w:cs="Arial"/>
                <w:i/>
                <w:iCs/>
                <w:sz w:val="18"/>
                <w:szCs w:val="18"/>
              </w:rPr>
              <w:t>IL</w:t>
            </w:r>
          </w:p>
        </w:tc>
        <w:tc>
          <w:tcPr>
            <w:tcW w:w="1217" w:type="dxa"/>
            <w:tcBorders>
              <w:top w:val="single" w:sz="4" w:space="0" w:color="auto"/>
              <w:left w:val="single" w:sz="4" w:space="0" w:color="auto"/>
              <w:bottom w:val="nil"/>
              <w:right w:val="single" w:sz="4" w:space="0" w:color="auto"/>
            </w:tcBorders>
          </w:tcPr>
          <w:p w14:paraId="0EAAC7CB"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35,682</w:t>
            </w:r>
          </w:p>
        </w:tc>
        <w:tc>
          <w:tcPr>
            <w:tcW w:w="809" w:type="dxa"/>
            <w:tcBorders>
              <w:top w:val="single" w:sz="4" w:space="0" w:color="auto"/>
              <w:left w:val="single" w:sz="4" w:space="0" w:color="auto"/>
              <w:bottom w:val="nil"/>
              <w:right w:val="single" w:sz="4" w:space="0" w:color="auto"/>
            </w:tcBorders>
          </w:tcPr>
          <w:p w14:paraId="48BF638E"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15,209</w:t>
            </w:r>
          </w:p>
        </w:tc>
        <w:tc>
          <w:tcPr>
            <w:tcW w:w="809" w:type="dxa"/>
            <w:tcBorders>
              <w:top w:val="single" w:sz="4" w:space="0" w:color="auto"/>
              <w:left w:val="single" w:sz="4" w:space="0" w:color="auto"/>
              <w:bottom w:val="nil"/>
              <w:right w:val="single" w:sz="4" w:space="0" w:color="auto"/>
            </w:tcBorders>
          </w:tcPr>
          <w:p w14:paraId="715B09E3"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17,807</w:t>
            </w:r>
          </w:p>
        </w:tc>
        <w:tc>
          <w:tcPr>
            <w:tcW w:w="801" w:type="dxa"/>
            <w:tcBorders>
              <w:top w:val="single" w:sz="4" w:space="0" w:color="auto"/>
              <w:left w:val="single" w:sz="4" w:space="0" w:color="auto"/>
              <w:bottom w:val="nil"/>
              <w:right w:val="single" w:sz="4" w:space="0" w:color="auto"/>
            </w:tcBorders>
          </w:tcPr>
          <w:p w14:paraId="4C97385C"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2,598</w:t>
            </w:r>
          </w:p>
        </w:tc>
        <w:tc>
          <w:tcPr>
            <w:tcW w:w="825" w:type="dxa"/>
            <w:tcBorders>
              <w:top w:val="single" w:sz="4" w:space="0" w:color="auto"/>
              <w:left w:val="single" w:sz="4" w:space="0" w:color="auto"/>
              <w:bottom w:val="nil"/>
              <w:right w:val="single" w:sz="4" w:space="0" w:color="auto"/>
            </w:tcBorders>
          </w:tcPr>
          <w:p w14:paraId="6059F4AA"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10,850</w:t>
            </w:r>
          </w:p>
        </w:tc>
        <w:tc>
          <w:tcPr>
            <w:tcW w:w="825" w:type="dxa"/>
            <w:tcBorders>
              <w:top w:val="single" w:sz="4" w:space="0" w:color="auto"/>
              <w:left w:val="single" w:sz="4" w:space="0" w:color="auto"/>
              <w:bottom w:val="nil"/>
              <w:right w:val="single" w:sz="4" w:space="0" w:color="auto"/>
            </w:tcBorders>
          </w:tcPr>
          <w:p w14:paraId="760C1664"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14,162</w:t>
            </w:r>
          </w:p>
        </w:tc>
        <w:tc>
          <w:tcPr>
            <w:tcW w:w="821" w:type="dxa"/>
            <w:tcBorders>
              <w:top w:val="single" w:sz="4" w:space="0" w:color="auto"/>
              <w:left w:val="single" w:sz="4" w:space="0" w:color="auto"/>
              <w:bottom w:val="nil"/>
              <w:right w:val="single" w:sz="4" w:space="0" w:color="auto"/>
            </w:tcBorders>
          </w:tcPr>
          <w:p w14:paraId="48C3E51A"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3,312</w:t>
            </w:r>
          </w:p>
        </w:tc>
      </w:tr>
      <w:tr w:rsidR="00CF0F48" w:rsidRPr="006C1F01" w14:paraId="1DDF0727" w14:textId="77777777" w:rsidTr="003C3FF3">
        <w:tc>
          <w:tcPr>
            <w:cnfStyle w:val="001000000000" w:firstRow="0" w:lastRow="0" w:firstColumn="1" w:lastColumn="0" w:oddVBand="0" w:evenVBand="0" w:oddHBand="0" w:evenHBand="0" w:firstRowFirstColumn="0" w:firstRowLastColumn="0" w:lastRowFirstColumn="0" w:lastRowLastColumn="0"/>
            <w:tcW w:w="844" w:type="dxa"/>
            <w:vMerge/>
            <w:tcBorders>
              <w:right w:val="single" w:sz="4" w:space="0" w:color="auto"/>
            </w:tcBorders>
          </w:tcPr>
          <w:p w14:paraId="087B3CCD" w14:textId="77777777" w:rsidR="00CF0F48" w:rsidRPr="006C1F01" w:rsidRDefault="00CF0F48" w:rsidP="003C3FF3">
            <w:pPr>
              <w:jc w:val="center"/>
              <w:rPr>
                <w:rFonts w:ascii="Arial" w:eastAsia="Aptos" w:hAnsi="Arial" w:cs="Arial"/>
                <w:i/>
                <w:iCs/>
                <w:sz w:val="18"/>
                <w:szCs w:val="18"/>
              </w:rPr>
            </w:pPr>
          </w:p>
        </w:tc>
        <w:tc>
          <w:tcPr>
            <w:tcW w:w="1217" w:type="dxa"/>
            <w:tcBorders>
              <w:top w:val="nil"/>
              <w:left w:val="single" w:sz="4" w:space="0" w:color="auto"/>
              <w:bottom w:val="single" w:sz="4" w:space="0" w:color="auto"/>
              <w:right w:val="single" w:sz="4" w:space="0" w:color="auto"/>
            </w:tcBorders>
          </w:tcPr>
          <w:p w14:paraId="7AD83027"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[35,063 to 36,313]</w:t>
            </w:r>
          </w:p>
        </w:tc>
        <w:tc>
          <w:tcPr>
            <w:tcW w:w="809" w:type="dxa"/>
            <w:tcBorders>
              <w:top w:val="nil"/>
              <w:left w:val="single" w:sz="4" w:space="0" w:color="auto"/>
              <w:bottom w:val="single" w:sz="4" w:space="0" w:color="auto"/>
              <w:right w:val="single" w:sz="4" w:space="0" w:color="auto"/>
            </w:tcBorders>
          </w:tcPr>
          <w:p w14:paraId="52BC4466"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[14,206 to 16,345]</w:t>
            </w:r>
          </w:p>
        </w:tc>
        <w:tc>
          <w:tcPr>
            <w:tcW w:w="809" w:type="dxa"/>
            <w:tcBorders>
              <w:top w:val="nil"/>
              <w:left w:val="single" w:sz="4" w:space="0" w:color="auto"/>
              <w:bottom w:val="nil"/>
              <w:right w:val="single" w:sz="4" w:space="0" w:color="auto"/>
            </w:tcBorders>
          </w:tcPr>
          <w:p w14:paraId="1B98DD31"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[15,471 to 20,933]</w:t>
            </w:r>
          </w:p>
        </w:tc>
        <w:tc>
          <w:tcPr>
            <w:tcW w:w="801" w:type="dxa"/>
            <w:tcBorders>
              <w:top w:val="nil"/>
              <w:left w:val="single" w:sz="4" w:space="0" w:color="auto"/>
              <w:bottom w:val="single" w:sz="4" w:space="0" w:color="auto"/>
              <w:right w:val="single" w:sz="4" w:space="0" w:color="auto"/>
            </w:tcBorders>
          </w:tcPr>
          <w:p w14:paraId="526A5600"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[516 to 4,859]</w:t>
            </w:r>
          </w:p>
        </w:tc>
        <w:tc>
          <w:tcPr>
            <w:tcW w:w="825" w:type="dxa"/>
            <w:tcBorders>
              <w:top w:val="nil"/>
              <w:left w:val="single" w:sz="4" w:space="0" w:color="auto"/>
              <w:bottom w:val="single" w:sz="4" w:space="0" w:color="auto"/>
              <w:right w:val="single" w:sz="4" w:space="0" w:color="auto"/>
            </w:tcBorders>
          </w:tcPr>
          <w:p w14:paraId="5472167D"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[9,998 to 11,837]</w:t>
            </w:r>
          </w:p>
        </w:tc>
        <w:tc>
          <w:tcPr>
            <w:tcW w:w="825" w:type="dxa"/>
            <w:tcBorders>
              <w:top w:val="nil"/>
              <w:left w:val="single" w:sz="4" w:space="0" w:color="auto"/>
              <w:bottom w:val="single" w:sz="4" w:space="0" w:color="auto"/>
              <w:right w:val="single" w:sz="4" w:space="0" w:color="auto"/>
            </w:tcBorders>
          </w:tcPr>
          <w:p w14:paraId="37D5A71B"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[12,106 to 17,133]</w:t>
            </w:r>
          </w:p>
        </w:tc>
        <w:tc>
          <w:tcPr>
            <w:tcW w:w="821" w:type="dxa"/>
            <w:tcBorders>
              <w:top w:val="nil"/>
              <w:left w:val="single" w:sz="4" w:space="0" w:color="auto"/>
              <w:bottom w:val="single" w:sz="4" w:space="0" w:color="auto"/>
              <w:right w:val="single" w:sz="4" w:space="0" w:color="auto"/>
            </w:tcBorders>
          </w:tcPr>
          <w:p w14:paraId="1A788DA7"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[1,414 to 5,572]</w:t>
            </w:r>
          </w:p>
        </w:tc>
      </w:tr>
      <w:tr w:rsidR="00CF0F48" w:rsidRPr="006C1F01" w14:paraId="15EE48AE" w14:textId="77777777" w:rsidTr="003C3FF3">
        <w:tc>
          <w:tcPr>
            <w:cnfStyle w:val="001000000000" w:firstRow="0" w:lastRow="0" w:firstColumn="1" w:lastColumn="0" w:oddVBand="0" w:evenVBand="0" w:oddHBand="0" w:evenHBand="0" w:firstRowFirstColumn="0" w:firstRowLastColumn="0" w:lastRowFirstColumn="0" w:lastRowLastColumn="0"/>
            <w:tcW w:w="844" w:type="dxa"/>
            <w:vMerge w:val="restart"/>
            <w:tcBorders>
              <w:right w:val="single" w:sz="4" w:space="0" w:color="auto"/>
            </w:tcBorders>
          </w:tcPr>
          <w:p w14:paraId="10222196" w14:textId="77777777" w:rsidR="00CF0F48" w:rsidRPr="006C1F01" w:rsidRDefault="00CF0F48" w:rsidP="003C3FF3">
            <w:pPr>
              <w:jc w:val="center"/>
              <w:rPr>
                <w:rFonts w:ascii="Arial" w:eastAsia="Aptos" w:hAnsi="Arial" w:cs="Arial"/>
                <w:i/>
                <w:iCs/>
                <w:sz w:val="18"/>
                <w:szCs w:val="18"/>
              </w:rPr>
            </w:pPr>
            <w:r w:rsidRPr="006C1F01">
              <w:rPr>
                <w:rFonts w:ascii="Arial" w:eastAsia="Aptos" w:hAnsi="Arial" w:cs="Arial"/>
                <w:i/>
                <w:iCs/>
                <w:sz w:val="18"/>
                <w:szCs w:val="18"/>
              </w:rPr>
              <w:t>MD</w:t>
            </w:r>
          </w:p>
        </w:tc>
        <w:tc>
          <w:tcPr>
            <w:tcW w:w="1217" w:type="dxa"/>
            <w:tcBorders>
              <w:top w:val="single" w:sz="4" w:space="0" w:color="auto"/>
              <w:left w:val="single" w:sz="4" w:space="0" w:color="auto"/>
              <w:bottom w:val="nil"/>
              <w:right w:val="single" w:sz="4" w:space="0" w:color="auto"/>
            </w:tcBorders>
          </w:tcPr>
          <w:p w14:paraId="086F36BC"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33,174</w:t>
            </w:r>
          </w:p>
        </w:tc>
        <w:tc>
          <w:tcPr>
            <w:tcW w:w="809" w:type="dxa"/>
            <w:tcBorders>
              <w:top w:val="single" w:sz="4" w:space="0" w:color="auto"/>
              <w:left w:val="single" w:sz="4" w:space="0" w:color="auto"/>
              <w:bottom w:val="nil"/>
              <w:right w:val="single" w:sz="4" w:space="0" w:color="auto"/>
            </w:tcBorders>
          </w:tcPr>
          <w:p w14:paraId="2D938976"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16,098</w:t>
            </w:r>
          </w:p>
        </w:tc>
        <w:tc>
          <w:tcPr>
            <w:tcW w:w="809" w:type="dxa"/>
            <w:tcBorders>
              <w:top w:val="single" w:sz="4" w:space="0" w:color="auto"/>
              <w:left w:val="single" w:sz="4" w:space="0" w:color="auto"/>
              <w:bottom w:val="nil"/>
              <w:right w:val="single" w:sz="4" w:space="0" w:color="auto"/>
            </w:tcBorders>
          </w:tcPr>
          <w:p w14:paraId="100D526E"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18,292</w:t>
            </w:r>
          </w:p>
        </w:tc>
        <w:tc>
          <w:tcPr>
            <w:tcW w:w="801" w:type="dxa"/>
            <w:tcBorders>
              <w:top w:val="single" w:sz="4" w:space="0" w:color="auto"/>
              <w:left w:val="single" w:sz="4" w:space="0" w:color="auto"/>
              <w:bottom w:val="nil"/>
              <w:right w:val="single" w:sz="4" w:space="0" w:color="auto"/>
            </w:tcBorders>
          </w:tcPr>
          <w:p w14:paraId="6A200247"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2,195</w:t>
            </w:r>
          </w:p>
        </w:tc>
        <w:tc>
          <w:tcPr>
            <w:tcW w:w="825" w:type="dxa"/>
            <w:tcBorders>
              <w:top w:val="single" w:sz="4" w:space="0" w:color="auto"/>
              <w:left w:val="single" w:sz="4" w:space="0" w:color="auto"/>
              <w:bottom w:val="nil"/>
              <w:right w:val="single" w:sz="4" w:space="0" w:color="auto"/>
            </w:tcBorders>
          </w:tcPr>
          <w:p w14:paraId="69044019"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11,659</w:t>
            </w:r>
          </w:p>
        </w:tc>
        <w:tc>
          <w:tcPr>
            <w:tcW w:w="825" w:type="dxa"/>
            <w:tcBorders>
              <w:top w:val="single" w:sz="4" w:space="0" w:color="auto"/>
              <w:left w:val="single" w:sz="4" w:space="0" w:color="auto"/>
              <w:bottom w:val="nil"/>
              <w:right w:val="single" w:sz="4" w:space="0" w:color="auto"/>
            </w:tcBorders>
          </w:tcPr>
          <w:p w14:paraId="631BE4E8"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14,956</w:t>
            </w:r>
          </w:p>
        </w:tc>
        <w:tc>
          <w:tcPr>
            <w:tcW w:w="821" w:type="dxa"/>
            <w:tcBorders>
              <w:top w:val="single" w:sz="4" w:space="0" w:color="auto"/>
              <w:left w:val="single" w:sz="4" w:space="0" w:color="auto"/>
              <w:bottom w:val="nil"/>
              <w:right w:val="single" w:sz="4" w:space="0" w:color="auto"/>
            </w:tcBorders>
          </w:tcPr>
          <w:p w14:paraId="402992B7"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3,297</w:t>
            </w:r>
          </w:p>
        </w:tc>
      </w:tr>
      <w:tr w:rsidR="00CF0F48" w:rsidRPr="006C1F01" w14:paraId="07B66440" w14:textId="77777777" w:rsidTr="003C3FF3">
        <w:tc>
          <w:tcPr>
            <w:cnfStyle w:val="001000000000" w:firstRow="0" w:lastRow="0" w:firstColumn="1" w:lastColumn="0" w:oddVBand="0" w:evenVBand="0" w:oddHBand="0" w:evenHBand="0" w:firstRowFirstColumn="0" w:firstRowLastColumn="0" w:lastRowFirstColumn="0" w:lastRowLastColumn="0"/>
            <w:tcW w:w="844" w:type="dxa"/>
            <w:vMerge/>
            <w:tcBorders>
              <w:right w:val="single" w:sz="4" w:space="0" w:color="auto"/>
            </w:tcBorders>
          </w:tcPr>
          <w:p w14:paraId="7166F8A6" w14:textId="77777777" w:rsidR="00CF0F48" w:rsidRPr="006C1F01" w:rsidRDefault="00CF0F48" w:rsidP="003C3FF3">
            <w:pPr>
              <w:jc w:val="center"/>
              <w:rPr>
                <w:rFonts w:ascii="Arial" w:eastAsia="Aptos" w:hAnsi="Arial" w:cs="Arial"/>
                <w:i/>
                <w:iCs/>
                <w:sz w:val="18"/>
                <w:szCs w:val="18"/>
              </w:rPr>
            </w:pPr>
          </w:p>
        </w:tc>
        <w:tc>
          <w:tcPr>
            <w:tcW w:w="1217" w:type="dxa"/>
            <w:tcBorders>
              <w:top w:val="nil"/>
              <w:left w:val="single" w:sz="4" w:space="0" w:color="auto"/>
              <w:bottom w:val="single" w:sz="4" w:space="0" w:color="auto"/>
              <w:right w:val="single" w:sz="4" w:space="0" w:color="auto"/>
            </w:tcBorders>
          </w:tcPr>
          <w:p w14:paraId="165DF669"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[31,725 to 35,153]</w:t>
            </w:r>
          </w:p>
        </w:tc>
        <w:tc>
          <w:tcPr>
            <w:tcW w:w="809" w:type="dxa"/>
            <w:tcBorders>
              <w:top w:val="nil"/>
              <w:left w:val="single" w:sz="4" w:space="0" w:color="auto"/>
              <w:bottom w:val="single" w:sz="4" w:space="0" w:color="auto"/>
              <w:right w:val="single" w:sz="4" w:space="0" w:color="auto"/>
            </w:tcBorders>
          </w:tcPr>
          <w:p w14:paraId="2DC2E899"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[15,121 to 17,547]</w:t>
            </w:r>
          </w:p>
        </w:tc>
        <w:tc>
          <w:tcPr>
            <w:tcW w:w="809" w:type="dxa"/>
            <w:tcBorders>
              <w:top w:val="nil"/>
              <w:left w:val="single" w:sz="4" w:space="0" w:color="auto"/>
              <w:bottom w:val="nil"/>
              <w:right w:val="single" w:sz="4" w:space="0" w:color="auto"/>
            </w:tcBorders>
          </w:tcPr>
          <w:p w14:paraId="2961EFE1"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[15,043 to 20,320]</w:t>
            </w:r>
          </w:p>
        </w:tc>
        <w:tc>
          <w:tcPr>
            <w:tcW w:w="801" w:type="dxa"/>
            <w:tcBorders>
              <w:top w:val="nil"/>
              <w:left w:val="single" w:sz="4" w:space="0" w:color="auto"/>
              <w:bottom w:val="single" w:sz="4" w:space="0" w:color="auto"/>
              <w:right w:val="single" w:sz="4" w:space="0" w:color="auto"/>
            </w:tcBorders>
          </w:tcPr>
          <w:p w14:paraId="2D3C4A5B"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[-151 to 3,524]</w:t>
            </w:r>
          </w:p>
        </w:tc>
        <w:tc>
          <w:tcPr>
            <w:tcW w:w="825" w:type="dxa"/>
            <w:tcBorders>
              <w:top w:val="nil"/>
              <w:left w:val="single" w:sz="4" w:space="0" w:color="auto"/>
              <w:bottom w:val="single" w:sz="4" w:space="0" w:color="auto"/>
              <w:right w:val="single" w:sz="4" w:space="0" w:color="auto"/>
            </w:tcBorders>
          </w:tcPr>
          <w:p w14:paraId="7CFD40B3"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[10,911 to 12,844]</w:t>
            </w:r>
          </w:p>
        </w:tc>
        <w:tc>
          <w:tcPr>
            <w:tcW w:w="825" w:type="dxa"/>
            <w:tcBorders>
              <w:top w:val="nil"/>
              <w:left w:val="single" w:sz="4" w:space="0" w:color="auto"/>
              <w:bottom w:val="single" w:sz="4" w:space="0" w:color="auto"/>
              <w:right w:val="single" w:sz="4" w:space="0" w:color="auto"/>
            </w:tcBorders>
          </w:tcPr>
          <w:p w14:paraId="1AA80359"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[12,803 to 16,299]</w:t>
            </w:r>
          </w:p>
        </w:tc>
        <w:tc>
          <w:tcPr>
            <w:tcW w:w="821" w:type="dxa"/>
            <w:tcBorders>
              <w:top w:val="nil"/>
              <w:left w:val="single" w:sz="4" w:space="0" w:color="auto"/>
              <w:bottom w:val="single" w:sz="4" w:space="0" w:color="auto"/>
              <w:right w:val="single" w:sz="4" w:space="0" w:color="auto"/>
            </w:tcBorders>
          </w:tcPr>
          <w:p w14:paraId="3A952B99"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[1,754 to 4,385]</w:t>
            </w:r>
          </w:p>
        </w:tc>
      </w:tr>
      <w:tr w:rsidR="00CF0F48" w:rsidRPr="006C1F01" w14:paraId="72BF2D7E" w14:textId="77777777" w:rsidTr="003C3FF3">
        <w:tc>
          <w:tcPr>
            <w:cnfStyle w:val="001000000000" w:firstRow="0" w:lastRow="0" w:firstColumn="1" w:lastColumn="0" w:oddVBand="0" w:evenVBand="0" w:oddHBand="0" w:evenHBand="0" w:firstRowFirstColumn="0" w:firstRowLastColumn="0" w:lastRowFirstColumn="0" w:lastRowLastColumn="0"/>
            <w:tcW w:w="844" w:type="dxa"/>
            <w:vMerge w:val="restart"/>
            <w:tcBorders>
              <w:right w:val="single" w:sz="4" w:space="0" w:color="auto"/>
            </w:tcBorders>
          </w:tcPr>
          <w:p w14:paraId="7B30B2A7" w14:textId="77777777" w:rsidR="00CF0F48" w:rsidRPr="006C1F01" w:rsidRDefault="00CF0F48" w:rsidP="003C3FF3">
            <w:pPr>
              <w:jc w:val="center"/>
              <w:rPr>
                <w:rFonts w:ascii="Arial" w:eastAsia="Aptos" w:hAnsi="Arial" w:cs="Arial"/>
                <w:i/>
                <w:iCs/>
                <w:sz w:val="18"/>
                <w:szCs w:val="18"/>
              </w:rPr>
            </w:pPr>
            <w:r w:rsidRPr="006C1F01">
              <w:rPr>
                <w:rFonts w:ascii="Arial" w:eastAsia="Aptos" w:hAnsi="Arial" w:cs="Arial"/>
                <w:i/>
                <w:iCs/>
                <w:sz w:val="18"/>
                <w:szCs w:val="18"/>
              </w:rPr>
              <w:t>OH</w:t>
            </w:r>
          </w:p>
        </w:tc>
        <w:tc>
          <w:tcPr>
            <w:tcW w:w="1217" w:type="dxa"/>
            <w:tcBorders>
              <w:top w:val="single" w:sz="4" w:space="0" w:color="auto"/>
              <w:left w:val="single" w:sz="4" w:space="0" w:color="auto"/>
              <w:bottom w:val="nil"/>
              <w:right w:val="single" w:sz="4" w:space="0" w:color="auto"/>
            </w:tcBorders>
          </w:tcPr>
          <w:p w14:paraId="1642B4D8"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25,893</w:t>
            </w:r>
          </w:p>
        </w:tc>
        <w:tc>
          <w:tcPr>
            <w:tcW w:w="809" w:type="dxa"/>
            <w:tcBorders>
              <w:top w:val="single" w:sz="4" w:space="0" w:color="auto"/>
              <w:left w:val="single" w:sz="4" w:space="0" w:color="auto"/>
              <w:bottom w:val="nil"/>
              <w:right w:val="single" w:sz="4" w:space="0" w:color="auto"/>
            </w:tcBorders>
          </w:tcPr>
          <w:p w14:paraId="182085D5"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10,553</w:t>
            </w:r>
          </w:p>
        </w:tc>
        <w:tc>
          <w:tcPr>
            <w:tcW w:w="809" w:type="dxa"/>
            <w:tcBorders>
              <w:top w:val="single" w:sz="4" w:space="0" w:color="auto"/>
              <w:left w:val="single" w:sz="4" w:space="0" w:color="auto"/>
              <w:bottom w:val="nil"/>
              <w:right w:val="single" w:sz="4" w:space="0" w:color="auto"/>
            </w:tcBorders>
          </w:tcPr>
          <w:p w14:paraId="32BAFB2C"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13,498</w:t>
            </w:r>
          </w:p>
        </w:tc>
        <w:tc>
          <w:tcPr>
            <w:tcW w:w="801" w:type="dxa"/>
            <w:tcBorders>
              <w:top w:val="single" w:sz="4" w:space="0" w:color="auto"/>
              <w:left w:val="single" w:sz="4" w:space="0" w:color="auto"/>
              <w:bottom w:val="nil"/>
              <w:right w:val="single" w:sz="4" w:space="0" w:color="auto"/>
            </w:tcBorders>
          </w:tcPr>
          <w:p w14:paraId="4A4282B4"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2,945</w:t>
            </w:r>
          </w:p>
        </w:tc>
        <w:tc>
          <w:tcPr>
            <w:tcW w:w="825" w:type="dxa"/>
            <w:tcBorders>
              <w:top w:val="single" w:sz="4" w:space="0" w:color="auto"/>
              <w:left w:val="single" w:sz="4" w:space="0" w:color="auto"/>
              <w:bottom w:val="nil"/>
              <w:right w:val="single" w:sz="4" w:space="0" w:color="auto"/>
            </w:tcBorders>
          </w:tcPr>
          <w:p w14:paraId="749D044F"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7,410</w:t>
            </w:r>
          </w:p>
        </w:tc>
        <w:tc>
          <w:tcPr>
            <w:tcW w:w="825" w:type="dxa"/>
            <w:tcBorders>
              <w:top w:val="single" w:sz="4" w:space="0" w:color="auto"/>
              <w:left w:val="single" w:sz="4" w:space="0" w:color="auto"/>
              <w:bottom w:val="nil"/>
              <w:right w:val="single" w:sz="4" w:space="0" w:color="auto"/>
            </w:tcBorders>
          </w:tcPr>
          <w:p w14:paraId="46BB517F"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10,719</w:t>
            </w:r>
          </w:p>
        </w:tc>
        <w:tc>
          <w:tcPr>
            <w:tcW w:w="821" w:type="dxa"/>
            <w:tcBorders>
              <w:top w:val="single" w:sz="4" w:space="0" w:color="auto"/>
              <w:left w:val="single" w:sz="4" w:space="0" w:color="auto"/>
              <w:bottom w:val="nil"/>
              <w:right w:val="single" w:sz="4" w:space="0" w:color="auto"/>
            </w:tcBorders>
          </w:tcPr>
          <w:p w14:paraId="1B324649"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3,309</w:t>
            </w:r>
          </w:p>
        </w:tc>
      </w:tr>
      <w:tr w:rsidR="00CF0F48" w:rsidRPr="006C1F01" w14:paraId="677855A9" w14:textId="77777777" w:rsidTr="003C3FF3">
        <w:tc>
          <w:tcPr>
            <w:cnfStyle w:val="001000000000" w:firstRow="0" w:lastRow="0" w:firstColumn="1" w:lastColumn="0" w:oddVBand="0" w:evenVBand="0" w:oddHBand="0" w:evenHBand="0" w:firstRowFirstColumn="0" w:firstRowLastColumn="0" w:lastRowFirstColumn="0" w:lastRowLastColumn="0"/>
            <w:tcW w:w="844" w:type="dxa"/>
            <w:vMerge/>
            <w:tcBorders>
              <w:right w:val="single" w:sz="4" w:space="0" w:color="auto"/>
            </w:tcBorders>
          </w:tcPr>
          <w:p w14:paraId="2B4125D9" w14:textId="77777777" w:rsidR="00CF0F48" w:rsidRPr="006C1F01" w:rsidRDefault="00CF0F48" w:rsidP="003C3FF3">
            <w:pPr>
              <w:jc w:val="center"/>
              <w:rPr>
                <w:rFonts w:ascii="Arial" w:eastAsia="Aptos" w:hAnsi="Arial" w:cs="Arial"/>
                <w:i/>
                <w:iCs/>
                <w:sz w:val="18"/>
                <w:szCs w:val="18"/>
              </w:rPr>
            </w:pPr>
          </w:p>
        </w:tc>
        <w:tc>
          <w:tcPr>
            <w:tcW w:w="1217" w:type="dxa"/>
            <w:tcBorders>
              <w:top w:val="nil"/>
              <w:left w:val="single" w:sz="4" w:space="0" w:color="auto"/>
              <w:bottom w:val="single" w:sz="4" w:space="0" w:color="auto"/>
              <w:right w:val="single" w:sz="4" w:space="0" w:color="auto"/>
            </w:tcBorders>
          </w:tcPr>
          <w:p w14:paraId="7D55BF09"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[25,369 to 26,454]</w:t>
            </w:r>
          </w:p>
        </w:tc>
        <w:tc>
          <w:tcPr>
            <w:tcW w:w="809" w:type="dxa"/>
            <w:tcBorders>
              <w:top w:val="nil"/>
              <w:left w:val="single" w:sz="4" w:space="0" w:color="auto"/>
              <w:bottom w:val="single" w:sz="4" w:space="0" w:color="auto"/>
              <w:right w:val="single" w:sz="4" w:space="0" w:color="auto"/>
            </w:tcBorders>
          </w:tcPr>
          <w:p w14:paraId="5D8EA7DD"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[9,802 to 11,373]</w:t>
            </w:r>
          </w:p>
        </w:tc>
        <w:tc>
          <w:tcPr>
            <w:tcW w:w="809" w:type="dxa"/>
            <w:tcBorders>
              <w:top w:val="nil"/>
              <w:left w:val="single" w:sz="4" w:space="0" w:color="auto"/>
              <w:bottom w:val="nil"/>
              <w:right w:val="single" w:sz="4" w:space="0" w:color="auto"/>
            </w:tcBorders>
          </w:tcPr>
          <w:p w14:paraId="44CAC332"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[11,414 to 16,201]</w:t>
            </w:r>
          </w:p>
        </w:tc>
        <w:tc>
          <w:tcPr>
            <w:tcW w:w="801" w:type="dxa"/>
            <w:tcBorders>
              <w:top w:val="nil"/>
              <w:left w:val="single" w:sz="4" w:space="0" w:color="auto"/>
              <w:bottom w:val="single" w:sz="4" w:space="0" w:color="auto"/>
              <w:right w:val="single" w:sz="4" w:space="0" w:color="auto"/>
            </w:tcBorders>
          </w:tcPr>
          <w:p w14:paraId="31AF1CF2"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[1,335 to 5,138]</w:t>
            </w:r>
          </w:p>
        </w:tc>
        <w:tc>
          <w:tcPr>
            <w:tcW w:w="825" w:type="dxa"/>
            <w:tcBorders>
              <w:top w:val="nil"/>
              <w:left w:val="single" w:sz="4" w:space="0" w:color="auto"/>
              <w:bottom w:val="single" w:sz="4" w:space="0" w:color="auto"/>
              <w:right w:val="single" w:sz="4" w:space="0" w:color="auto"/>
            </w:tcBorders>
          </w:tcPr>
          <w:p w14:paraId="25F64A34"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[6,719 to 8,161]</w:t>
            </w:r>
          </w:p>
        </w:tc>
        <w:tc>
          <w:tcPr>
            <w:tcW w:w="825" w:type="dxa"/>
            <w:tcBorders>
              <w:top w:val="nil"/>
              <w:left w:val="single" w:sz="4" w:space="0" w:color="auto"/>
              <w:bottom w:val="single" w:sz="4" w:space="0" w:color="auto"/>
              <w:right w:val="single" w:sz="4" w:space="0" w:color="auto"/>
            </w:tcBorders>
          </w:tcPr>
          <w:p w14:paraId="74898202"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[8,764 to 13,134]</w:t>
            </w:r>
          </w:p>
        </w:tc>
        <w:tc>
          <w:tcPr>
            <w:tcW w:w="821" w:type="dxa"/>
            <w:tcBorders>
              <w:top w:val="nil"/>
              <w:left w:val="single" w:sz="4" w:space="0" w:color="auto"/>
              <w:bottom w:val="single" w:sz="4" w:space="0" w:color="auto"/>
              <w:right w:val="single" w:sz="4" w:space="0" w:color="auto"/>
            </w:tcBorders>
          </w:tcPr>
          <w:p w14:paraId="5A4D6DC0"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[1,768 to 5,212]</w:t>
            </w:r>
          </w:p>
        </w:tc>
      </w:tr>
      <w:tr w:rsidR="00CF0F48" w:rsidRPr="006C1F01" w14:paraId="50783204" w14:textId="77777777" w:rsidTr="003C3FF3">
        <w:tc>
          <w:tcPr>
            <w:cnfStyle w:val="001000000000" w:firstRow="0" w:lastRow="0" w:firstColumn="1" w:lastColumn="0" w:oddVBand="0" w:evenVBand="0" w:oddHBand="0" w:evenHBand="0" w:firstRowFirstColumn="0" w:firstRowLastColumn="0" w:lastRowFirstColumn="0" w:lastRowLastColumn="0"/>
            <w:tcW w:w="844" w:type="dxa"/>
            <w:vMerge w:val="restart"/>
            <w:tcBorders>
              <w:right w:val="single" w:sz="4" w:space="0" w:color="auto"/>
            </w:tcBorders>
          </w:tcPr>
          <w:p w14:paraId="0E7B185A" w14:textId="77777777" w:rsidR="00CF0F48" w:rsidRPr="006C1F01" w:rsidRDefault="00CF0F48" w:rsidP="003C3FF3">
            <w:pPr>
              <w:jc w:val="center"/>
              <w:rPr>
                <w:rFonts w:ascii="Arial" w:eastAsia="Aptos" w:hAnsi="Arial" w:cs="Arial"/>
                <w:i/>
                <w:iCs/>
                <w:sz w:val="18"/>
                <w:szCs w:val="18"/>
              </w:rPr>
            </w:pPr>
            <w:r w:rsidRPr="006C1F01">
              <w:rPr>
                <w:rFonts w:ascii="Arial" w:eastAsia="Aptos" w:hAnsi="Arial" w:cs="Arial"/>
                <w:i/>
                <w:iCs/>
                <w:sz w:val="18"/>
                <w:szCs w:val="18"/>
              </w:rPr>
              <w:t>VA</w:t>
            </w:r>
          </w:p>
        </w:tc>
        <w:tc>
          <w:tcPr>
            <w:tcW w:w="1217" w:type="dxa"/>
            <w:tcBorders>
              <w:top w:val="single" w:sz="4" w:space="0" w:color="auto"/>
              <w:left w:val="single" w:sz="4" w:space="0" w:color="auto"/>
              <w:bottom w:val="nil"/>
              <w:right w:val="single" w:sz="4" w:space="0" w:color="auto"/>
            </w:tcBorders>
          </w:tcPr>
          <w:p w14:paraId="2361F403"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25,510</w:t>
            </w:r>
          </w:p>
        </w:tc>
        <w:tc>
          <w:tcPr>
            <w:tcW w:w="809" w:type="dxa"/>
            <w:tcBorders>
              <w:top w:val="single" w:sz="4" w:space="0" w:color="auto"/>
              <w:left w:val="single" w:sz="4" w:space="0" w:color="auto"/>
              <w:bottom w:val="nil"/>
              <w:right w:val="single" w:sz="4" w:space="0" w:color="auto"/>
            </w:tcBorders>
          </w:tcPr>
          <w:p w14:paraId="7FDADD38"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12,253</w:t>
            </w:r>
          </w:p>
        </w:tc>
        <w:tc>
          <w:tcPr>
            <w:tcW w:w="809" w:type="dxa"/>
            <w:tcBorders>
              <w:top w:val="single" w:sz="4" w:space="0" w:color="auto"/>
              <w:left w:val="single" w:sz="4" w:space="0" w:color="auto"/>
              <w:bottom w:val="nil"/>
              <w:right w:val="single" w:sz="4" w:space="0" w:color="auto"/>
            </w:tcBorders>
          </w:tcPr>
          <w:p w14:paraId="0A65AE26"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17,675</w:t>
            </w:r>
          </w:p>
        </w:tc>
        <w:tc>
          <w:tcPr>
            <w:tcW w:w="801" w:type="dxa"/>
            <w:tcBorders>
              <w:top w:val="single" w:sz="4" w:space="0" w:color="auto"/>
              <w:left w:val="single" w:sz="4" w:space="0" w:color="auto"/>
              <w:bottom w:val="nil"/>
              <w:right w:val="single" w:sz="4" w:space="0" w:color="auto"/>
            </w:tcBorders>
          </w:tcPr>
          <w:p w14:paraId="79D6A491"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5,423</w:t>
            </w:r>
          </w:p>
        </w:tc>
        <w:tc>
          <w:tcPr>
            <w:tcW w:w="825" w:type="dxa"/>
            <w:tcBorders>
              <w:top w:val="single" w:sz="4" w:space="0" w:color="auto"/>
              <w:left w:val="single" w:sz="4" w:space="0" w:color="auto"/>
              <w:bottom w:val="nil"/>
              <w:right w:val="single" w:sz="4" w:space="0" w:color="auto"/>
            </w:tcBorders>
          </w:tcPr>
          <w:p w14:paraId="3A745ACB"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8,962</w:t>
            </w:r>
          </w:p>
        </w:tc>
        <w:tc>
          <w:tcPr>
            <w:tcW w:w="825" w:type="dxa"/>
            <w:tcBorders>
              <w:top w:val="single" w:sz="4" w:space="0" w:color="auto"/>
              <w:left w:val="single" w:sz="4" w:space="0" w:color="auto"/>
              <w:bottom w:val="nil"/>
              <w:right w:val="single" w:sz="4" w:space="0" w:color="auto"/>
            </w:tcBorders>
          </w:tcPr>
          <w:p w14:paraId="1CCBEB00"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14,450</w:t>
            </w:r>
          </w:p>
        </w:tc>
        <w:tc>
          <w:tcPr>
            <w:tcW w:w="821" w:type="dxa"/>
            <w:tcBorders>
              <w:top w:val="single" w:sz="4" w:space="0" w:color="auto"/>
              <w:left w:val="single" w:sz="4" w:space="0" w:color="auto"/>
              <w:bottom w:val="nil"/>
              <w:right w:val="single" w:sz="4" w:space="0" w:color="auto"/>
            </w:tcBorders>
          </w:tcPr>
          <w:p w14:paraId="56031CE4"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5,488</w:t>
            </w:r>
          </w:p>
        </w:tc>
      </w:tr>
      <w:tr w:rsidR="00CF0F48" w:rsidRPr="006C1F01" w14:paraId="05C100BC" w14:textId="77777777" w:rsidTr="003C3FF3">
        <w:tc>
          <w:tcPr>
            <w:cnfStyle w:val="001000000000" w:firstRow="0" w:lastRow="0" w:firstColumn="1" w:lastColumn="0" w:oddVBand="0" w:evenVBand="0" w:oddHBand="0" w:evenHBand="0" w:firstRowFirstColumn="0" w:firstRowLastColumn="0" w:lastRowFirstColumn="0" w:lastRowLastColumn="0"/>
            <w:tcW w:w="844" w:type="dxa"/>
            <w:vMerge/>
            <w:tcBorders>
              <w:right w:val="single" w:sz="4" w:space="0" w:color="auto"/>
            </w:tcBorders>
          </w:tcPr>
          <w:p w14:paraId="2E239F77" w14:textId="77777777" w:rsidR="00CF0F48" w:rsidRPr="006C1F01" w:rsidRDefault="00CF0F48" w:rsidP="003C3FF3">
            <w:pPr>
              <w:jc w:val="center"/>
              <w:rPr>
                <w:rFonts w:ascii="Arial" w:eastAsia="Aptos" w:hAnsi="Arial" w:cs="Arial"/>
                <w:i/>
                <w:iCs/>
                <w:sz w:val="18"/>
                <w:szCs w:val="18"/>
              </w:rPr>
            </w:pPr>
          </w:p>
        </w:tc>
        <w:tc>
          <w:tcPr>
            <w:tcW w:w="1217" w:type="dxa"/>
            <w:tcBorders>
              <w:top w:val="nil"/>
              <w:left w:val="single" w:sz="4" w:space="0" w:color="auto"/>
              <w:bottom w:val="single" w:sz="4" w:space="0" w:color="auto"/>
              <w:right w:val="single" w:sz="4" w:space="0" w:color="auto"/>
            </w:tcBorders>
          </w:tcPr>
          <w:p w14:paraId="27A9742B"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[24,939 to 26,089]</w:t>
            </w:r>
          </w:p>
        </w:tc>
        <w:tc>
          <w:tcPr>
            <w:tcW w:w="809" w:type="dxa"/>
            <w:tcBorders>
              <w:top w:val="nil"/>
              <w:left w:val="single" w:sz="4" w:space="0" w:color="auto"/>
              <w:bottom w:val="single" w:sz="4" w:space="0" w:color="auto"/>
              <w:right w:val="single" w:sz="4" w:space="0" w:color="auto"/>
            </w:tcBorders>
          </w:tcPr>
          <w:p w14:paraId="2ADA6A97"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[11,533 to 13,001]</w:t>
            </w:r>
          </w:p>
        </w:tc>
        <w:tc>
          <w:tcPr>
            <w:tcW w:w="809" w:type="dxa"/>
            <w:tcBorders>
              <w:top w:val="nil"/>
              <w:left w:val="single" w:sz="4" w:space="0" w:color="auto"/>
              <w:bottom w:val="nil"/>
              <w:right w:val="single" w:sz="4" w:space="0" w:color="auto"/>
            </w:tcBorders>
          </w:tcPr>
          <w:p w14:paraId="1837FBF3"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[15,174 to 20,266]</w:t>
            </w:r>
          </w:p>
        </w:tc>
        <w:tc>
          <w:tcPr>
            <w:tcW w:w="801" w:type="dxa"/>
            <w:tcBorders>
              <w:top w:val="nil"/>
              <w:left w:val="single" w:sz="4" w:space="0" w:color="auto"/>
              <w:bottom w:val="single" w:sz="4" w:space="0" w:color="auto"/>
              <w:right w:val="single" w:sz="4" w:space="0" w:color="auto"/>
            </w:tcBorders>
          </w:tcPr>
          <w:p w14:paraId="36C94BA1"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[3,209 to 7,579]</w:t>
            </w:r>
          </w:p>
        </w:tc>
        <w:tc>
          <w:tcPr>
            <w:tcW w:w="825" w:type="dxa"/>
            <w:tcBorders>
              <w:top w:val="nil"/>
              <w:left w:val="single" w:sz="4" w:space="0" w:color="auto"/>
              <w:bottom w:val="single" w:sz="4" w:space="0" w:color="auto"/>
              <w:right w:val="single" w:sz="4" w:space="0" w:color="auto"/>
            </w:tcBorders>
          </w:tcPr>
          <w:p w14:paraId="63673BB9"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[8,263 to 9,660]</w:t>
            </w:r>
          </w:p>
        </w:tc>
        <w:tc>
          <w:tcPr>
            <w:tcW w:w="825" w:type="dxa"/>
            <w:tcBorders>
              <w:top w:val="nil"/>
              <w:left w:val="single" w:sz="4" w:space="0" w:color="auto"/>
              <w:bottom w:val="single" w:sz="4" w:space="0" w:color="auto"/>
              <w:right w:val="single" w:sz="4" w:space="0" w:color="auto"/>
            </w:tcBorders>
          </w:tcPr>
          <w:p w14:paraId="0A6B190D"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[12,058 to 16,938]</w:t>
            </w:r>
          </w:p>
        </w:tc>
        <w:tc>
          <w:tcPr>
            <w:tcW w:w="821" w:type="dxa"/>
            <w:tcBorders>
              <w:top w:val="nil"/>
              <w:left w:val="single" w:sz="4" w:space="0" w:color="auto"/>
              <w:bottom w:val="single" w:sz="4" w:space="0" w:color="auto"/>
              <w:right w:val="single" w:sz="4" w:space="0" w:color="auto"/>
            </w:tcBorders>
          </w:tcPr>
          <w:p w14:paraId="49ACD054"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[3,282 to 7,435]</w:t>
            </w:r>
          </w:p>
        </w:tc>
      </w:tr>
      <w:tr w:rsidR="00CF0F48" w:rsidRPr="006C1F01" w14:paraId="5405877C" w14:textId="77777777" w:rsidTr="003C3FF3">
        <w:tc>
          <w:tcPr>
            <w:cnfStyle w:val="001000000000" w:firstRow="0" w:lastRow="0" w:firstColumn="1" w:lastColumn="0" w:oddVBand="0" w:evenVBand="0" w:oddHBand="0" w:evenHBand="0" w:firstRowFirstColumn="0" w:firstRowLastColumn="0" w:lastRowFirstColumn="0" w:lastRowLastColumn="0"/>
            <w:tcW w:w="844" w:type="dxa"/>
            <w:vMerge w:val="restart"/>
            <w:tcBorders>
              <w:right w:val="single" w:sz="4" w:space="0" w:color="auto"/>
            </w:tcBorders>
          </w:tcPr>
          <w:p w14:paraId="5845D415" w14:textId="77777777" w:rsidR="00CF0F48" w:rsidRPr="006C1F01" w:rsidRDefault="00CF0F48" w:rsidP="003C3FF3">
            <w:pPr>
              <w:jc w:val="center"/>
              <w:rPr>
                <w:rFonts w:ascii="Arial" w:eastAsia="Aptos" w:hAnsi="Arial" w:cs="Arial"/>
                <w:i/>
                <w:iCs/>
                <w:sz w:val="18"/>
                <w:szCs w:val="18"/>
              </w:rPr>
            </w:pPr>
            <w:r w:rsidRPr="006C1F01">
              <w:rPr>
                <w:rFonts w:ascii="Arial" w:eastAsia="Aptos" w:hAnsi="Arial" w:cs="Arial"/>
                <w:i/>
                <w:iCs/>
                <w:sz w:val="18"/>
                <w:szCs w:val="18"/>
              </w:rPr>
              <w:t>LA</w:t>
            </w:r>
          </w:p>
        </w:tc>
        <w:tc>
          <w:tcPr>
            <w:tcW w:w="1217" w:type="dxa"/>
            <w:tcBorders>
              <w:top w:val="single" w:sz="4" w:space="0" w:color="auto"/>
              <w:left w:val="single" w:sz="4" w:space="0" w:color="auto"/>
              <w:bottom w:val="nil"/>
              <w:right w:val="single" w:sz="4" w:space="0" w:color="auto"/>
            </w:tcBorders>
          </w:tcPr>
          <w:p w14:paraId="09E614C8"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22,298</w:t>
            </w:r>
          </w:p>
        </w:tc>
        <w:tc>
          <w:tcPr>
            <w:tcW w:w="809" w:type="dxa"/>
            <w:tcBorders>
              <w:top w:val="single" w:sz="4" w:space="0" w:color="auto"/>
              <w:left w:val="single" w:sz="4" w:space="0" w:color="auto"/>
              <w:bottom w:val="nil"/>
              <w:right w:val="single" w:sz="4" w:space="0" w:color="auto"/>
            </w:tcBorders>
          </w:tcPr>
          <w:p w14:paraId="5AB7E664"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8,637</w:t>
            </w:r>
          </w:p>
        </w:tc>
        <w:tc>
          <w:tcPr>
            <w:tcW w:w="809" w:type="dxa"/>
            <w:tcBorders>
              <w:top w:val="single" w:sz="4" w:space="0" w:color="auto"/>
              <w:left w:val="single" w:sz="4" w:space="0" w:color="auto"/>
              <w:bottom w:val="nil"/>
              <w:right w:val="single" w:sz="4" w:space="0" w:color="auto"/>
            </w:tcBorders>
          </w:tcPr>
          <w:p w14:paraId="5C0E6AD6"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12,937</w:t>
            </w:r>
          </w:p>
        </w:tc>
        <w:tc>
          <w:tcPr>
            <w:tcW w:w="801" w:type="dxa"/>
            <w:tcBorders>
              <w:top w:val="single" w:sz="4" w:space="0" w:color="auto"/>
              <w:left w:val="single" w:sz="4" w:space="0" w:color="auto"/>
              <w:bottom w:val="nil"/>
              <w:right w:val="single" w:sz="4" w:space="0" w:color="auto"/>
            </w:tcBorders>
          </w:tcPr>
          <w:p w14:paraId="30256BC9"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4,299</w:t>
            </w:r>
          </w:p>
        </w:tc>
        <w:tc>
          <w:tcPr>
            <w:tcW w:w="825" w:type="dxa"/>
            <w:tcBorders>
              <w:top w:val="single" w:sz="4" w:space="0" w:color="auto"/>
              <w:left w:val="single" w:sz="4" w:space="0" w:color="auto"/>
              <w:bottom w:val="nil"/>
              <w:right w:val="single" w:sz="4" w:space="0" w:color="auto"/>
            </w:tcBorders>
          </w:tcPr>
          <w:p w14:paraId="26A4C1E8"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5,907</w:t>
            </w:r>
          </w:p>
        </w:tc>
        <w:tc>
          <w:tcPr>
            <w:tcW w:w="825" w:type="dxa"/>
            <w:tcBorders>
              <w:top w:val="single" w:sz="4" w:space="0" w:color="auto"/>
              <w:left w:val="single" w:sz="4" w:space="0" w:color="auto"/>
              <w:bottom w:val="nil"/>
              <w:right w:val="single" w:sz="4" w:space="0" w:color="auto"/>
            </w:tcBorders>
          </w:tcPr>
          <w:p w14:paraId="19AFAA7D"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10,200</w:t>
            </w:r>
          </w:p>
        </w:tc>
        <w:tc>
          <w:tcPr>
            <w:tcW w:w="821" w:type="dxa"/>
            <w:tcBorders>
              <w:top w:val="single" w:sz="4" w:space="0" w:color="auto"/>
              <w:left w:val="single" w:sz="4" w:space="0" w:color="auto"/>
              <w:bottom w:val="nil"/>
              <w:right w:val="single" w:sz="4" w:space="0" w:color="auto"/>
            </w:tcBorders>
          </w:tcPr>
          <w:p w14:paraId="032C42A6"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4,293</w:t>
            </w:r>
          </w:p>
        </w:tc>
      </w:tr>
      <w:tr w:rsidR="00CF0F48" w:rsidRPr="006C1F01" w14:paraId="438D2579" w14:textId="77777777" w:rsidTr="003C3FF3">
        <w:tc>
          <w:tcPr>
            <w:cnfStyle w:val="001000000000" w:firstRow="0" w:lastRow="0" w:firstColumn="1" w:lastColumn="0" w:oddVBand="0" w:evenVBand="0" w:oddHBand="0" w:evenHBand="0" w:firstRowFirstColumn="0" w:firstRowLastColumn="0" w:lastRowFirstColumn="0" w:lastRowLastColumn="0"/>
            <w:tcW w:w="844" w:type="dxa"/>
            <w:vMerge/>
            <w:tcBorders>
              <w:right w:val="single" w:sz="4" w:space="0" w:color="auto"/>
            </w:tcBorders>
          </w:tcPr>
          <w:p w14:paraId="732B8E31" w14:textId="77777777" w:rsidR="00CF0F48" w:rsidRPr="006C1F01" w:rsidRDefault="00CF0F48" w:rsidP="003C3FF3">
            <w:pPr>
              <w:jc w:val="center"/>
              <w:rPr>
                <w:rFonts w:ascii="Arial" w:eastAsia="Aptos" w:hAnsi="Arial" w:cs="Arial"/>
                <w:i/>
                <w:iCs/>
                <w:sz w:val="18"/>
                <w:szCs w:val="18"/>
              </w:rPr>
            </w:pPr>
          </w:p>
        </w:tc>
        <w:tc>
          <w:tcPr>
            <w:tcW w:w="1217" w:type="dxa"/>
            <w:tcBorders>
              <w:top w:val="nil"/>
              <w:left w:val="single" w:sz="4" w:space="0" w:color="auto"/>
              <w:bottom w:val="single" w:sz="4" w:space="0" w:color="auto"/>
              <w:right w:val="single" w:sz="4" w:space="0" w:color="auto"/>
            </w:tcBorders>
          </w:tcPr>
          <w:p w14:paraId="68FADF17"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[21,657 to 22,797]</w:t>
            </w:r>
          </w:p>
        </w:tc>
        <w:tc>
          <w:tcPr>
            <w:tcW w:w="809" w:type="dxa"/>
            <w:tcBorders>
              <w:top w:val="nil"/>
              <w:left w:val="single" w:sz="4" w:space="0" w:color="auto"/>
              <w:bottom w:val="single" w:sz="4" w:space="0" w:color="auto"/>
              <w:right w:val="single" w:sz="4" w:space="0" w:color="auto"/>
            </w:tcBorders>
          </w:tcPr>
          <w:p w14:paraId="7B4D67C5"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[7,909 to 9,406]</w:t>
            </w:r>
          </w:p>
        </w:tc>
        <w:tc>
          <w:tcPr>
            <w:tcW w:w="809" w:type="dxa"/>
            <w:tcBorders>
              <w:top w:val="nil"/>
              <w:left w:val="single" w:sz="4" w:space="0" w:color="auto"/>
              <w:bottom w:val="nil"/>
              <w:right w:val="single" w:sz="4" w:space="0" w:color="auto"/>
            </w:tcBorders>
          </w:tcPr>
          <w:p w14:paraId="6392D86A"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[10,189 to 16,089]</w:t>
            </w:r>
          </w:p>
        </w:tc>
        <w:tc>
          <w:tcPr>
            <w:tcW w:w="801" w:type="dxa"/>
            <w:tcBorders>
              <w:top w:val="nil"/>
              <w:left w:val="single" w:sz="4" w:space="0" w:color="auto"/>
              <w:bottom w:val="single" w:sz="4" w:space="0" w:color="auto"/>
              <w:right w:val="single" w:sz="4" w:space="0" w:color="auto"/>
            </w:tcBorders>
          </w:tcPr>
          <w:p w14:paraId="1385516C"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[2,252 to 6,750]</w:t>
            </w:r>
          </w:p>
        </w:tc>
        <w:tc>
          <w:tcPr>
            <w:tcW w:w="825" w:type="dxa"/>
            <w:tcBorders>
              <w:top w:val="nil"/>
              <w:left w:val="single" w:sz="4" w:space="0" w:color="auto"/>
              <w:bottom w:val="single" w:sz="4" w:space="0" w:color="auto"/>
              <w:right w:val="single" w:sz="4" w:space="0" w:color="auto"/>
            </w:tcBorders>
          </w:tcPr>
          <w:p w14:paraId="7C9159D2"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[5,281 to 6,589]</w:t>
            </w:r>
          </w:p>
        </w:tc>
        <w:tc>
          <w:tcPr>
            <w:tcW w:w="825" w:type="dxa"/>
            <w:tcBorders>
              <w:top w:val="nil"/>
              <w:left w:val="single" w:sz="4" w:space="0" w:color="auto"/>
              <w:bottom w:val="single" w:sz="4" w:space="0" w:color="auto"/>
              <w:right w:val="single" w:sz="4" w:space="0" w:color="auto"/>
            </w:tcBorders>
          </w:tcPr>
          <w:p w14:paraId="6F2FD954"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[7,858 to 12,930]</w:t>
            </w:r>
          </w:p>
        </w:tc>
        <w:tc>
          <w:tcPr>
            <w:tcW w:w="821" w:type="dxa"/>
            <w:tcBorders>
              <w:top w:val="nil"/>
              <w:left w:val="single" w:sz="4" w:space="0" w:color="auto"/>
              <w:bottom w:val="single" w:sz="4" w:space="0" w:color="auto"/>
              <w:right w:val="single" w:sz="4" w:space="0" w:color="auto"/>
            </w:tcBorders>
          </w:tcPr>
          <w:p w14:paraId="19B15817"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[2,479 to 6,496]</w:t>
            </w:r>
          </w:p>
        </w:tc>
      </w:tr>
      <w:tr w:rsidR="00CF0F48" w:rsidRPr="006C1F01" w14:paraId="5236D62C" w14:textId="77777777" w:rsidTr="003C3FF3">
        <w:tc>
          <w:tcPr>
            <w:cnfStyle w:val="001000000000" w:firstRow="0" w:lastRow="0" w:firstColumn="1" w:lastColumn="0" w:oddVBand="0" w:evenVBand="0" w:oddHBand="0" w:evenHBand="0" w:firstRowFirstColumn="0" w:firstRowLastColumn="0" w:lastRowFirstColumn="0" w:lastRowLastColumn="0"/>
            <w:tcW w:w="844" w:type="dxa"/>
            <w:vMerge w:val="restart"/>
            <w:tcBorders>
              <w:right w:val="single" w:sz="4" w:space="0" w:color="auto"/>
            </w:tcBorders>
          </w:tcPr>
          <w:p w14:paraId="18E378DD" w14:textId="77777777" w:rsidR="00CF0F48" w:rsidRPr="006C1F01" w:rsidRDefault="00CF0F48" w:rsidP="003C3FF3">
            <w:pPr>
              <w:jc w:val="center"/>
              <w:rPr>
                <w:rFonts w:ascii="Arial" w:eastAsia="Aptos" w:hAnsi="Arial" w:cs="Arial"/>
                <w:i/>
                <w:iCs/>
                <w:sz w:val="18"/>
                <w:szCs w:val="18"/>
              </w:rPr>
            </w:pPr>
            <w:r w:rsidRPr="006C1F01">
              <w:rPr>
                <w:rFonts w:ascii="Arial" w:eastAsia="Aptos" w:hAnsi="Arial" w:cs="Arial"/>
                <w:i/>
                <w:iCs/>
                <w:sz w:val="18"/>
                <w:szCs w:val="18"/>
              </w:rPr>
              <w:t>AZ</w:t>
            </w:r>
          </w:p>
        </w:tc>
        <w:tc>
          <w:tcPr>
            <w:tcW w:w="1217" w:type="dxa"/>
            <w:tcBorders>
              <w:top w:val="single" w:sz="4" w:space="0" w:color="auto"/>
              <w:left w:val="single" w:sz="4" w:space="0" w:color="auto"/>
              <w:bottom w:val="nil"/>
              <w:right w:val="single" w:sz="4" w:space="0" w:color="auto"/>
            </w:tcBorders>
          </w:tcPr>
          <w:p w14:paraId="69A06AF5"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20,063</w:t>
            </w:r>
          </w:p>
        </w:tc>
        <w:tc>
          <w:tcPr>
            <w:tcW w:w="809" w:type="dxa"/>
            <w:tcBorders>
              <w:top w:val="single" w:sz="4" w:space="0" w:color="auto"/>
              <w:left w:val="single" w:sz="4" w:space="0" w:color="auto"/>
              <w:bottom w:val="nil"/>
              <w:right w:val="single" w:sz="4" w:space="0" w:color="auto"/>
            </w:tcBorders>
          </w:tcPr>
          <w:p w14:paraId="4A342D71"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8,833</w:t>
            </w:r>
          </w:p>
        </w:tc>
        <w:tc>
          <w:tcPr>
            <w:tcW w:w="809" w:type="dxa"/>
            <w:tcBorders>
              <w:top w:val="single" w:sz="4" w:space="0" w:color="auto"/>
              <w:left w:val="single" w:sz="4" w:space="0" w:color="auto"/>
              <w:bottom w:val="nil"/>
              <w:right w:val="single" w:sz="4" w:space="0" w:color="auto"/>
            </w:tcBorders>
          </w:tcPr>
          <w:p w14:paraId="4EC02C3B"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13,118</w:t>
            </w:r>
          </w:p>
        </w:tc>
        <w:tc>
          <w:tcPr>
            <w:tcW w:w="801" w:type="dxa"/>
            <w:tcBorders>
              <w:top w:val="single" w:sz="4" w:space="0" w:color="auto"/>
              <w:left w:val="single" w:sz="4" w:space="0" w:color="auto"/>
              <w:bottom w:val="nil"/>
              <w:right w:val="single" w:sz="4" w:space="0" w:color="auto"/>
            </w:tcBorders>
          </w:tcPr>
          <w:p w14:paraId="3D6DA7A7"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4,286</w:t>
            </w:r>
          </w:p>
        </w:tc>
        <w:tc>
          <w:tcPr>
            <w:tcW w:w="825" w:type="dxa"/>
            <w:tcBorders>
              <w:top w:val="single" w:sz="4" w:space="0" w:color="auto"/>
              <w:left w:val="single" w:sz="4" w:space="0" w:color="auto"/>
              <w:bottom w:val="nil"/>
              <w:right w:val="single" w:sz="4" w:space="0" w:color="auto"/>
            </w:tcBorders>
          </w:tcPr>
          <w:p w14:paraId="32C591CD"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6,223</w:t>
            </w:r>
          </w:p>
        </w:tc>
        <w:tc>
          <w:tcPr>
            <w:tcW w:w="825" w:type="dxa"/>
            <w:tcBorders>
              <w:top w:val="single" w:sz="4" w:space="0" w:color="auto"/>
              <w:left w:val="single" w:sz="4" w:space="0" w:color="auto"/>
              <w:bottom w:val="nil"/>
              <w:right w:val="single" w:sz="4" w:space="0" w:color="auto"/>
            </w:tcBorders>
          </w:tcPr>
          <w:p w14:paraId="60774109"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10,628</w:t>
            </w:r>
          </w:p>
        </w:tc>
        <w:tc>
          <w:tcPr>
            <w:tcW w:w="821" w:type="dxa"/>
            <w:tcBorders>
              <w:top w:val="single" w:sz="4" w:space="0" w:color="auto"/>
              <w:left w:val="single" w:sz="4" w:space="0" w:color="auto"/>
              <w:bottom w:val="nil"/>
              <w:right w:val="single" w:sz="4" w:space="0" w:color="auto"/>
            </w:tcBorders>
          </w:tcPr>
          <w:p w14:paraId="5A06CEC2"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4,404</w:t>
            </w:r>
          </w:p>
        </w:tc>
      </w:tr>
      <w:tr w:rsidR="00CF0F48" w:rsidRPr="006C1F01" w14:paraId="13FCF837" w14:textId="77777777" w:rsidTr="003C3FF3">
        <w:tc>
          <w:tcPr>
            <w:cnfStyle w:val="001000000000" w:firstRow="0" w:lastRow="0" w:firstColumn="1" w:lastColumn="0" w:oddVBand="0" w:evenVBand="0" w:oddHBand="0" w:evenHBand="0" w:firstRowFirstColumn="0" w:firstRowLastColumn="0" w:lastRowFirstColumn="0" w:lastRowLastColumn="0"/>
            <w:tcW w:w="844" w:type="dxa"/>
            <w:vMerge/>
            <w:tcBorders>
              <w:right w:val="single" w:sz="4" w:space="0" w:color="auto"/>
            </w:tcBorders>
          </w:tcPr>
          <w:p w14:paraId="1CC32CD4" w14:textId="77777777" w:rsidR="00CF0F48" w:rsidRPr="006C1F01" w:rsidRDefault="00CF0F48" w:rsidP="003C3FF3">
            <w:pPr>
              <w:jc w:val="center"/>
              <w:rPr>
                <w:rFonts w:ascii="Arial" w:eastAsia="Aptos" w:hAnsi="Arial" w:cs="Arial"/>
                <w:i/>
                <w:iCs/>
                <w:sz w:val="18"/>
                <w:szCs w:val="18"/>
              </w:rPr>
            </w:pPr>
          </w:p>
        </w:tc>
        <w:tc>
          <w:tcPr>
            <w:tcW w:w="1217" w:type="dxa"/>
            <w:tcBorders>
              <w:top w:val="nil"/>
              <w:left w:val="single" w:sz="4" w:space="0" w:color="auto"/>
              <w:bottom w:val="single" w:sz="4" w:space="0" w:color="auto"/>
              <w:right w:val="single" w:sz="4" w:space="0" w:color="auto"/>
            </w:tcBorders>
          </w:tcPr>
          <w:p w14:paraId="069B8880"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sz w:val="14"/>
                <w:szCs w:val="14"/>
              </w:rPr>
            </w:pPr>
            <w:r w:rsidRPr="008419D4">
              <w:rPr>
                <w:rFonts w:ascii="Calibri" w:hAnsi="Calibri" w:cs="Calibri"/>
                <w:color w:val="000000"/>
                <w:sz w:val="14"/>
                <w:szCs w:val="14"/>
              </w:rPr>
              <w:t>[19,616 to 20,452]</w:t>
            </w:r>
          </w:p>
        </w:tc>
        <w:tc>
          <w:tcPr>
            <w:tcW w:w="809" w:type="dxa"/>
            <w:tcBorders>
              <w:top w:val="nil"/>
              <w:left w:val="single" w:sz="4" w:space="0" w:color="auto"/>
              <w:bottom w:val="single" w:sz="4" w:space="0" w:color="auto"/>
              <w:right w:val="single" w:sz="4" w:space="0" w:color="auto"/>
            </w:tcBorders>
          </w:tcPr>
          <w:p w14:paraId="17D054EB"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[8,098 to 9,544]</w:t>
            </w:r>
          </w:p>
        </w:tc>
        <w:tc>
          <w:tcPr>
            <w:tcW w:w="809" w:type="dxa"/>
            <w:tcBorders>
              <w:top w:val="nil"/>
              <w:left w:val="single" w:sz="4" w:space="0" w:color="auto"/>
              <w:bottom w:val="nil"/>
              <w:right w:val="single" w:sz="4" w:space="0" w:color="auto"/>
            </w:tcBorders>
          </w:tcPr>
          <w:p w14:paraId="2E567A9D"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[10,796 to 16,381]</w:t>
            </w:r>
          </w:p>
        </w:tc>
        <w:tc>
          <w:tcPr>
            <w:tcW w:w="801" w:type="dxa"/>
            <w:tcBorders>
              <w:top w:val="nil"/>
              <w:left w:val="single" w:sz="4" w:space="0" w:color="auto"/>
              <w:bottom w:val="single" w:sz="4" w:space="0" w:color="auto"/>
              <w:right w:val="single" w:sz="4" w:space="0" w:color="auto"/>
            </w:tcBorders>
          </w:tcPr>
          <w:p w14:paraId="46AA9833"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[2,419 to 7,033]</w:t>
            </w:r>
          </w:p>
        </w:tc>
        <w:tc>
          <w:tcPr>
            <w:tcW w:w="825" w:type="dxa"/>
            <w:tcBorders>
              <w:top w:val="nil"/>
              <w:left w:val="single" w:sz="4" w:space="0" w:color="auto"/>
              <w:bottom w:val="single" w:sz="4" w:space="0" w:color="auto"/>
              <w:right w:val="single" w:sz="4" w:space="0" w:color="auto"/>
            </w:tcBorders>
          </w:tcPr>
          <w:p w14:paraId="199DBB17"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[5,507 to 6,859]</w:t>
            </w:r>
          </w:p>
        </w:tc>
        <w:tc>
          <w:tcPr>
            <w:tcW w:w="825" w:type="dxa"/>
            <w:tcBorders>
              <w:top w:val="nil"/>
              <w:left w:val="single" w:sz="4" w:space="0" w:color="auto"/>
              <w:bottom w:val="single" w:sz="4" w:space="0" w:color="auto"/>
              <w:right w:val="single" w:sz="4" w:space="0" w:color="auto"/>
            </w:tcBorders>
          </w:tcPr>
          <w:p w14:paraId="531F1DAC"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[8,455 to 13,757]</w:t>
            </w:r>
          </w:p>
        </w:tc>
        <w:tc>
          <w:tcPr>
            <w:tcW w:w="821" w:type="dxa"/>
            <w:tcBorders>
              <w:top w:val="nil"/>
              <w:left w:val="single" w:sz="4" w:space="0" w:color="auto"/>
              <w:bottom w:val="single" w:sz="4" w:space="0" w:color="auto"/>
              <w:right w:val="single" w:sz="4" w:space="0" w:color="auto"/>
            </w:tcBorders>
          </w:tcPr>
          <w:p w14:paraId="6BC231CA"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[2,739 to 6,867]</w:t>
            </w:r>
          </w:p>
        </w:tc>
      </w:tr>
      <w:tr w:rsidR="00CF0F48" w:rsidRPr="006C1F01" w14:paraId="16F8C226" w14:textId="77777777" w:rsidTr="003C3FF3">
        <w:tc>
          <w:tcPr>
            <w:cnfStyle w:val="001000000000" w:firstRow="0" w:lastRow="0" w:firstColumn="1" w:lastColumn="0" w:oddVBand="0" w:evenVBand="0" w:oddHBand="0" w:evenHBand="0" w:firstRowFirstColumn="0" w:firstRowLastColumn="0" w:lastRowFirstColumn="0" w:lastRowLastColumn="0"/>
            <w:tcW w:w="844" w:type="dxa"/>
            <w:vMerge w:val="restart"/>
            <w:tcBorders>
              <w:right w:val="single" w:sz="4" w:space="0" w:color="auto"/>
            </w:tcBorders>
          </w:tcPr>
          <w:p w14:paraId="6ACB03C2" w14:textId="77777777" w:rsidR="00CF0F48" w:rsidRPr="006C1F01" w:rsidRDefault="00CF0F48" w:rsidP="003C3FF3">
            <w:pPr>
              <w:jc w:val="center"/>
              <w:rPr>
                <w:rFonts w:ascii="Arial" w:eastAsia="Aptos" w:hAnsi="Arial" w:cs="Arial"/>
                <w:i/>
                <w:iCs/>
                <w:sz w:val="18"/>
                <w:szCs w:val="18"/>
              </w:rPr>
            </w:pPr>
            <w:r w:rsidRPr="006C1F01">
              <w:rPr>
                <w:rFonts w:ascii="Arial" w:eastAsia="Aptos" w:hAnsi="Arial" w:cs="Arial"/>
                <w:i/>
                <w:iCs/>
                <w:sz w:val="18"/>
                <w:szCs w:val="18"/>
              </w:rPr>
              <w:t>TN</w:t>
            </w:r>
          </w:p>
        </w:tc>
        <w:tc>
          <w:tcPr>
            <w:tcW w:w="1217" w:type="dxa"/>
            <w:tcBorders>
              <w:top w:val="single" w:sz="4" w:space="0" w:color="auto"/>
              <w:left w:val="single" w:sz="4" w:space="0" w:color="auto"/>
              <w:bottom w:val="nil"/>
              <w:right w:val="single" w:sz="4" w:space="0" w:color="auto"/>
            </w:tcBorders>
          </w:tcPr>
          <w:p w14:paraId="095C2902"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19,782</w:t>
            </w:r>
          </w:p>
        </w:tc>
        <w:tc>
          <w:tcPr>
            <w:tcW w:w="809" w:type="dxa"/>
            <w:tcBorders>
              <w:top w:val="single" w:sz="4" w:space="0" w:color="auto"/>
              <w:left w:val="single" w:sz="4" w:space="0" w:color="auto"/>
              <w:bottom w:val="nil"/>
              <w:right w:val="single" w:sz="4" w:space="0" w:color="auto"/>
            </w:tcBorders>
          </w:tcPr>
          <w:p w14:paraId="2F9DEB33"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6,848</w:t>
            </w:r>
          </w:p>
        </w:tc>
        <w:tc>
          <w:tcPr>
            <w:tcW w:w="809" w:type="dxa"/>
            <w:tcBorders>
              <w:top w:val="single" w:sz="4" w:space="0" w:color="auto"/>
              <w:left w:val="single" w:sz="4" w:space="0" w:color="auto"/>
              <w:bottom w:val="nil"/>
              <w:right w:val="single" w:sz="4" w:space="0" w:color="auto"/>
            </w:tcBorders>
          </w:tcPr>
          <w:p w14:paraId="5854C337"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8,759</w:t>
            </w:r>
          </w:p>
        </w:tc>
        <w:tc>
          <w:tcPr>
            <w:tcW w:w="801" w:type="dxa"/>
            <w:tcBorders>
              <w:top w:val="single" w:sz="4" w:space="0" w:color="auto"/>
              <w:left w:val="single" w:sz="4" w:space="0" w:color="auto"/>
              <w:bottom w:val="nil"/>
              <w:right w:val="single" w:sz="4" w:space="0" w:color="auto"/>
            </w:tcBorders>
          </w:tcPr>
          <w:p w14:paraId="46D1FDF4"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1,910</w:t>
            </w:r>
          </w:p>
        </w:tc>
        <w:tc>
          <w:tcPr>
            <w:tcW w:w="825" w:type="dxa"/>
            <w:tcBorders>
              <w:top w:val="single" w:sz="4" w:space="0" w:color="auto"/>
              <w:left w:val="single" w:sz="4" w:space="0" w:color="auto"/>
              <w:bottom w:val="nil"/>
              <w:right w:val="single" w:sz="4" w:space="0" w:color="auto"/>
            </w:tcBorders>
          </w:tcPr>
          <w:p w14:paraId="010865D7"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4,455</w:t>
            </w:r>
          </w:p>
        </w:tc>
        <w:tc>
          <w:tcPr>
            <w:tcW w:w="825" w:type="dxa"/>
            <w:tcBorders>
              <w:top w:val="single" w:sz="4" w:space="0" w:color="auto"/>
              <w:left w:val="single" w:sz="4" w:space="0" w:color="auto"/>
              <w:bottom w:val="nil"/>
              <w:right w:val="single" w:sz="4" w:space="0" w:color="auto"/>
            </w:tcBorders>
          </w:tcPr>
          <w:p w14:paraId="3A37A7AC"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6,579</w:t>
            </w:r>
          </w:p>
        </w:tc>
        <w:tc>
          <w:tcPr>
            <w:tcW w:w="821" w:type="dxa"/>
            <w:tcBorders>
              <w:top w:val="single" w:sz="4" w:space="0" w:color="auto"/>
              <w:left w:val="single" w:sz="4" w:space="0" w:color="auto"/>
              <w:bottom w:val="nil"/>
              <w:right w:val="single" w:sz="4" w:space="0" w:color="auto"/>
            </w:tcBorders>
          </w:tcPr>
          <w:p w14:paraId="04283EAA"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2,123</w:t>
            </w:r>
          </w:p>
        </w:tc>
      </w:tr>
      <w:tr w:rsidR="00CF0F48" w:rsidRPr="006C1F01" w14:paraId="6C696B94" w14:textId="77777777" w:rsidTr="003C3FF3">
        <w:tc>
          <w:tcPr>
            <w:cnfStyle w:val="001000000000" w:firstRow="0" w:lastRow="0" w:firstColumn="1" w:lastColumn="0" w:oddVBand="0" w:evenVBand="0" w:oddHBand="0" w:evenHBand="0" w:firstRowFirstColumn="0" w:firstRowLastColumn="0" w:lastRowFirstColumn="0" w:lastRowLastColumn="0"/>
            <w:tcW w:w="844" w:type="dxa"/>
            <w:vMerge/>
            <w:tcBorders>
              <w:right w:val="single" w:sz="4" w:space="0" w:color="auto"/>
            </w:tcBorders>
          </w:tcPr>
          <w:p w14:paraId="603CDCBB" w14:textId="77777777" w:rsidR="00CF0F48" w:rsidRPr="006C1F01" w:rsidRDefault="00CF0F48" w:rsidP="003C3FF3">
            <w:pPr>
              <w:jc w:val="center"/>
              <w:rPr>
                <w:rFonts w:ascii="Arial" w:eastAsia="Aptos" w:hAnsi="Arial" w:cs="Arial"/>
                <w:i/>
                <w:iCs/>
                <w:sz w:val="18"/>
                <w:szCs w:val="18"/>
              </w:rPr>
            </w:pPr>
          </w:p>
        </w:tc>
        <w:tc>
          <w:tcPr>
            <w:tcW w:w="1217" w:type="dxa"/>
            <w:tcBorders>
              <w:top w:val="nil"/>
              <w:left w:val="single" w:sz="4" w:space="0" w:color="auto"/>
              <w:bottom w:val="single" w:sz="4" w:space="0" w:color="auto"/>
              <w:right w:val="single" w:sz="4" w:space="0" w:color="auto"/>
            </w:tcBorders>
          </w:tcPr>
          <w:p w14:paraId="19ECE33A"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[19,392 to 20,209]</w:t>
            </w:r>
          </w:p>
        </w:tc>
        <w:tc>
          <w:tcPr>
            <w:tcW w:w="809" w:type="dxa"/>
            <w:tcBorders>
              <w:top w:val="nil"/>
              <w:left w:val="single" w:sz="4" w:space="0" w:color="auto"/>
              <w:bottom w:val="single" w:sz="4" w:space="0" w:color="auto"/>
              <w:right w:val="single" w:sz="4" w:space="0" w:color="auto"/>
            </w:tcBorders>
          </w:tcPr>
          <w:p w14:paraId="2FD5F420"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[6,143 to 7,593]</w:t>
            </w:r>
          </w:p>
        </w:tc>
        <w:tc>
          <w:tcPr>
            <w:tcW w:w="809" w:type="dxa"/>
            <w:tcBorders>
              <w:top w:val="nil"/>
              <w:left w:val="single" w:sz="4" w:space="0" w:color="auto"/>
              <w:bottom w:val="nil"/>
              <w:right w:val="single" w:sz="4" w:space="0" w:color="auto"/>
            </w:tcBorders>
          </w:tcPr>
          <w:p w14:paraId="3E03311D"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[7,219 to 10,833]</w:t>
            </w:r>
          </w:p>
        </w:tc>
        <w:tc>
          <w:tcPr>
            <w:tcW w:w="801" w:type="dxa"/>
            <w:tcBorders>
              <w:top w:val="nil"/>
              <w:left w:val="single" w:sz="4" w:space="0" w:color="auto"/>
              <w:bottom w:val="single" w:sz="4" w:space="0" w:color="auto"/>
              <w:right w:val="single" w:sz="4" w:space="0" w:color="auto"/>
            </w:tcBorders>
          </w:tcPr>
          <w:p w14:paraId="1B7FF5F0"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[1,037 to 3,472]</w:t>
            </w:r>
          </w:p>
        </w:tc>
        <w:tc>
          <w:tcPr>
            <w:tcW w:w="825" w:type="dxa"/>
            <w:tcBorders>
              <w:top w:val="nil"/>
              <w:left w:val="single" w:sz="4" w:space="0" w:color="auto"/>
              <w:bottom w:val="single" w:sz="4" w:space="0" w:color="auto"/>
              <w:right w:val="single" w:sz="4" w:space="0" w:color="auto"/>
            </w:tcBorders>
          </w:tcPr>
          <w:p w14:paraId="170AA7D8"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[3,807 to 5,177]</w:t>
            </w:r>
          </w:p>
        </w:tc>
        <w:tc>
          <w:tcPr>
            <w:tcW w:w="825" w:type="dxa"/>
            <w:tcBorders>
              <w:top w:val="nil"/>
              <w:left w:val="single" w:sz="4" w:space="0" w:color="auto"/>
              <w:bottom w:val="single" w:sz="4" w:space="0" w:color="auto"/>
              <w:right w:val="single" w:sz="4" w:space="0" w:color="auto"/>
            </w:tcBorders>
          </w:tcPr>
          <w:p w14:paraId="0ED5D107"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[5,253 to 8,232]</w:t>
            </w:r>
          </w:p>
        </w:tc>
        <w:tc>
          <w:tcPr>
            <w:tcW w:w="821" w:type="dxa"/>
            <w:tcBorders>
              <w:top w:val="nil"/>
              <w:left w:val="single" w:sz="4" w:space="0" w:color="auto"/>
              <w:bottom w:val="single" w:sz="4" w:space="0" w:color="auto"/>
              <w:right w:val="single" w:sz="4" w:space="0" w:color="auto"/>
            </w:tcBorders>
          </w:tcPr>
          <w:p w14:paraId="3BC0BEED"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[1,377 to 3,416]</w:t>
            </w:r>
          </w:p>
        </w:tc>
      </w:tr>
      <w:tr w:rsidR="00CF0F48" w:rsidRPr="006C1F01" w14:paraId="3A9A9F2B" w14:textId="77777777" w:rsidTr="003C3FF3">
        <w:tc>
          <w:tcPr>
            <w:cnfStyle w:val="001000000000" w:firstRow="0" w:lastRow="0" w:firstColumn="1" w:lastColumn="0" w:oddVBand="0" w:evenVBand="0" w:oddHBand="0" w:evenHBand="0" w:firstRowFirstColumn="0" w:firstRowLastColumn="0" w:lastRowFirstColumn="0" w:lastRowLastColumn="0"/>
            <w:tcW w:w="844" w:type="dxa"/>
            <w:vMerge w:val="restart"/>
            <w:tcBorders>
              <w:right w:val="single" w:sz="4" w:space="0" w:color="auto"/>
            </w:tcBorders>
          </w:tcPr>
          <w:p w14:paraId="2350F2AC" w14:textId="77777777" w:rsidR="00CF0F48" w:rsidRPr="006C1F01" w:rsidRDefault="00CF0F48" w:rsidP="003C3FF3">
            <w:pPr>
              <w:jc w:val="center"/>
              <w:rPr>
                <w:rFonts w:ascii="Arial" w:eastAsia="Aptos" w:hAnsi="Arial" w:cs="Arial"/>
                <w:i/>
                <w:iCs/>
                <w:sz w:val="18"/>
                <w:szCs w:val="18"/>
              </w:rPr>
            </w:pPr>
            <w:r w:rsidRPr="006C1F01">
              <w:rPr>
                <w:rFonts w:ascii="Arial" w:eastAsia="Aptos" w:hAnsi="Arial" w:cs="Arial"/>
                <w:i/>
                <w:iCs/>
                <w:sz w:val="18"/>
                <w:szCs w:val="18"/>
              </w:rPr>
              <w:t>SC</w:t>
            </w:r>
          </w:p>
        </w:tc>
        <w:tc>
          <w:tcPr>
            <w:tcW w:w="1217" w:type="dxa"/>
            <w:tcBorders>
              <w:top w:val="single" w:sz="4" w:space="0" w:color="auto"/>
              <w:left w:val="single" w:sz="4" w:space="0" w:color="auto"/>
              <w:bottom w:val="nil"/>
              <w:right w:val="single" w:sz="4" w:space="0" w:color="auto"/>
            </w:tcBorders>
          </w:tcPr>
          <w:p w14:paraId="737A6528"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18,553</w:t>
            </w:r>
          </w:p>
        </w:tc>
        <w:tc>
          <w:tcPr>
            <w:tcW w:w="809" w:type="dxa"/>
            <w:tcBorders>
              <w:top w:val="single" w:sz="4" w:space="0" w:color="auto"/>
              <w:left w:val="single" w:sz="4" w:space="0" w:color="auto"/>
              <w:bottom w:val="nil"/>
              <w:right w:val="single" w:sz="4" w:space="0" w:color="auto"/>
            </w:tcBorders>
          </w:tcPr>
          <w:p w14:paraId="3987A3F8"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8,115</w:t>
            </w:r>
          </w:p>
        </w:tc>
        <w:tc>
          <w:tcPr>
            <w:tcW w:w="809" w:type="dxa"/>
            <w:tcBorders>
              <w:top w:val="single" w:sz="4" w:space="0" w:color="auto"/>
              <w:left w:val="single" w:sz="4" w:space="0" w:color="auto"/>
              <w:bottom w:val="nil"/>
              <w:right w:val="single" w:sz="4" w:space="0" w:color="auto"/>
            </w:tcBorders>
          </w:tcPr>
          <w:p w14:paraId="23AA456D"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11,720</w:t>
            </w:r>
          </w:p>
        </w:tc>
        <w:tc>
          <w:tcPr>
            <w:tcW w:w="801" w:type="dxa"/>
            <w:tcBorders>
              <w:top w:val="single" w:sz="4" w:space="0" w:color="auto"/>
              <w:left w:val="single" w:sz="4" w:space="0" w:color="auto"/>
              <w:bottom w:val="nil"/>
              <w:right w:val="single" w:sz="4" w:space="0" w:color="auto"/>
            </w:tcBorders>
          </w:tcPr>
          <w:p w14:paraId="56362264"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3,605</w:t>
            </w:r>
          </w:p>
        </w:tc>
        <w:tc>
          <w:tcPr>
            <w:tcW w:w="825" w:type="dxa"/>
            <w:tcBorders>
              <w:top w:val="single" w:sz="4" w:space="0" w:color="auto"/>
              <w:left w:val="single" w:sz="4" w:space="0" w:color="auto"/>
              <w:bottom w:val="nil"/>
              <w:right w:val="single" w:sz="4" w:space="0" w:color="auto"/>
            </w:tcBorders>
          </w:tcPr>
          <w:p w14:paraId="75D22E37"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5,695</w:t>
            </w:r>
          </w:p>
        </w:tc>
        <w:tc>
          <w:tcPr>
            <w:tcW w:w="825" w:type="dxa"/>
            <w:tcBorders>
              <w:top w:val="single" w:sz="4" w:space="0" w:color="auto"/>
              <w:left w:val="single" w:sz="4" w:space="0" w:color="auto"/>
              <w:bottom w:val="nil"/>
              <w:right w:val="single" w:sz="4" w:space="0" w:color="auto"/>
            </w:tcBorders>
          </w:tcPr>
          <w:p w14:paraId="1B43F6A8"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9,107</w:t>
            </w:r>
          </w:p>
        </w:tc>
        <w:tc>
          <w:tcPr>
            <w:tcW w:w="821" w:type="dxa"/>
            <w:tcBorders>
              <w:top w:val="single" w:sz="4" w:space="0" w:color="auto"/>
              <w:left w:val="single" w:sz="4" w:space="0" w:color="auto"/>
              <w:bottom w:val="nil"/>
              <w:right w:val="single" w:sz="4" w:space="0" w:color="auto"/>
            </w:tcBorders>
          </w:tcPr>
          <w:p w14:paraId="195A5C7B"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3,413</w:t>
            </w:r>
          </w:p>
        </w:tc>
      </w:tr>
      <w:tr w:rsidR="00CF0F48" w:rsidRPr="006C1F01" w14:paraId="3767669D" w14:textId="77777777" w:rsidTr="003C3FF3">
        <w:tc>
          <w:tcPr>
            <w:cnfStyle w:val="001000000000" w:firstRow="0" w:lastRow="0" w:firstColumn="1" w:lastColumn="0" w:oddVBand="0" w:evenVBand="0" w:oddHBand="0" w:evenHBand="0" w:firstRowFirstColumn="0" w:firstRowLastColumn="0" w:lastRowFirstColumn="0" w:lastRowLastColumn="0"/>
            <w:tcW w:w="844" w:type="dxa"/>
            <w:vMerge/>
            <w:tcBorders>
              <w:right w:val="single" w:sz="4" w:space="0" w:color="auto"/>
            </w:tcBorders>
          </w:tcPr>
          <w:p w14:paraId="58D90F35" w14:textId="77777777" w:rsidR="00CF0F48" w:rsidRPr="006C1F01" w:rsidRDefault="00CF0F48" w:rsidP="003C3FF3">
            <w:pPr>
              <w:jc w:val="center"/>
              <w:rPr>
                <w:rFonts w:ascii="Arial" w:eastAsia="Aptos" w:hAnsi="Arial" w:cs="Arial"/>
                <w:i/>
                <w:iCs/>
                <w:sz w:val="18"/>
                <w:szCs w:val="18"/>
              </w:rPr>
            </w:pPr>
          </w:p>
        </w:tc>
        <w:tc>
          <w:tcPr>
            <w:tcW w:w="1217" w:type="dxa"/>
            <w:tcBorders>
              <w:top w:val="nil"/>
              <w:left w:val="single" w:sz="4" w:space="0" w:color="auto"/>
              <w:bottom w:val="single" w:sz="4" w:space="0" w:color="auto"/>
              <w:right w:val="single" w:sz="4" w:space="0" w:color="auto"/>
            </w:tcBorders>
          </w:tcPr>
          <w:p w14:paraId="1A295540"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[18,158 to 18,931]</w:t>
            </w:r>
          </w:p>
        </w:tc>
        <w:tc>
          <w:tcPr>
            <w:tcW w:w="809" w:type="dxa"/>
            <w:tcBorders>
              <w:top w:val="nil"/>
              <w:left w:val="single" w:sz="4" w:space="0" w:color="auto"/>
              <w:bottom w:val="single" w:sz="4" w:space="0" w:color="auto"/>
              <w:right w:val="single" w:sz="4" w:space="0" w:color="auto"/>
            </w:tcBorders>
          </w:tcPr>
          <w:p w14:paraId="3EB8286E"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[7,503 to 8,763]</w:t>
            </w:r>
          </w:p>
        </w:tc>
        <w:tc>
          <w:tcPr>
            <w:tcW w:w="809" w:type="dxa"/>
            <w:tcBorders>
              <w:top w:val="nil"/>
              <w:left w:val="single" w:sz="4" w:space="0" w:color="auto"/>
              <w:bottom w:val="nil"/>
              <w:right w:val="single" w:sz="4" w:space="0" w:color="auto"/>
            </w:tcBorders>
          </w:tcPr>
          <w:p w14:paraId="39F3D5EF"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[9,802 to 15,446]</w:t>
            </w:r>
          </w:p>
        </w:tc>
        <w:tc>
          <w:tcPr>
            <w:tcW w:w="801" w:type="dxa"/>
            <w:tcBorders>
              <w:top w:val="nil"/>
              <w:left w:val="single" w:sz="4" w:space="0" w:color="auto"/>
              <w:bottom w:val="single" w:sz="4" w:space="0" w:color="auto"/>
              <w:right w:val="single" w:sz="4" w:space="0" w:color="auto"/>
            </w:tcBorders>
          </w:tcPr>
          <w:p w14:paraId="5A6300B9"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[2,181 to 6,725]</w:t>
            </w:r>
          </w:p>
        </w:tc>
        <w:tc>
          <w:tcPr>
            <w:tcW w:w="825" w:type="dxa"/>
            <w:tcBorders>
              <w:top w:val="nil"/>
              <w:left w:val="single" w:sz="4" w:space="0" w:color="auto"/>
              <w:bottom w:val="single" w:sz="4" w:space="0" w:color="auto"/>
              <w:right w:val="single" w:sz="4" w:space="0" w:color="auto"/>
            </w:tcBorders>
          </w:tcPr>
          <w:p w14:paraId="231F9D50"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[5,144 to 6,278]</w:t>
            </w:r>
          </w:p>
        </w:tc>
        <w:tc>
          <w:tcPr>
            <w:tcW w:w="825" w:type="dxa"/>
            <w:tcBorders>
              <w:top w:val="nil"/>
              <w:left w:val="single" w:sz="4" w:space="0" w:color="auto"/>
              <w:bottom w:val="single" w:sz="4" w:space="0" w:color="auto"/>
              <w:right w:val="single" w:sz="4" w:space="0" w:color="auto"/>
            </w:tcBorders>
          </w:tcPr>
          <w:p w14:paraId="0EE2D351"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[7,520 to 12,102]</w:t>
            </w:r>
          </w:p>
        </w:tc>
        <w:tc>
          <w:tcPr>
            <w:tcW w:w="821" w:type="dxa"/>
            <w:tcBorders>
              <w:top w:val="nil"/>
              <w:left w:val="single" w:sz="4" w:space="0" w:color="auto"/>
              <w:bottom w:val="single" w:sz="4" w:space="0" w:color="auto"/>
              <w:right w:val="single" w:sz="4" w:space="0" w:color="auto"/>
            </w:tcBorders>
          </w:tcPr>
          <w:p w14:paraId="2ED18851"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[2,238 to 5,917]</w:t>
            </w:r>
          </w:p>
        </w:tc>
      </w:tr>
      <w:tr w:rsidR="00CF0F48" w:rsidRPr="006C1F01" w14:paraId="161B8770" w14:textId="77777777" w:rsidTr="003C3FF3">
        <w:tc>
          <w:tcPr>
            <w:cnfStyle w:val="001000000000" w:firstRow="0" w:lastRow="0" w:firstColumn="1" w:lastColumn="0" w:oddVBand="0" w:evenVBand="0" w:oddHBand="0" w:evenHBand="0" w:firstRowFirstColumn="0" w:firstRowLastColumn="0" w:lastRowFirstColumn="0" w:lastRowLastColumn="0"/>
            <w:tcW w:w="844" w:type="dxa"/>
            <w:vMerge w:val="restart"/>
            <w:tcBorders>
              <w:right w:val="single" w:sz="4" w:space="0" w:color="auto"/>
            </w:tcBorders>
          </w:tcPr>
          <w:p w14:paraId="14D8710D" w14:textId="77777777" w:rsidR="00CF0F48" w:rsidRPr="006C1F01" w:rsidRDefault="00CF0F48" w:rsidP="003C3FF3">
            <w:pPr>
              <w:jc w:val="center"/>
              <w:rPr>
                <w:rFonts w:ascii="Arial" w:eastAsia="Aptos" w:hAnsi="Arial" w:cs="Arial"/>
                <w:i/>
                <w:iCs/>
                <w:sz w:val="18"/>
                <w:szCs w:val="18"/>
              </w:rPr>
            </w:pPr>
            <w:r w:rsidRPr="006C1F01">
              <w:rPr>
                <w:rFonts w:ascii="Arial" w:eastAsia="Aptos" w:hAnsi="Arial" w:cs="Arial"/>
                <w:i/>
                <w:iCs/>
                <w:sz w:val="18"/>
                <w:szCs w:val="18"/>
              </w:rPr>
              <w:t>MI</w:t>
            </w:r>
          </w:p>
        </w:tc>
        <w:tc>
          <w:tcPr>
            <w:tcW w:w="1217" w:type="dxa"/>
            <w:tcBorders>
              <w:top w:val="single" w:sz="4" w:space="0" w:color="auto"/>
              <w:left w:val="single" w:sz="4" w:space="0" w:color="auto"/>
              <w:bottom w:val="nil"/>
              <w:right w:val="single" w:sz="4" w:space="0" w:color="auto"/>
            </w:tcBorders>
          </w:tcPr>
          <w:p w14:paraId="4E75B54C"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17,608</w:t>
            </w:r>
          </w:p>
        </w:tc>
        <w:tc>
          <w:tcPr>
            <w:tcW w:w="809" w:type="dxa"/>
            <w:tcBorders>
              <w:top w:val="single" w:sz="4" w:space="0" w:color="auto"/>
              <w:left w:val="single" w:sz="4" w:space="0" w:color="auto"/>
              <w:bottom w:val="nil"/>
              <w:right w:val="single" w:sz="4" w:space="0" w:color="auto"/>
            </w:tcBorders>
          </w:tcPr>
          <w:p w14:paraId="14B8F995"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6,870</w:t>
            </w:r>
          </w:p>
        </w:tc>
        <w:tc>
          <w:tcPr>
            <w:tcW w:w="809" w:type="dxa"/>
            <w:tcBorders>
              <w:top w:val="single" w:sz="4" w:space="0" w:color="auto"/>
              <w:left w:val="single" w:sz="4" w:space="0" w:color="auto"/>
              <w:bottom w:val="nil"/>
              <w:right w:val="single" w:sz="4" w:space="0" w:color="auto"/>
            </w:tcBorders>
          </w:tcPr>
          <w:p w14:paraId="174B7BDC"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8,692</w:t>
            </w:r>
          </w:p>
        </w:tc>
        <w:tc>
          <w:tcPr>
            <w:tcW w:w="801" w:type="dxa"/>
            <w:tcBorders>
              <w:top w:val="single" w:sz="4" w:space="0" w:color="auto"/>
              <w:left w:val="single" w:sz="4" w:space="0" w:color="auto"/>
              <w:bottom w:val="nil"/>
              <w:right w:val="single" w:sz="4" w:space="0" w:color="auto"/>
            </w:tcBorders>
          </w:tcPr>
          <w:p w14:paraId="45DB5946"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1,822</w:t>
            </w:r>
          </w:p>
        </w:tc>
        <w:tc>
          <w:tcPr>
            <w:tcW w:w="825" w:type="dxa"/>
            <w:tcBorders>
              <w:top w:val="single" w:sz="4" w:space="0" w:color="auto"/>
              <w:left w:val="single" w:sz="4" w:space="0" w:color="auto"/>
              <w:bottom w:val="nil"/>
              <w:right w:val="single" w:sz="4" w:space="0" w:color="auto"/>
            </w:tcBorders>
          </w:tcPr>
          <w:p w14:paraId="0AFCAEAC"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4,763</w:t>
            </w:r>
          </w:p>
        </w:tc>
        <w:tc>
          <w:tcPr>
            <w:tcW w:w="825" w:type="dxa"/>
            <w:tcBorders>
              <w:top w:val="single" w:sz="4" w:space="0" w:color="auto"/>
              <w:left w:val="single" w:sz="4" w:space="0" w:color="auto"/>
              <w:bottom w:val="nil"/>
              <w:right w:val="single" w:sz="4" w:space="0" w:color="auto"/>
            </w:tcBorders>
          </w:tcPr>
          <w:p w14:paraId="1AC5A09A"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7,106</w:t>
            </w:r>
          </w:p>
        </w:tc>
        <w:tc>
          <w:tcPr>
            <w:tcW w:w="821" w:type="dxa"/>
            <w:tcBorders>
              <w:top w:val="single" w:sz="4" w:space="0" w:color="auto"/>
              <w:left w:val="single" w:sz="4" w:space="0" w:color="auto"/>
              <w:bottom w:val="nil"/>
              <w:right w:val="single" w:sz="4" w:space="0" w:color="auto"/>
            </w:tcBorders>
          </w:tcPr>
          <w:p w14:paraId="2AAEFC8D"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2,343</w:t>
            </w:r>
          </w:p>
        </w:tc>
      </w:tr>
      <w:tr w:rsidR="00CF0F48" w:rsidRPr="006C1F01" w14:paraId="2EBBC5DE" w14:textId="77777777" w:rsidTr="003C3FF3">
        <w:tc>
          <w:tcPr>
            <w:cnfStyle w:val="001000000000" w:firstRow="0" w:lastRow="0" w:firstColumn="1" w:lastColumn="0" w:oddVBand="0" w:evenVBand="0" w:oddHBand="0" w:evenHBand="0" w:firstRowFirstColumn="0" w:firstRowLastColumn="0" w:lastRowFirstColumn="0" w:lastRowLastColumn="0"/>
            <w:tcW w:w="844" w:type="dxa"/>
            <w:vMerge/>
            <w:tcBorders>
              <w:right w:val="single" w:sz="4" w:space="0" w:color="auto"/>
            </w:tcBorders>
          </w:tcPr>
          <w:p w14:paraId="3927A1D7" w14:textId="77777777" w:rsidR="00CF0F48" w:rsidRPr="006C1F01" w:rsidRDefault="00CF0F48" w:rsidP="003C3FF3">
            <w:pPr>
              <w:jc w:val="center"/>
              <w:rPr>
                <w:rFonts w:ascii="Arial" w:eastAsia="Aptos" w:hAnsi="Arial" w:cs="Arial"/>
                <w:i/>
                <w:iCs/>
                <w:sz w:val="18"/>
                <w:szCs w:val="18"/>
              </w:rPr>
            </w:pPr>
          </w:p>
        </w:tc>
        <w:tc>
          <w:tcPr>
            <w:tcW w:w="1217" w:type="dxa"/>
            <w:tcBorders>
              <w:top w:val="nil"/>
              <w:left w:val="single" w:sz="4" w:space="0" w:color="auto"/>
              <w:bottom w:val="single" w:sz="4" w:space="0" w:color="auto"/>
              <w:right w:val="single" w:sz="4" w:space="0" w:color="auto"/>
            </w:tcBorders>
          </w:tcPr>
          <w:p w14:paraId="407879E4"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[17,178 to 18,006]</w:t>
            </w:r>
          </w:p>
        </w:tc>
        <w:tc>
          <w:tcPr>
            <w:tcW w:w="809" w:type="dxa"/>
            <w:tcBorders>
              <w:top w:val="nil"/>
              <w:left w:val="single" w:sz="4" w:space="0" w:color="auto"/>
              <w:bottom w:val="single" w:sz="4" w:space="0" w:color="auto"/>
              <w:right w:val="single" w:sz="4" w:space="0" w:color="auto"/>
            </w:tcBorders>
          </w:tcPr>
          <w:p w14:paraId="68E8EFED"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[6,239 to 7,485]</w:t>
            </w:r>
          </w:p>
        </w:tc>
        <w:tc>
          <w:tcPr>
            <w:tcW w:w="809" w:type="dxa"/>
            <w:tcBorders>
              <w:top w:val="nil"/>
              <w:left w:val="single" w:sz="4" w:space="0" w:color="auto"/>
              <w:bottom w:val="nil"/>
              <w:right w:val="single" w:sz="4" w:space="0" w:color="auto"/>
            </w:tcBorders>
          </w:tcPr>
          <w:p w14:paraId="4B49379B"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[6,845 to 10,895]</w:t>
            </w:r>
          </w:p>
        </w:tc>
        <w:tc>
          <w:tcPr>
            <w:tcW w:w="801" w:type="dxa"/>
            <w:tcBorders>
              <w:top w:val="nil"/>
              <w:left w:val="single" w:sz="4" w:space="0" w:color="auto"/>
              <w:bottom w:val="single" w:sz="4" w:space="0" w:color="auto"/>
              <w:right w:val="single" w:sz="4" w:space="0" w:color="auto"/>
            </w:tcBorders>
          </w:tcPr>
          <w:p w14:paraId="52E70D59"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[553 to 3,484]</w:t>
            </w:r>
          </w:p>
        </w:tc>
        <w:tc>
          <w:tcPr>
            <w:tcW w:w="825" w:type="dxa"/>
            <w:tcBorders>
              <w:top w:val="nil"/>
              <w:left w:val="single" w:sz="4" w:space="0" w:color="auto"/>
              <w:bottom w:val="single" w:sz="4" w:space="0" w:color="auto"/>
              <w:right w:val="single" w:sz="4" w:space="0" w:color="auto"/>
            </w:tcBorders>
          </w:tcPr>
          <w:p w14:paraId="04F7F996"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[4,182 to 5,328]</w:t>
            </w:r>
          </w:p>
        </w:tc>
        <w:tc>
          <w:tcPr>
            <w:tcW w:w="825" w:type="dxa"/>
            <w:tcBorders>
              <w:top w:val="nil"/>
              <w:left w:val="single" w:sz="4" w:space="0" w:color="auto"/>
              <w:bottom w:val="single" w:sz="4" w:space="0" w:color="auto"/>
              <w:right w:val="single" w:sz="4" w:space="0" w:color="auto"/>
            </w:tcBorders>
          </w:tcPr>
          <w:p w14:paraId="382E9256"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[5,451 to 9,076]</w:t>
            </w:r>
          </w:p>
        </w:tc>
        <w:tc>
          <w:tcPr>
            <w:tcW w:w="821" w:type="dxa"/>
            <w:tcBorders>
              <w:top w:val="nil"/>
              <w:left w:val="single" w:sz="4" w:space="0" w:color="auto"/>
              <w:bottom w:val="single" w:sz="4" w:space="0" w:color="auto"/>
              <w:right w:val="single" w:sz="4" w:space="0" w:color="auto"/>
            </w:tcBorders>
          </w:tcPr>
          <w:p w14:paraId="6DB0B279"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[1,197 to 3,836]</w:t>
            </w:r>
          </w:p>
        </w:tc>
      </w:tr>
      <w:tr w:rsidR="00CF0F48" w:rsidRPr="006C1F01" w14:paraId="457D98DC" w14:textId="77777777" w:rsidTr="003C3FF3">
        <w:tc>
          <w:tcPr>
            <w:cnfStyle w:val="001000000000" w:firstRow="0" w:lastRow="0" w:firstColumn="1" w:lastColumn="0" w:oddVBand="0" w:evenVBand="0" w:oddHBand="0" w:evenHBand="0" w:firstRowFirstColumn="0" w:firstRowLastColumn="0" w:lastRowFirstColumn="0" w:lastRowLastColumn="0"/>
            <w:tcW w:w="844" w:type="dxa"/>
            <w:vMerge w:val="restart"/>
            <w:tcBorders>
              <w:right w:val="single" w:sz="4" w:space="0" w:color="auto"/>
            </w:tcBorders>
          </w:tcPr>
          <w:p w14:paraId="74A29D80" w14:textId="77777777" w:rsidR="00CF0F48" w:rsidRPr="006C1F01" w:rsidRDefault="00CF0F48" w:rsidP="003C3FF3">
            <w:pPr>
              <w:jc w:val="center"/>
              <w:rPr>
                <w:rFonts w:ascii="Arial" w:eastAsia="Aptos" w:hAnsi="Arial" w:cs="Arial"/>
                <w:i/>
                <w:iCs/>
                <w:sz w:val="18"/>
                <w:szCs w:val="18"/>
              </w:rPr>
            </w:pPr>
            <w:r w:rsidRPr="006C1F01">
              <w:rPr>
                <w:rFonts w:ascii="Arial" w:eastAsia="Aptos" w:hAnsi="Arial" w:cs="Arial"/>
                <w:i/>
                <w:iCs/>
                <w:sz w:val="18"/>
                <w:szCs w:val="18"/>
              </w:rPr>
              <w:t>WA</w:t>
            </w:r>
          </w:p>
        </w:tc>
        <w:tc>
          <w:tcPr>
            <w:tcW w:w="1217" w:type="dxa"/>
            <w:tcBorders>
              <w:top w:val="single" w:sz="4" w:space="0" w:color="auto"/>
              <w:left w:val="single" w:sz="4" w:space="0" w:color="auto"/>
              <w:bottom w:val="nil"/>
              <w:right w:val="single" w:sz="4" w:space="0" w:color="auto"/>
            </w:tcBorders>
          </w:tcPr>
          <w:p w14:paraId="1D813F1F"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16,078</w:t>
            </w:r>
          </w:p>
        </w:tc>
        <w:tc>
          <w:tcPr>
            <w:tcW w:w="809" w:type="dxa"/>
            <w:tcBorders>
              <w:top w:val="single" w:sz="4" w:space="0" w:color="auto"/>
              <w:left w:val="single" w:sz="4" w:space="0" w:color="auto"/>
              <w:bottom w:val="nil"/>
              <w:right w:val="single" w:sz="4" w:space="0" w:color="auto"/>
            </w:tcBorders>
          </w:tcPr>
          <w:p w14:paraId="025F596A"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7,433</w:t>
            </w:r>
          </w:p>
        </w:tc>
        <w:tc>
          <w:tcPr>
            <w:tcW w:w="809" w:type="dxa"/>
            <w:tcBorders>
              <w:top w:val="single" w:sz="4" w:space="0" w:color="auto"/>
              <w:left w:val="single" w:sz="4" w:space="0" w:color="auto"/>
              <w:bottom w:val="nil"/>
              <w:right w:val="single" w:sz="4" w:space="0" w:color="auto"/>
            </w:tcBorders>
          </w:tcPr>
          <w:p w14:paraId="1EF5E01F"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11,793</w:t>
            </w:r>
          </w:p>
        </w:tc>
        <w:tc>
          <w:tcPr>
            <w:tcW w:w="801" w:type="dxa"/>
            <w:tcBorders>
              <w:top w:val="single" w:sz="4" w:space="0" w:color="auto"/>
              <w:left w:val="single" w:sz="4" w:space="0" w:color="auto"/>
              <w:bottom w:val="nil"/>
              <w:right w:val="single" w:sz="4" w:space="0" w:color="auto"/>
            </w:tcBorders>
          </w:tcPr>
          <w:p w14:paraId="59A3C9F9"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4,360</w:t>
            </w:r>
          </w:p>
        </w:tc>
        <w:tc>
          <w:tcPr>
            <w:tcW w:w="825" w:type="dxa"/>
            <w:tcBorders>
              <w:top w:val="single" w:sz="4" w:space="0" w:color="auto"/>
              <w:left w:val="single" w:sz="4" w:space="0" w:color="auto"/>
              <w:bottom w:val="nil"/>
              <w:right w:val="single" w:sz="4" w:space="0" w:color="auto"/>
            </w:tcBorders>
          </w:tcPr>
          <w:p w14:paraId="7B883596"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5,175</w:t>
            </w:r>
          </w:p>
        </w:tc>
        <w:tc>
          <w:tcPr>
            <w:tcW w:w="825" w:type="dxa"/>
            <w:tcBorders>
              <w:top w:val="single" w:sz="4" w:space="0" w:color="auto"/>
              <w:left w:val="single" w:sz="4" w:space="0" w:color="auto"/>
              <w:bottom w:val="nil"/>
              <w:right w:val="single" w:sz="4" w:space="0" w:color="auto"/>
            </w:tcBorders>
          </w:tcPr>
          <w:p w14:paraId="337CBD6B"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9,091</w:t>
            </w:r>
          </w:p>
        </w:tc>
        <w:tc>
          <w:tcPr>
            <w:tcW w:w="821" w:type="dxa"/>
            <w:tcBorders>
              <w:top w:val="single" w:sz="4" w:space="0" w:color="auto"/>
              <w:left w:val="single" w:sz="4" w:space="0" w:color="auto"/>
              <w:bottom w:val="nil"/>
              <w:right w:val="single" w:sz="4" w:space="0" w:color="auto"/>
            </w:tcBorders>
          </w:tcPr>
          <w:p w14:paraId="537B8A83"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3,916</w:t>
            </w:r>
          </w:p>
        </w:tc>
      </w:tr>
      <w:tr w:rsidR="00CF0F48" w:rsidRPr="006C1F01" w14:paraId="49CEE4A9" w14:textId="77777777" w:rsidTr="003C3FF3">
        <w:tc>
          <w:tcPr>
            <w:cnfStyle w:val="001000000000" w:firstRow="0" w:lastRow="0" w:firstColumn="1" w:lastColumn="0" w:oddVBand="0" w:evenVBand="0" w:oddHBand="0" w:evenHBand="0" w:firstRowFirstColumn="0" w:firstRowLastColumn="0" w:lastRowFirstColumn="0" w:lastRowLastColumn="0"/>
            <w:tcW w:w="844" w:type="dxa"/>
            <w:vMerge/>
            <w:tcBorders>
              <w:right w:val="single" w:sz="4" w:space="0" w:color="auto"/>
            </w:tcBorders>
          </w:tcPr>
          <w:p w14:paraId="7E5DFE85" w14:textId="77777777" w:rsidR="00CF0F48" w:rsidRPr="006C1F01" w:rsidRDefault="00CF0F48" w:rsidP="003C3FF3">
            <w:pPr>
              <w:jc w:val="center"/>
              <w:rPr>
                <w:rFonts w:ascii="Arial" w:eastAsia="Aptos" w:hAnsi="Arial" w:cs="Arial"/>
                <w:i/>
                <w:iCs/>
                <w:sz w:val="18"/>
                <w:szCs w:val="18"/>
              </w:rPr>
            </w:pPr>
          </w:p>
        </w:tc>
        <w:tc>
          <w:tcPr>
            <w:tcW w:w="1217" w:type="dxa"/>
            <w:tcBorders>
              <w:top w:val="nil"/>
              <w:left w:val="single" w:sz="4" w:space="0" w:color="auto"/>
              <w:bottom w:val="single" w:sz="4" w:space="0" w:color="auto"/>
              <w:right w:val="single" w:sz="4" w:space="0" w:color="auto"/>
            </w:tcBorders>
          </w:tcPr>
          <w:p w14:paraId="76FA22E8"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[15,722 to 16,445]</w:t>
            </w:r>
          </w:p>
        </w:tc>
        <w:tc>
          <w:tcPr>
            <w:tcW w:w="809" w:type="dxa"/>
            <w:tcBorders>
              <w:top w:val="nil"/>
              <w:left w:val="single" w:sz="4" w:space="0" w:color="auto"/>
              <w:bottom w:val="single" w:sz="4" w:space="0" w:color="auto"/>
              <w:right w:val="single" w:sz="4" w:space="0" w:color="auto"/>
            </w:tcBorders>
          </w:tcPr>
          <w:p w14:paraId="751A2260"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[6,792 to 8,037]</w:t>
            </w:r>
          </w:p>
        </w:tc>
        <w:tc>
          <w:tcPr>
            <w:tcW w:w="809" w:type="dxa"/>
            <w:tcBorders>
              <w:top w:val="nil"/>
              <w:left w:val="single" w:sz="4" w:space="0" w:color="auto"/>
              <w:bottom w:val="nil"/>
              <w:right w:val="single" w:sz="4" w:space="0" w:color="auto"/>
            </w:tcBorders>
          </w:tcPr>
          <w:p w14:paraId="06A5C613"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[9,854 to 13,842]</w:t>
            </w:r>
          </w:p>
        </w:tc>
        <w:tc>
          <w:tcPr>
            <w:tcW w:w="801" w:type="dxa"/>
            <w:tcBorders>
              <w:top w:val="nil"/>
              <w:left w:val="single" w:sz="4" w:space="0" w:color="auto"/>
              <w:bottom w:val="single" w:sz="4" w:space="0" w:color="auto"/>
              <w:right w:val="single" w:sz="4" w:space="0" w:color="auto"/>
            </w:tcBorders>
          </w:tcPr>
          <w:p w14:paraId="20AC6A7F"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[2,876 to 5,989]</w:t>
            </w:r>
          </w:p>
        </w:tc>
        <w:tc>
          <w:tcPr>
            <w:tcW w:w="825" w:type="dxa"/>
            <w:tcBorders>
              <w:top w:val="nil"/>
              <w:left w:val="single" w:sz="4" w:space="0" w:color="auto"/>
              <w:bottom w:val="single" w:sz="4" w:space="0" w:color="auto"/>
              <w:right w:val="single" w:sz="4" w:space="0" w:color="auto"/>
            </w:tcBorders>
          </w:tcPr>
          <w:p w14:paraId="117E4855"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[4,563 to 5,766]</w:t>
            </w:r>
          </w:p>
        </w:tc>
        <w:tc>
          <w:tcPr>
            <w:tcW w:w="825" w:type="dxa"/>
            <w:tcBorders>
              <w:top w:val="nil"/>
              <w:left w:val="single" w:sz="4" w:space="0" w:color="auto"/>
              <w:bottom w:val="single" w:sz="4" w:space="0" w:color="auto"/>
              <w:right w:val="single" w:sz="4" w:space="0" w:color="auto"/>
            </w:tcBorders>
          </w:tcPr>
          <w:p w14:paraId="34A98F37"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[7,390 to 10,845]</w:t>
            </w:r>
          </w:p>
        </w:tc>
        <w:tc>
          <w:tcPr>
            <w:tcW w:w="821" w:type="dxa"/>
            <w:tcBorders>
              <w:top w:val="nil"/>
              <w:left w:val="single" w:sz="4" w:space="0" w:color="auto"/>
              <w:bottom w:val="single" w:sz="4" w:space="0" w:color="auto"/>
              <w:right w:val="single" w:sz="4" w:space="0" w:color="auto"/>
            </w:tcBorders>
          </w:tcPr>
          <w:p w14:paraId="67E7FC82"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[2,620 to 5,318]</w:t>
            </w:r>
          </w:p>
        </w:tc>
      </w:tr>
      <w:tr w:rsidR="00CF0F48" w:rsidRPr="006C1F01" w14:paraId="76BC12AF" w14:textId="77777777" w:rsidTr="003C3FF3">
        <w:tc>
          <w:tcPr>
            <w:cnfStyle w:val="001000000000" w:firstRow="0" w:lastRow="0" w:firstColumn="1" w:lastColumn="0" w:oddVBand="0" w:evenVBand="0" w:oddHBand="0" w:evenHBand="0" w:firstRowFirstColumn="0" w:firstRowLastColumn="0" w:lastRowFirstColumn="0" w:lastRowLastColumn="0"/>
            <w:tcW w:w="844" w:type="dxa"/>
            <w:vMerge w:val="restart"/>
            <w:tcBorders>
              <w:right w:val="single" w:sz="4" w:space="0" w:color="auto"/>
            </w:tcBorders>
          </w:tcPr>
          <w:p w14:paraId="212714A4" w14:textId="77777777" w:rsidR="00CF0F48" w:rsidRPr="006C1F01" w:rsidRDefault="00CF0F48" w:rsidP="003C3FF3">
            <w:pPr>
              <w:jc w:val="center"/>
              <w:rPr>
                <w:rFonts w:ascii="Arial" w:eastAsia="Aptos" w:hAnsi="Arial" w:cs="Arial"/>
                <w:i/>
                <w:iCs/>
                <w:sz w:val="18"/>
                <w:szCs w:val="18"/>
              </w:rPr>
            </w:pPr>
            <w:r w:rsidRPr="006C1F01">
              <w:rPr>
                <w:rFonts w:ascii="Arial" w:eastAsia="Aptos" w:hAnsi="Arial" w:cs="Arial"/>
                <w:i/>
                <w:iCs/>
                <w:sz w:val="18"/>
                <w:szCs w:val="18"/>
              </w:rPr>
              <w:t>CO</w:t>
            </w:r>
          </w:p>
        </w:tc>
        <w:tc>
          <w:tcPr>
            <w:tcW w:w="1217" w:type="dxa"/>
            <w:tcBorders>
              <w:top w:val="single" w:sz="4" w:space="0" w:color="auto"/>
              <w:left w:val="single" w:sz="4" w:space="0" w:color="auto"/>
              <w:bottom w:val="nil"/>
              <w:right w:val="single" w:sz="4" w:space="0" w:color="auto"/>
            </w:tcBorders>
          </w:tcPr>
          <w:p w14:paraId="734FAAF8"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15,192</w:t>
            </w:r>
          </w:p>
        </w:tc>
        <w:tc>
          <w:tcPr>
            <w:tcW w:w="809" w:type="dxa"/>
            <w:tcBorders>
              <w:top w:val="single" w:sz="4" w:space="0" w:color="auto"/>
              <w:left w:val="single" w:sz="4" w:space="0" w:color="auto"/>
              <w:bottom w:val="nil"/>
              <w:right w:val="single" w:sz="4" w:space="0" w:color="auto"/>
            </w:tcBorders>
          </w:tcPr>
          <w:p w14:paraId="525EF2AA"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7,049</w:t>
            </w:r>
          </w:p>
        </w:tc>
        <w:tc>
          <w:tcPr>
            <w:tcW w:w="809" w:type="dxa"/>
            <w:tcBorders>
              <w:top w:val="single" w:sz="4" w:space="0" w:color="auto"/>
              <w:left w:val="single" w:sz="4" w:space="0" w:color="auto"/>
              <w:bottom w:val="nil"/>
              <w:right w:val="single" w:sz="4" w:space="0" w:color="auto"/>
            </w:tcBorders>
          </w:tcPr>
          <w:p w14:paraId="1F90464A"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10,247</w:t>
            </w:r>
          </w:p>
        </w:tc>
        <w:tc>
          <w:tcPr>
            <w:tcW w:w="801" w:type="dxa"/>
            <w:tcBorders>
              <w:top w:val="single" w:sz="4" w:space="0" w:color="auto"/>
              <w:left w:val="single" w:sz="4" w:space="0" w:color="auto"/>
              <w:bottom w:val="nil"/>
              <w:right w:val="single" w:sz="4" w:space="0" w:color="auto"/>
            </w:tcBorders>
          </w:tcPr>
          <w:p w14:paraId="7CE55940"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3,198</w:t>
            </w:r>
          </w:p>
        </w:tc>
        <w:tc>
          <w:tcPr>
            <w:tcW w:w="825" w:type="dxa"/>
            <w:tcBorders>
              <w:top w:val="single" w:sz="4" w:space="0" w:color="auto"/>
              <w:left w:val="single" w:sz="4" w:space="0" w:color="auto"/>
              <w:bottom w:val="nil"/>
              <w:right w:val="single" w:sz="4" w:space="0" w:color="auto"/>
            </w:tcBorders>
          </w:tcPr>
          <w:p w14:paraId="059DDA53"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5,176</w:t>
            </w:r>
          </w:p>
        </w:tc>
        <w:tc>
          <w:tcPr>
            <w:tcW w:w="825" w:type="dxa"/>
            <w:tcBorders>
              <w:top w:val="single" w:sz="4" w:space="0" w:color="auto"/>
              <w:left w:val="single" w:sz="4" w:space="0" w:color="auto"/>
              <w:bottom w:val="nil"/>
              <w:right w:val="single" w:sz="4" w:space="0" w:color="auto"/>
            </w:tcBorders>
          </w:tcPr>
          <w:p w14:paraId="13CD4F30"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8,783</w:t>
            </w:r>
          </w:p>
        </w:tc>
        <w:tc>
          <w:tcPr>
            <w:tcW w:w="821" w:type="dxa"/>
            <w:tcBorders>
              <w:top w:val="single" w:sz="4" w:space="0" w:color="auto"/>
              <w:left w:val="single" w:sz="4" w:space="0" w:color="auto"/>
              <w:bottom w:val="nil"/>
              <w:right w:val="single" w:sz="4" w:space="0" w:color="auto"/>
            </w:tcBorders>
          </w:tcPr>
          <w:p w14:paraId="46639E48"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3,606</w:t>
            </w:r>
          </w:p>
        </w:tc>
      </w:tr>
      <w:tr w:rsidR="00CF0F48" w:rsidRPr="006C1F01" w14:paraId="57CB9F2E" w14:textId="77777777" w:rsidTr="003C3FF3">
        <w:tc>
          <w:tcPr>
            <w:cnfStyle w:val="001000000000" w:firstRow="0" w:lastRow="0" w:firstColumn="1" w:lastColumn="0" w:oddVBand="0" w:evenVBand="0" w:oddHBand="0" w:evenHBand="0" w:firstRowFirstColumn="0" w:firstRowLastColumn="0" w:lastRowFirstColumn="0" w:lastRowLastColumn="0"/>
            <w:tcW w:w="844" w:type="dxa"/>
            <w:vMerge/>
            <w:tcBorders>
              <w:right w:val="single" w:sz="4" w:space="0" w:color="auto"/>
            </w:tcBorders>
          </w:tcPr>
          <w:p w14:paraId="2825BE4F" w14:textId="77777777" w:rsidR="00CF0F48" w:rsidRPr="006C1F01" w:rsidRDefault="00CF0F48" w:rsidP="003C3FF3">
            <w:pPr>
              <w:jc w:val="center"/>
              <w:rPr>
                <w:rFonts w:ascii="Arial" w:eastAsia="Aptos" w:hAnsi="Arial" w:cs="Arial"/>
                <w:i/>
                <w:iCs/>
                <w:sz w:val="18"/>
                <w:szCs w:val="18"/>
              </w:rPr>
            </w:pPr>
          </w:p>
        </w:tc>
        <w:tc>
          <w:tcPr>
            <w:tcW w:w="1217" w:type="dxa"/>
            <w:tcBorders>
              <w:top w:val="nil"/>
              <w:left w:val="single" w:sz="4" w:space="0" w:color="auto"/>
              <w:bottom w:val="single" w:sz="4" w:space="0" w:color="auto"/>
              <w:right w:val="single" w:sz="4" w:space="0" w:color="auto"/>
            </w:tcBorders>
          </w:tcPr>
          <w:p w14:paraId="4B02A48E"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[14,845 to 15,675]</w:t>
            </w:r>
          </w:p>
        </w:tc>
        <w:tc>
          <w:tcPr>
            <w:tcW w:w="809" w:type="dxa"/>
            <w:tcBorders>
              <w:top w:val="nil"/>
              <w:left w:val="single" w:sz="4" w:space="0" w:color="auto"/>
              <w:bottom w:val="single" w:sz="4" w:space="0" w:color="auto"/>
              <w:right w:val="single" w:sz="4" w:space="0" w:color="auto"/>
            </w:tcBorders>
          </w:tcPr>
          <w:p w14:paraId="3F6FBCD8"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[6,548 to 7,647]</w:t>
            </w:r>
          </w:p>
        </w:tc>
        <w:tc>
          <w:tcPr>
            <w:tcW w:w="809" w:type="dxa"/>
            <w:tcBorders>
              <w:top w:val="nil"/>
              <w:left w:val="single" w:sz="4" w:space="0" w:color="auto"/>
              <w:bottom w:val="nil"/>
              <w:right w:val="single" w:sz="4" w:space="0" w:color="auto"/>
            </w:tcBorders>
          </w:tcPr>
          <w:p w14:paraId="3CAC7B77"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[8,767 to 12,178]</w:t>
            </w:r>
          </w:p>
        </w:tc>
        <w:tc>
          <w:tcPr>
            <w:tcW w:w="801" w:type="dxa"/>
            <w:tcBorders>
              <w:top w:val="nil"/>
              <w:left w:val="single" w:sz="4" w:space="0" w:color="auto"/>
              <w:bottom w:val="single" w:sz="4" w:space="0" w:color="auto"/>
              <w:right w:val="single" w:sz="4" w:space="0" w:color="auto"/>
            </w:tcBorders>
          </w:tcPr>
          <w:p w14:paraId="40096BA2"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[2,044 to 4,685]</w:t>
            </w:r>
          </w:p>
        </w:tc>
        <w:tc>
          <w:tcPr>
            <w:tcW w:w="825" w:type="dxa"/>
            <w:tcBorders>
              <w:top w:val="nil"/>
              <w:left w:val="single" w:sz="4" w:space="0" w:color="auto"/>
              <w:bottom w:val="single" w:sz="4" w:space="0" w:color="auto"/>
              <w:right w:val="single" w:sz="4" w:space="0" w:color="auto"/>
            </w:tcBorders>
          </w:tcPr>
          <w:p w14:paraId="4472F2CE"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[4,709 to 5,760]</w:t>
            </w:r>
          </w:p>
        </w:tc>
        <w:tc>
          <w:tcPr>
            <w:tcW w:w="825" w:type="dxa"/>
            <w:tcBorders>
              <w:top w:val="nil"/>
              <w:left w:val="single" w:sz="4" w:space="0" w:color="auto"/>
              <w:bottom w:val="single" w:sz="4" w:space="0" w:color="auto"/>
              <w:right w:val="single" w:sz="4" w:space="0" w:color="auto"/>
            </w:tcBorders>
          </w:tcPr>
          <w:p w14:paraId="08D99138"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[7,565 to 10,440]</w:t>
            </w:r>
          </w:p>
        </w:tc>
        <w:tc>
          <w:tcPr>
            <w:tcW w:w="821" w:type="dxa"/>
            <w:tcBorders>
              <w:top w:val="nil"/>
              <w:left w:val="single" w:sz="4" w:space="0" w:color="auto"/>
              <w:bottom w:val="single" w:sz="4" w:space="0" w:color="auto"/>
              <w:right w:val="single" w:sz="4" w:space="0" w:color="auto"/>
            </w:tcBorders>
          </w:tcPr>
          <w:p w14:paraId="1DA4D6A8"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[2,575 to 4,944]</w:t>
            </w:r>
          </w:p>
        </w:tc>
      </w:tr>
      <w:tr w:rsidR="00CF0F48" w:rsidRPr="006C1F01" w14:paraId="3507CE16" w14:textId="77777777" w:rsidTr="003C3FF3">
        <w:tc>
          <w:tcPr>
            <w:cnfStyle w:val="001000000000" w:firstRow="0" w:lastRow="0" w:firstColumn="1" w:lastColumn="0" w:oddVBand="0" w:evenVBand="0" w:oddHBand="0" w:evenHBand="0" w:firstRowFirstColumn="0" w:firstRowLastColumn="0" w:lastRowFirstColumn="0" w:lastRowLastColumn="0"/>
            <w:tcW w:w="844" w:type="dxa"/>
            <w:vMerge w:val="restart"/>
            <w:tcBorders>
              <w:right w:val="single" w:sz="4" w:space="0" w:color="auto"/>
            </w:tcBorders>
          </w:tcPr>
          <w:p w14:paraId="39A691BC" w14:textId="77777777" w:rsidR="00CF0F48" w:rsidRPr="006C1F01" w:rsidRDefault="00CF0F48" w:rsidP="003C3FF3">
            <w:pPr>
              <w:jc w:val="center"/>
              <w:rPr>
                <w:rFonts w:ascii="Arial" w:eastAsia="Aptos" w:hAnsi="Arial" w:cs="Arial"/>
                <w:i/>
                <w:iCs/>
                <w:sz w:val="18"/>
                <w:szCs w:val="18"/>
              </w:rPr>
            </w:pPr>
            <w:r w:rsidRPr="006C1F01">
              <w:rPr>
                <w:rFonts w:ascii="Arial" w:eastAsia="Aptos" w:hAnsi="Arial" w:cs="Arial"/>
                <w:i/>
                <w:iCs/>
                <w:sz w:val="18"/>
                <w:szCs w:val="18"/>
              </w:rPr>
              <w:t>AL</w:t>
            </w:r>
          </w:p>
        </w:tc>
        <w:tc>
          <w:tcPr>
            <w:tcW w:w="1217" w:type="dxa"/>
            <w:tcBorders>
              <w:top w:val="single" w:sz="4" w:space="0" w:color="auto"/>
              <w:left w:val="single" w:sz="4" w:space="0" w:color="auto"/>
              <w:bottom w:val="nil"/>
              <w:right w:val="single" w:sz="4" w:space="0" w:color="auto"/>
            </w:tcBorders>
          </w:tcPr>
          <w:p w14:paraId="4631B3F6"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15,021</w:t>
            </w:r>
          </w:p>
        </w:tc>
        <w:tc>
          <w:tcPr>
            <w:tcW w:w="809" w:type="dxa"/>
            <w:tcBorders>
              <w:top w:val="single" w:sz="4" w:space="0" w:color="auto"/>
              <w:left w:val="single" w:sz="4" w:space="0" w:color="auto"/>
              <w:bottom w:val="nil"/>
              <w:right w:val="single" w:sz="4" w:space="0" w:color="auto"/>
            </w:tcBorders>
          </w:tcPr>
          <w:p w14:paraId="7BD1B5F6"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5,045</w:t>
            </w:r>
          </w:p>
        </w:tc>
        <w:tc>
          <w:tcPr>
            <w:tcW w:w="809" w:type="dxa"/>
            <w:tcBorders>
              <w:top w:val="single" w:sz="4" w:space="0" w:color="auto"/>
              <w:left w:val="single" w:sz="4" w:space="0" w:color="auto"/>
              <w:bottom w:val="nil"/>
              <w:right w:val="single" w:sz="4" w:space="0" w:color="auto"/>
            </w:tcBorders>
          </w:tcPr>
          <w:p w14:paraId="373E9727"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6,150</w:t>
            </w:r>
          </w:p>
        </w:tc>
        <w:tc>
          <w:tcPr>
            <w:tcW w:w="801" w:type="dxa"/>
            <w:tcBorders>
              <w:top w:val="single" w:sz="4" w:space="0" w:color="auto"/>
              <w:left w:val="single" w:sz="4" w:space="0" w:color="auto"/>
              <w:bottom w:val="nil"/>
              <w:right w:val="single" w:sz="4" w:space="0" w:color="auto"/>
            </w:tcBorders>
          </w:tcPr>
          <w:p w14:paraId="77398583"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1,105</w:t>
            </w:r>
          </w:p>
        </w:tc>
        <w:tc>
          <w:tcPr>
            <w:tcW w:w="825" w:type="dxa"/>
            <w:tcBorders>
              <w:top w:val="single" w:sz="4" w:space="0" w:color="auto"/>
              <w:left w:val="single" w:sz="4" w:space="0" w:color="auto"/>
              <w:bottom w:val="nil"/>
              <w:right w:val="single" w:sz="4" w:space="0" w:color="auto"/>
            </w:tcBorders>
          </w:tcPr>
          <w:p w14:paraId="74C3E454"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3,312</w:t>
            </w:r>
          </w:p>
        </w:tc>
        <w:tc>
          <w:tcPr>
            <w:tcW w:w="825" w:type="dxa"/>
            <w:tcBorders>
              <w:top w:val="single" w:sz="4" w:space="0" w:color="auto"/>
              <w:left w:val="single" w:sz="4" w:space="0" w:color="auto"/>
              <w:bottom w:val="nil"/>
              <w:right w:val="single" w:sz="4" w:space="0" w:color="auto"/>
            </w:tcBorders>
          </w:tcPr>
          <w:p w14:paraId="1A1B6088"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4,829</w:t>
            </w:r>
          </w:p>
        </w:tc>
        <w:tc>
          <w:tcPr>
            <w:tcW w:w="821" w:type="dxa"/>
            <w:tcBorders>
              <w:top w:val="single" w:sz="4" w:space="0" w:color="auto"/>
              <w:left w:val="single" w:sz="4" w:space="0" w:color="auto"/>
              <w:bottom w:val="nil"/>
              <w:right w:val="single" w:sz="4" w:space="0" w:color="auto"/>
            </w:tcBorders>
          </w:tcPr>
          <w:p w14:paraId="2752F82E"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1,517</w:t>
            </w:r>
          </w:p>
        </w:tc>
      </w:tr>
      <w:tr w:rsidR="00CF0F48" w:rsidRPr="006C1F01" w14:paraId="7DAD8CBD" w14:textId="77777777" w:rsidTr="003C3FF3">
        <w:tc>
          <w:tcPr>
            <w:cnfStyle w:val="001000000000" w:firstRow="0" w:lastRow="0" w:firstColumn="1" w:lastColumn="0" w:oddVBand="0" w:evenVBand="0" w:oddHBand="0" w:evenHBand="0" w:firstRowFirstColumn="0" w:firstRowLastColumn="0" w:lastRowFirstColumn="0" w:lastRowLastColumn="0"/>
            <w:tcW w:w="844" w:type="dxa"/>
            <w:vMerge/>
            <w:tcBorders>
              <w:right w:val="single" w:sz="4" w:space="0" w:color="auto"/>
            </w:tcBorders>
          </w:tcPr>
          <w:p w14:paraId="0779DF83" w14:textId="77777777" w:rsidR="00CF0F48" w:rsidRPr="006C1F01" w:rsidRDefault="00CF0F48" w:rsidP="003C3FF3">
            <w:pPr>
              <w:jc w:val="center"/>
              <w:rPr>
                <w:rFonts w:ascii="Arial" w:eastAsia="Aptos" w:hAnsi="Arial" w:cs="Arial"/>
                <w:i/>
                <w:iCs/>
                <w:sz w:val="18"/>
                <w:szCs w:val="18"/>
              </w:rPr>
            </w:pPr>
          </w:p>
        </w:tc>
        <w:tc>
          <w:tcPr>
            <w:tcW w:w="1217" w:type="dxa"/>
            <w:tcBorders>
              <w:top w:val="nil"/>
              <w:left w:val="single" w:sz="4" w:space="0" w:color="auto"/>
              <w:bottom w:val="single" w:sz="4" w:space="0" w:color="auto"/>
              <w:right w:val="single" w:sz="4" w:space="0" w:color="auto"/>
            </w:tcBorders>
          </w:tcPr>
          <w:p w14:paraId="69805CEF"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[14,575 to 15,363]</w:t>
            </w:r>
          </w:p>
        </w:tc>
        <w:tc>
          <w:tcPr>
            <w:tcW w:w="809" w:type="dxa"/>
            <w:tcBorders>
              <w:top w:val="nil"/>
              <w:left w:val="single" w:sz="4" w:space="0" w:color="auto"/>
              <w:bottom w:val="single" w:sz="4" w:space="0" w:color="auto"/>
              <w:right w:val="single" w:sz="4" w:space="0" w:color="auto"/>
            </w:tcBorders>
          </w:tcPr>
          <w:p w14:paraId="7C7A2D70"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[4,570 to 5,474]</w:t>
            </w:r>
          </w:p>
        </w:tc>
        <w:tc>
          <w:tcPr>
            <w:tcW w:w="809" w:type="dxa"/>
            <w:tcBorders>
              <w:top w:val="nil"/>
              <w:left w:val="single" w:sz="4" w:space="0" w:color="auto"/>
              <w:bottom w:val="nil"/>
              <w:right w:val="single" w:sz="4" w:space="0" w:color="auto"/>
            </w:tcBorders>
          </w:tcPr>
          <w:p w14:paraId="762E221D"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[4,767 to 8,168]</w:t>
            </w:r>
          </w:p>
        </w:tc>
        <w:tc>
          <w:tcPr>
            <w:tcW w:w="801" w:type="dxa"/>
            <w:tcBorders>
              <w:top w:val="nil"/>
              <w:left w:val="single" w:sz="4" w:space="0" w:color="auto"/>
              <w:bottom w:val="single" w:sz="4" w:space="0" w:color="auto"/>
              <w:right w:val="single" w:sz="4" w:space="0" w:color="auto"/>
            </w:tcBorders>
          </w:tcPr>
          <w:p w14:paraId="62DF9943"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[47 to 2,886]</w:t>
            </w:r>
          </w:p>
        </w:tc>
        <w:tc>
          <w:tcPr>
            <w:tcW w:w="825" w:type="dxa"/>
            <w:tcBorders>
              <w:top w:val="nil"/>
              <w:left w:val="single" w:sz="4" w:space="0" w:color="auto"/>
              <w:bottom w:val="single" w:sz="4" w:space="0" w:color="auto"/>
              <w:right w:val="single" w:sz="4" w:space="0" w:color="auto"/>
            </w:tcBorders>
          </w:tcPr>
          <w:p w14:paraId="37077A61"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[2,892 to 3,716]</w:t>
            </w:r>
          </w:p>
        </w:tc>
        <w:tc>
          <w:tcPr>
            <w:tcW w:w="825" w:type="dxa"/>
            <w:tcBorders>
              <w:top w:val="nil"/>
              <w:left w:val="single" w:sz="4" w:space="0" w:color="auto"/>
              <w:bottom w:val="single" w:sz="4" w:space="0" w:color="auto"/>
              <w:right w:val="single" w:sz="4" w:space="0" w:color="auto"/>
            </w:tcBorders>
          </w:tcPr>
          <w:p w14:paraId="34EEA951"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[3,619 to 6,377]</w:t>
            </w:r>
          </w:p>
        </w:tc>
        <w:tc>
          <w:tcPr>
            <w:tcW w:w="821" w:type="dxa"/>
            <w:tcBorders>
              <w:top w:val="nil"/>
              <w:left w:val="single" w:sz="4" w:space="0" w:color="auto"/>
              <w:bottom w:val="single" w:sz="4" w:space="0" w:color="auto"/>
              <w:right w:val="single" w:sz="4" w:space="0" w:color="auto"/>
            </w:tcBorders>
          </w:tcPr>
          <w:p w14:paraId="42E2463E"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[577 to 2,796]</w:t>
            </w:r>
          </w:p>
        </w:tc>
      </w:tr>
      <w:tr w:rsidR="00CF0F48" w:rsidRPr="006C1F01" w14:paraId="2FD0A0B9" w14:textId="77777777" w:rsidTr="003C3FF3">
        <w:tc>
          <w:tcPr>
            <w:cnfStyle w:val="001000000000" w:firstRow="0" w:lastRow="0" w:firstColumn="1" w:lastColumn="0" w:oddVBand="0" w:evenVBand="0" w:oddHBand="0" w:evenHBand="0" w:firstRowFirstColumn="0" w:firstRowLastColumn="0" w:lastRowFirstColumn="0" w:lastRowLastColumn="0"/>
            <w:tcW w:w="844" w:type="dxa"/>
            <w:vMerge w:val="restart"/>
            <w:tcBorders>
              <w:right w:val="single" w:sz="4" w:space="0" w:color="auto"/>
            </w:tcBorders>
          </w:tcPr>
          <w:p w14:paraId="05FD3529" w14:textId="77777777" w:rsidR="00CF0F48" w:rsidRPr="006C1F01" w:rsidRDefault="00CF0F48" w:rsidP="003C3FF3">
            <w:pPr>
              <w:jc w:val="center"/>
              <w:rPr>
                <w:rFonts w:ascii="Arial" w:eastAsia="Aptos" w:hAnsi="Arial" w:cs="Arial"/>
                <w:i/>
                <w:iCs/>
                <w:sz w:val="18"/>
                <w:szCs w:val="18"/>
              </w:rPr>
            </w:pPr>
            <w:r w:rsidRPr="006C1F01">
              <w:rPr>
                <w:rFonts w:ascii="Arial" w:eastAsia="Aptos" w:hAnsi="Arial" w:cs="Arial"/>
                <w:i/>
                <w:iCs/>
                <w:sz w:val="18"/>
                <w:szCs w:val="18"/>
              </w:rPr>
              <w:t>MO</w:t>
            </w:r>
          </w:p>
        </w:tc>
        <w:tc>
          <w:tcPr>
            <w:tcW w:w="1217" w:type="dxa"/>
            <w:tcBorders>
              <w:top w:val="single" w:sz="4" w:space="0" w:color="auto"/>
              <w:left w:val="single" w:sz="4" w:space="0" w:color="auto"/>
              <w:bottom w:val="nil"/>
              <w:right w:val="single" w:sz="4" w:space="0" w:color="auto"/>
            </w:tcBorders>
          </w:tcPr>
          <w:p w14:paraId="5DED1B2B"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13,812</w:t>
            </w:r>
          </w:p>
        </w:tc>
        <w:tc>
          <w:tcPr>
            <w:tcW w:w="809" w:type="dxa"/>
            <w:tcBorders>
              <w:top w:val="single" w:sz="4" w:space="0" w:color="auto"/>
              <w:left w:val="single" w:sz="4" w:space="0" w:color="auto"/>
              <w:bottom w:val="nil"/>
              <w:right w:val="single" w:sz="4" w:space="0" w:color="auto"/>
            </w:tcBorders>
          </w:tcPr>
          <w:p w14:paraId="6C382014"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5,964</w:t>
            </w:r>
          </w:p>
        </w:tc>
        <w:tc>
          <w:tcPr>
            <w:tcW w:w="809" w:type="dxa"/>
            <w:tcBorders>
              <w:top w:val="single" w:sz="4" w:space="0" w:color="auto"/>
              <w:left w:val="single" w:sz="4" w:space="0" w:color="auto"/>
              <w:bottom w:val="nil"/>
              <w:right w:val="single" w:sz="4" w:space="0" w:color="auto"/>
            </w:tcBorders>
          </w:tcPr>
          <w:p w14:paraId="403388D7"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7,366</w:t>
            </w:r>
          </w:p>
        </w:tc>
        <w:tc>
          <w:tcPr>
            <w:tcW w:w="801" w:type="dxa"/>
            <w:tcBorders>
              <w:top w:val="single" w:sz="4" w:space="0" w:color="auto"/>
              <w:left w:val="single" w:sz="4" w:space="0" w:color="auto"/>
              <w:bottom w:val="nil"/>
              <w:right w:val="single" w:sz="4" w:space="0" w:color="auto"/>
            </w:tcBorders>
          </w:tcPr>
          <w:p w14:paraId="14157766"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1,402</w:t>
            </w:r>
          </w:p>
        </w:tc>
        <w:tc>
          <w:tcPr>
            <w:tcW w:w="825" w:type="dxa"/>
            <w:tcBorders>
              <w:top w:val="single" w:sz="4" w:space="0" w:color="auto"/>
              <w:left w:val="single" w:sz="4" w:space="0" w:color="auto"/>
              <w:bottom w:val="nil"/>
              <w:right w:val="single" w:sz="4" w:space="0" w:color="auto"/>
            </w:tcBorders>
          </w:tcPr>
          <w:p w14:paraId="16924EFC"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4,305</w:t>
            </w:r>
          </w:p>
        </w:tc>
        <w:tc>
          <w:tcPr>
            <w:tcW w:w="825" w:type="dxa"/>
            <w:tcBorders>
              <w:top w:val="single" w:sz="4" w:space="0" w:color="auto"/>
              <w:left w:val="single" w:sz="4" w:space="0" w:color="auto"/>
              <w:bottom w:val="nil"/>
              <w:right w:val="single" w:sz="4" w:space="0" w:color="auto"/>
            </w:tcBorders>
          </w:tcPr>
          <w:p w14:paraId="05ECE59A"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6,190</w:t>
            </w:r>
          </w:p>
        </w:tc>
        <w:tc>
          <w:tcPr>
            <w:tcW w:w="821" w:type="dxa"/>
            <w:tcBorders>
              <w:top w:val="single" w:sz="4" w:space="0" w:color="auto"/>
              <w:left w:val="single" w:sz="4" w:space="0" w:color="auto"/>
              <w:bottom w:val="nil"/>
              <w:right w:val="single" w:sz="4" w:space="0" w:color="auto"/>
            </w:tcBorders>
          </w:tcPr>
          <w:p w14:paraId="6C31066E"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1,885</w:t>
            </w:r>
          </w:p>
        </w:tc>
      </w:tr>
      <w:tr w:rsidR="00CF0F48" w:rsidRPr="006C1F01" w14:paraId="6FECDFFC" w14:textId="77777777" w:rsidTr="003C3FF3">
        <w:tc>
          <w:tcPr>
            <w:cnfStyle w:val="001000000000" w:firstRow="0" w:lastRow="0" w:firstColumn="1" w:lastColumn="0" w:oddVBand="0" w:evenVBand="0" w:oddHBand="0" w:evenHBand="0" w:firstRowFirstColumn="0" w:firstRowLastColumn="0" w:lastRowFirstColumn="0" w:lastRowLastColumn="0"/>
            <w:tcW w:w="844" w:type="dxa"/>
            <w:vMerge/>
            <w:tcBorders>
              <w:right w:val="single" w:sz="4" w:space="0" w:color="auto"/>
            </w:tcBorders>
          </w:tcPr>
          <w:p w14:paraId="71B2AF4C" w14:textId="77777777" w:rsidR="00CF0F48" w:rsidRPr="006C1F01" w:rsidRDefault="00CF0F48" w:rsidP="003C3FF3">
            <w:pPr>
              <w:jc w:val="center"/>
              <w:rPr>
                <w:rFonts w:ascii="Arial" w:eastAsia="Aptos" w:hAnsi="Arial" w:cs="Arial"/>
                <w:i/>
                <w:iCs/>
                <w:sz w:val="18"/>
                <w:szCs w:val="18"/>
              </w:rPr>
            </w:pPr>
          </w:p>
        </w:tc>
        <w:tc>
          <w:tcPr>
            <w:tcW w:w="1217" w:type="dxa"/>
            <w:tcBorders>
              <w:top w:val="nil"/>
              <w:left w:val="single" w:sz="4" w:space="0" w:color="auto"/>
              <w:bottom w:val="single" w:sz="4" w:space="0" w:color="auto"/>
              <w:right w:val="single" w:sz="4" w:space="0" w:color="auto"/>
            </w:tcBorders>
          </w:tcPr>
          <w:p w14:paraId="6EFBEB7F"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[13,462 to 14,158]</w:t>
            </w:r>
          </w:p>
        </w:tc>
        <w:tc>
          <w:tcPr>
            <w:tcW w:w="809" w:type="dxa"/>
            <w:tcBorders>
              <w:top w:val="nil"/>
              <w:left w:val="single" w:sz="4" w:space="0" w:color="auto"/>
              <w:bottom w:val="single" w:sz="4" w:space="0" w:color="auto"/>
              <w:right w:val="single" w:sz="4" w:space="0" w:color="auto"/>
            </w:tcBorders>
          </w:tcPr>
          <w:p w14:paraId="51864EC3"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[5,473 to 6,456]</w:t>
            </w:r>
          </w:p>
        </w:tc>
        <w:tc>
          <w:tcPr>
            <w:tcW w:w="809" w:type="dxa"/>
            <w:tcBorders>
              <w:top w:val="nil"/>
              <w:left w:val="single" w:sz="4" w:space="0" w:color="auto"/>
              <w:bottom w:val="nil"/>
              <w:right w:val="single" w:sz="4" w:space="0" w:color="auto"/>
            </w:tcBorders>
          </w:tcPr>
          <w:p w14:paraId="288870C6"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[6,015 to 8,672]</w:t>
            </w:r>
          </w:p>
        </w:tc>
        <w:tc>
          <w:tcPr>
            <w:tcW w:w="801" w:type="dxa"/>
            <w:tcBorders>
              <w:top w:val="nil"/>
              <w:left w:val="single" w:sz="4" w:space="0" w:color="auto"/>
              <w:bottom w:val="single" w:sz="4" w:space="0" w:color="auto"/>
              <w:right w:val="single" w:sz="4" w:space="0" w:color="auto"/>
            </w:tcBorders>
          </w:tcPr>
          <w:p w14:paraId="155B1EEB"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[429 to 2,381]</w:t>
            </w:r>
          </w:p>
        </w:tc>
        <w:tc>
          <w:tcPr>
            <w:tcW w:w="825" w:type="dxa"/>
            <w:tcBorders>
              <w:top w:val="nil"/>
              <w:left w:val="single" w:sz="4" w:space="0" w:color="auto"/>
              <w:bottom w:val="single" w:sz="4" w:space="0" w:color="auto"/>
              <w:right w:val="single" w:sz="4" w:space="0" w:color="auto"/>
            </w:tcBorders>
          </w:tcPr>
          <w:p w14:paraId="63BDDFAE"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[3,842 to 4,754]</w:t>
            </w:r>
          </w:p>
        </w:tc>
        <w:tc>
          <w:tcPr>
            <w:tcW w:w="825" w:type="dxa"/>
            <w:tcBorders>
              <w:top w:val="nil"/>
              <w:left w:val="single" w:sz="4" w:space="0" w:color="auto"/>
              <w:bottom w:val="single" w:sz="4" w:space="0" w:color="auto"/>
              <w:right w:val="single" w:sz="4" w:space="0" w:color="auto"/>
            </w:tcBorders>
          </w:tcPr>
          <w:p w14:paraId="063B0CE7"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[4,872 to 7,377]</w:t>
            </w:r>
          </w:p>
        </w:tc>
        <w:tc>
          <w:tcPr>
            <w:tcW w:w="821" w:type="dxa"/>
            <w:tcBorders>
              <w:top w:val="nil"/>
              <w:left w:val="single" w:sz="4" w:space="0" w:color="auto"/>
              <w:bottom w:val="single" w:sz="4" w:space="0" w:color="auto"/>
              <w:right w:val="single" w:sz="4" w:space="0" w:color="auto"/>
            </w:tcBorders>
          </w:tcPr>
          <w:p w14:paraId="226AA29B"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[927 to 2,780]</w:t>
            </w:r>
          </w:p>
        </w:tc>
      </w:tr>
      <w:tr w:rsidR="00CF0F48" w:rsidRPr="006C1F01" w14:paraId="348B8764" w14:textId="77777777" w:rsidTr="003C3FF3">
        <w:tc>
          <w:tcPr>
            <w:cnfStyle w:val="001000000000" w:firstRow="0" w:lastRow="0" w:firstColumn="1" w:lastColumn="0" w:oddVBand="0" w:evenVBand="0" w:oddHBand="0" w:evenHBand="0" w:firstRowFirstColumn="0" w:firstRowLastColumn="0" w:lastRowFirstColumn="0" w:lastRowLastColumn="0"/>
            <w:tcW w:w="844" w:type="dxa"/>
            <w:vMerge w:val="restart"/>
            <w:tcBorders>
              <w:right w:val="single" w:sz="4" w:space="0" w:color="auto"/>
            </w:tcBorders>
          </w:tcPr>
          <w:p w14:paraId="6D59B1EB" w14:textId="77777777" w:rsidR="00CF0F48" w:rsidRPr="006C1F01" w:rsidRDefault="00CF0F48" w:rsidP="003C3FF3">
            <w:pPr>
              <w:jc w:val="center"/>
              <w:rPr>
                <w:rFonts w:ascii="Arial" w:eastAsia="Aptos" w:hAnsi="Arial" w:cs="Arial"/>
                <w:i/>
                <w:iCs/>
                <w:sz w:val="18"/>
                <w:szCs w:val="18"/>
              </w:rPr>
            </w:pPr>
            <w:r w:rsidRPr="006C1F01">
              <w:rPr>
                <w:rFonts w:ascii="Arial" w:eastAsia="Aptos" w:hAnsi="Arial" w:cs="Arial"/>
                <w:i/>
                <w:iCs/>
                <w:sz w:val="18"/>
                <w:szCs w:val="18"/>
              </w:rPr>
              <w:t>MS</w:t>
            </w:r>
          </w:p>
        </w:tc>
        <w:tc>
          <w:tcPr>
            <w:tcW w:w="1217" w:type="dxa"/>
            <w:vMerge w:val="restart"/>
            <w:tcBorders>
              <w:top w:val="single" w:sz="4" w:space="0" w:color="auto"/>
              <w:left w:val="single" w:sz="4" w:space="0" w:color="auto"/>
              <w:bottom w:val="nil"/>
              <w:right w:val="single" w:sz="4" w:space="0" w:color="auto"/>
            </w:tcBorders>
          </w:tcPr>
          <w:p w14:paraId="250B6974"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10,154</w:t>
            </w:r>
          </w:p>
          <w:p w14:paraId="41D93BF7"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[9,897 to 10,380]</w:t>
            </w:r>
          </w:p>
        </w:tc>
        <w:tc>
          <w:tcPr>
            <w:tcW w:w="809" w:type="dxa"/>
            <w:tcBorders>
              <w:top w:val="single" w:sz="4" w:space="0" w:color="auto"/>
              <w:left w:val="single" w:sz="4" w:space="0" w:color="auto"/>
              <w:bottom w:val="nil"/>
              <w:right w:val="single" w:sz="4" w:space="0" w:color="auto"/>
            </w:tcBorders>
          </w:tcPr>
          <w:p w14:paraId="45DE4EBE"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3,853</w:t>
            </w:r>
          </w:p>
        </w:tc>
        <w:tc>
          <w:tcPr>
            <w:tcW w:w="809" w:type="dxa"/>
            <w:tcBorders>
              <w:top w:val="single" w:sz="4" w:space="0" w:color="auto"/>
              <w:left w:val="single" w:sz="4" w:space="0" w:color="auto"/>
              <w:bottom w:val="nil"/>
              <w:right w:val="single" w:sz="4" w:space="0" w:color="auto"/>
            </w:tcBorders>
          </w:tcPr>
          <w:p w14:paraId="7C7FAAF5"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5,292</w:t>
            </w:r>
          </w:p>
        </w:tc>
        <w:tc>
          <w:tcPr>
            <w:tcW w:w="801" w:type="dxa"/>
            <w:tcBorders>
              <w:top w:val="single" w:sz="4" w:space="0" w:color="auto"/>
              <w:left w:val="single" w:sz="4" w:space="0" w:color="auto"/>
              <w:bottom w:val="nil"/>
              <w:right w:val="single" w:sz="4" w:space="0" w:color="auto"/>
            </w:tcBorders>
          </w:tcPr>
          <w:p w14:paraId="48CE7456"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1,439</w:t>
            </w:r>
          </w:p>
        </w:tc>
        <w:tc>
          <w:tcPr>
            <w:tcW w:w="825" w:type="dxa"/>
            <w:tcBorders>
              <w:top w:val="single" w:sz="4" w:space="0" w:color="auto"/>
              <w:left w:val="single" w:sz="4" w:space="0" w:color="auto"/>
              <w:bottom w:val="nil"/>
              <w:right w:val="single" w:sz="4" w:space="0" w:color="auto"/>
            </w:tcBorders>
          </w:tcPr>
          <w:p w14:paraId="3351E07C"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2,586</w:t>
            </w:r>
          </w:p>
        </w:tc>
        <w:tc>
          <w:tcPr>
            <w:tcW w:w="825" w:type="dxa"/>
            <w:tcBorders>
              <w:top w:val="single" w:sz="4" w:space="0" w:color="auto"/>
              <w:left w:val="single" w:sz="4" w:space="0" w:color="auto"/>
              <w:bottom w:val="nil"/>
              <w:right w:val="single" w:sz="4" w:space="0" w:color="auto"/>
            </w:tcBorders>
          </w:tcPr>
          <w:p w14:paraId="671DB555"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3,966</w:t>
            </w:r>
          </w:p>
        </w:tc>
        <w:tc>
          <w:tcPr>
            <w:tcW w:w="821" w:type="dxa"/>
            <w:tcBorders>
              <w:top w:val="single" w:sz="4" w:space="0" w:color="auto"/>
              <w:left w:val="single" w:sz="4" w:space="0" w:color="auto"/>
              <w:bottom w:val="nil"/>
              <w:right w:val="single" w:sz="4" w:space="0" w:color="auto"/>
            </w:tcBorders>
          </w:tcPr>
          <w:p w14:paraId="79C2783C"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1,381</w:t>
            </w:r>
          </w:p>
        </w:tc>
      </w:tr>
      <w:tr w:rsidR="00CF0F48" w:rsidRPr="006C1F01" w14:paraId="58E9D1F8" w14:textId="77777777" w:rsidTr="003C3FF3">
        <w:tc>
          <w:tcPr>
            <w:cnfStyle w:val="001000000000" w:firstRow="0" w:lastRow="0" w:firstColumn="1" w:lastColumn="0" w:oddVBand="0" w:evenVBand="0" w:oddHBand="0" w:evenHBand="0" w:firstRowFirstColumn="0" w:firstRowLastColumn="0" w:lastRowFirstColumn="0" w:lastRowLastColumn="0"/>
            <w:tcW w:w="844" w:type="dxa"/>
            <w:vMerge/>
            <w:tcBorders>
              <w:right w:val="single" w:sz="4" w:space="0" w:color="auto"/>
            </w:tcBorders>
          </w:tcPr>
          <w:p w14:paraId="67D5C8E3" w14:textId="77777777" w:rsidR="00CF0F48" w:rsidRPr="006C1F01" w:rsidRDefault="00CF0F48" w:rsidP="003C3FF3">
            <w:pPr>
              <w:jc w:val="center"/>
              <w:rPr>
                <w:rFonts w:ascii="Arial" w:eastAsia="Aptos" w:hAnsi="Arial" w:cs="Arial"/>
                <w:i/>
                <w:iCs/>
                <w:sz w:val="18"/>
                <w:szCs w:val="18"/>
              </w:rPr>
            </w:pPr>
          </w:p>
        </w:tc>
        <w:tc>
          <w:tcPr>
            <w:tcW w:w="1217" w:type="dxa"/>
            <w:vMerge/>
            <w:tcBorders>
              <w:top w:val="nil"/>
              <w:left w:val="single" w:sz="4" w:space="0" w:color="auto"/>
              <w:bottom w:val="single" w:sz="4" w:space="0" w:color="auto"/>
              <w:right w:val="single" w:sz="4" w:space="0" w:color="auto"/>
            </w:tcBorders>
          </w:tcPr>
          <w:p w14:paraId="0F88AA33"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p>
        </w:tc>
        <w:tc>
          <w:tcPr>
            <w:tcW w:w="809" w:type="dxa"/>
            <w:tcBorders>
              <w:top w:val="nil"/>
              <w:left w:val="single" w:sz="4" w:space="0" w:color="auto"/>
              <w:bottom w:val="single" w:sz="4" w:space="0" w:color="auto"/>
              <w:right w:val="single" w:sz="4" w:space="0" w:color="auto"/>
            </w:tcBorders>
          </w:tcPr>
          <w:p w14:paraId="08F61210"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[3,532 to 4,172]</w:t>
            </w:r>
          </w:p>
        </w:tc>
        <w:tc>
          <w:tcPr>
            <w:tcW w:w="809" w:type="dxa"/>
            <w:tcBorders>
              <w:top w:val="nil"/>
              <w:left w:val="single" w:sz="4" w:space="0" w:color="auto"/>
              <w:bottom w:val="nil"/>
              <w:right w:val="single" w:sz="4" w:space="0" w:color="auto"/>
            </w:tcBorders>
          </w:tcPr>
          <w:p w14:paraId="631FB7BE"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[4,325 to 6,461]</w:t>
            </w:r>
          </w:p>
        </w:tc>
        <w:tc>
          <w:tcPr>
            <w:tcW w:w="801" w:type="dxa"/>
            <w:tcBorders>
              <w:top w:val="nil"/>
              <w:left w:val="single" w:sz="4" w:space="0" w:color="auto"/>
              <w:bottom w:val="single" w:sz="4" w:space="0" w:color="auto"/>
              <w:right w:val="single" w:sz="4" w:space="0" w:color="auto"/>
            </w:tcBorders>
          </w:tcPr>
          <w:p w14:paraId="52D8DC3F"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[744 to 2,342]</w:t>
            </w:r>
          </w:p>
        </w:tc>
        <w:tc>
          <w:tcPr>
            <w:tcW w:w="825" w:type="dxa"/>
            <w:tcBorders>
              <w:top w:val="nil"/>
              <w:left w:val="single" w:sz="4" w:space="0" w:color="auto"/>
              <w:bottom w:val="single" w:sz="4" w:space="0" w:color="auto"/>
              <w:right w:val="single" w:sz="4" w:space="0" w:color="auto"/>
            </w:tcBorders>
          </w:tcPr>
          <w:p w14:paraId="64865020"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[2,281 to 2,885]</w:t>
            </w:r>
          </w:p>
        </w:tc>
        <w:tc>
          <w:tcPr>
            <w:tcW w:w="825" w:type="dxa"/>
            <w:tcBorders>
              <w:top w:val="nil"/>
              <w:left w:val="single" w:sz="4" w:space="0" w:color="auto"/>
              <w:bottom w:val="single" w:sz="4" w:space="0" w:color="auto"/>
              <w:right w:val="single" w:sz="4" w:space="0" w:color="auto"/>
            </w:tcBorders>
          </w:tcPr>
          <w:p w14:paraId="0FBCC367"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[3,110 to 5,064]</w:t>
            </w:r>
          </w:p>
        </w:tc>
        <w:tc>
          <w:tcPr>
            <w:tcW w:w="821" w:type="dxa"/>
            <w:tcBorders>
              <w:top w:val="nil"/>
              <w:left w:val="single" w:sz="4" w:space="0" w:color="auto"/>
              <w:bottom w:val="single" w:sz="4" w:space="0" w:color="auto"/>
              <w:right w:val="single" w:sz="4" w:space="0" w:color="auto"/>
            </w:tcBorders>
          </w:tcPr>
          <w:p w14:paraId="57A10FD9"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[712 to 2,283]</w:t>
            </w:r>
          </w:p>
        </w:tc>
      </w:tr>
      <w:tr w:rsidR="00CF0F48" w:rsidRPr="006C1F01" w14:paraId="0B9B0791" w14:textId="77777777" w:rsidTr="003C3FF3">
        <w:tc>
          <w:tcPr>
            <w:cnfStyle w:val="001000000000" w:firstRow="0" w:lastRow="0" w:firstColumn="1" w:lastColumn="0" w:oddVBand="0" w:evenVBand="0" w:oddHBand="0" w:evenHBand="0" w:firstRowFirstColumn="0" w:firstRowLastColumn="0" w:lastRowFirstColumn="0" w:lastRowLastColumn="0"/>
            <w:tcW w:w="844" w:type="dxa"/>
            <w:vMerge w:val="restart"/>
            <w:tcBorders>
              <w:right w:val="single" w:sz="4" w:space="0" w:color="auto"/>
            </w:tcBorders>
          </w:tcPr>
          <w:p w14:paraId="1D2904A4" w14:textId="77777777" w:rsidR="00CF0F48" w:rsidRPr="006C1F01" w:rsidRDefault="00CF0F48" w:rsidP="003C3FF3">
            <w:pPr>
              <w:jc w:val="center"/>
              <w:rPr>
                <w:rFonts w:ascii="Arial" w:eastAsia="Aptos" w:hAnsi="Arial" w:cs="Arial"/>
                <w:i/>
                <w:iCs/>
                <w:sz w:val="18"/>
                <w:szCs w:val="18"/>
              </w:rPr>
            </w:pPr>
            <w:r w:rsidRPr="006C1F01">
              <w:rPr>
                <w:rFonts w:ascii="Arial" w:eastAsia="Aptos" w:hAnsi="Arial" w:cs="Arial"/>
                <w:i/>
                <w:iCs/>
                <w:sz w:val="18"/>
                <w:szCs w:val="18"/>
              </w:rPr>
              <w:t>KY</w:t>
            </w:r>
          </w:p>
        </w:tc>
        <w:tc>
          <w:tcPr>
            <w:tcW w:w="1217" w:type="dxa"/>
            <w:tcBorders>
              <w:top w:val="single" w:sz="4" w:space="0" w:color="auto"/>
              <w:left w:val="single" w:sz="4" w:space="0" w:color="auto"/>
              <w:bottom w:val="nil"/>
              <w:right w:val="single" w:sz="4" w:space="0" w:color="auto"/>
            </w:tcBorders>
          </w:tcPr>
          <w:p w14:paraId="49A3D07C"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8,830</w:t>
            </w:r>
          </w:p>
        </w:tc>
        <w:tc>
          <w:tcPr>
            <w:tcW w:w="809" w:type="dxa"/>
            <w:tcBorders>
              <w:top w:val="single" w:sz="4" w:space="0" w:color="auto"/>
              <w:left w:val="single" w:sz="4" w:space="0" w:color="auto"/>
              <w:bottom w:val="nil"/>
              <w:right w:val="single" w:sz="4" w:space="0" w:color="auto"/>
            </w:tcBorders>
          </w:tcPr>
          <w:p w14:paraId="2C81F4C6"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3,300</w:t>
            </w:r>
          </w:p>
        </w:tc>
        <w:tc>
          <w:tcPr>
            <w:tcW w:w="809" w:type="dxa"/>
            <w:tcBorders>
              <w:top w:val="single" w:sz="4" w:space="0" w:color="auto"/>
              <w:left w:val="single" w:sz="4" w:space="0" w:color="auto"/>
              <w:bottom w:val="nil"/>
              <w:right w:val="single" w:sz="4" w:space="0" w:color="auto"/>
            </w:tcBorders>
          </w:tcPr>
          <w:p w14:paraId="10980D99"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4,620</w:t>
            </w:r>
          </w:p>
        </w:tc>
        <w:tc>
          <w:tcPr>
            <w:tcW w:w="801" w:type="dxa"/>
            <w:tcBorders>
              <w:top w:val="single" w:sz="4" w:space="0" w:color="auto"/>
              <w:left w:val="single" w:sz="4" w:space="0" w:color="auto"/>
              <w:bottom w:val="nil"/>
              <w:right w:val="single" w:sz="4" w:space="0" w:color="auto"/>
            </w:tcBorders>
          </w:tcPr>
          <w:p w14:paraId="344E6CDE"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1,320</w:t>
            </w:r>
          </w:p>
        </w:tc>
        <w:tc>
          <w:tcPr>
            <w:tcW w:w="825" w:type="dxa"/>
            <w:tcBorders>
              <w:top w:val="single" w:sz="4" w:space="0" w:color="auto"/>
              <w:left w:val="single" w:sz="4" w:space="0" w:color="auto"/>
              <w:bottom w:val="nil"/>
              <w:right w:val="single" w:sz="4" w:space="0" w:color="auto"/>
            </w:tcBorders>
          </w:tcPr>
          <w:p w14:paraId="3FB342A9"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2,249</w:t>
            </w:r>
          </w:p>
        </w:tc>
        <w:tc>
          <w:tcPr>
            <w:tcW w:w="825" w:type="dxa"/>
            <w:tcBorders>
              <w:top w:val="single" w:sz="4" w:space="0" w:color="auto"/>
              <w:left w:val="single" w:sz="4" w:space="0" w:color="auto"/>
              <w:bottom w:val="nil"/>
              <w:right w:val="single" w:sz="4" w:space="0" w:color="auto"/>
            </w:tcBorders>
          </w:tcPr>
          <w:p w14:paraId="5B112835"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3,592</w:t>
            </w:r>
          </w:p>
        </w:tc>
        <w:tc>
          <w:tcPr>
            <w:tcW w:w="821" w:type="dxa"/>
            <w:tcBorders>
              <w:top w:val="single" w:sz="4" w:space="0" w:color="auto"/>
              <w:left w:val="single" w:sz="4" w:space="0" w:color="auto"/>
              <w:bottom w:val="nil"/>
              <w:right w:val="single" w:sz="4" w:space="0" w:color="auto"/>
            </w:tcBorders>
          </w:tcPr>
          <w:p w14:paraId="3C4058CA"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1,343</w:t>
            </w:r>
          </w:p>
        </w:tc>
      </w:tr>
      <w:tr w:rsidR="00CF0F48" w:rsidRPr="006C1F01" w14:paraId="46AFE45A" w14:textId="77777777" w:rsidTr="003C3FF3">
        <w:tc>
          <w:tcPr>
            <w:cnfStyle w:val="001000000000" w:firstRow="0" w:lastRow="0" w:firstColumn="1" w:lastColumn="0" w:oddVBand="0" w:evenVBand="0" w:oddHBand="0" w:evenHBand="0" w:firstRowFirstColumn="0" w:firstRowLastColumn="0" w:lastRowFirstColumn="0" w:lastRowLastColumn="0"/>
            <w:tcW w:w="844" w:type="dxa"/>
            <w:vMerge/>
            <w:tcBorders>
              <w:right w:val="single" w:sz="4" w:space="0" w:color="auto"/>
            </w:tcBorders>
          </w:tcPr>
          <w:p w14:paraId="557DF268" w14:textId="77777777" w:rsidR="00CF0F48" w:rsidRPr="006C1F01" w:rsidRDefault="00CF0F48" w:rsidP="003C3FF3">
            <w:pPr>
              <w:jc w:val="center"/>
              <w:rPr>
                <w:rFonts w:ascii="Arial" w:eastAsia="Aptos" w:hAnsi="Arial" w:cs="Arial"/>
                <w:i/>
                <w:iCs/>
                <w:sz w:val="18"/>
                <w:szCs w:val="18"/>
              </w:rPr>
            </w:pPr>
          </w:p>
        </w:tc>
        <w:tc>
          <w:tcPr>
            <w:tcW w:w="1217" w:type="dxa"/>
            <w:tcBorders>
              <w:top w:val="nil"/>
              <w:left w:val="single" w:sz="4" w:space="0" w:color="auto"/>
              <w:bottom w:val="single" w:sz="4" w:space="0" w:color="auto"/>
              <w:right w:val="single" w:sz="4" w:space="0" w:color="auto"/>
            </w:tcBorders>
          </w:tcPr>
          <w:p w14:paraId="5BC96A7A"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[8,620 to 9,050]</w:t>
            </w:r>
          </w:p>
        </w:tc>
        <w:tc>
          <w:tcPr>
            <w:tcW w:w="809" w:type="dxa"/>
            <w:tcBorders>
              <w:top w:val="nil"/>
              <w:left w:val="single" w:sz="4" w:space="0" w:color="auto"/>
              <w:bottom w:val="single" w:sz="4" w:space="0" w:color="auto"/>
              <w:right w:val="single" w:sz="4" w:space="0" w:color="auto"/>
            </w:tcBorders>
          </w:tcPr>
          <w:p w14:paraId="5906BD56"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[3,057 to 3,532]</w:t>
            </w:r>
          </w:p>
        </w:tc>
        <w:tc>
          <w:tcPr>
            <w:tcW w:w="809" w:type="dxa"/>
            <w:tcBorders>
              <w:top w:val="nil"/>
              <w:left w:val="single" w:sz="4" w:space="0" w:color="auto"/>
              <w:bottom w:val="nil"/>
              <w:right w:val="single" w:sz="4" w:space="0" w:color="auto"/>
            </w:tcBorders>
          </w:tcPr>
          <w:p w14:paraId="729A5F1C"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[3,994 to 5,407]</w:t>
            </w:r>
          </w:p>
        </w:tc>
        <w:tc>
          <w:tcPr>
            <w:tcW w:w="801" w:type="dxa"/>
            <w:tcBorders>
              <w:top w:val="nil"/>
              <w:left w:val="single" w:sz="4" w:space="0" w:color="auto"/>
              <w:bottom w:val="single" w:sz="4" w:space="0" w:color="auto"/>
              <w:right w:val="single" w:sz="4" w:space="0" w:color="auto"/>
            </w:tcBorders>
          </w:tcPr>
          <w:p w14:paraId="273FB154"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[839 to 1,943]</w:t>
            </w:r>
          </w:p>
        </w:tc>
        <w:tc>
          <w:tcPr>
            <w:tcW w:w="825" w:type="dxa"/>
            <w:tcBorders>
              <w:top w:val="nil"/>
              <w:left w:val="single" w:sz="4" w:space="0" w:color="auto"/>
              <w:bottom w:val="single" w:sz="4" w:space="0" w:color="auto"/>
              <w:right w:val="single" w:sz="4" w:space="0" w:color="auto"/>
            </w:tcBorders>
          </w:tcPr>
          <w:p w14:paraId="5182BC9B"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[2,001 to 2,467]</w:t>
            </w:r>
          </w:p>
        </w:tc>
        <w:tc>
          <w:tcPr>
            <w:tcW w:w="825" w:type="dxa"/>
            <w:tcBorders>
              <w:top w:val="nil"/>
              <w:left w:val="single" w:sz="4" w:space="0" w:color="auto"/>
              <w:bottom w:val="single" w:sz="4" w:space="0" w:color="auto"/>
              <w:right w:val="single" w:sz="4" w:space="0" w:color="auto"/>
            </w:tcBorders>
          </w:tcPr>
          <w:p w14:paraId="1F8A5F07"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[3,014 to 4,255]</w:t>
            </w:r>
          </w:p>
        </w:tc>
        <w:tc>
          <w:tcPr>
            <w:tcW w:w="821" w:type="dxa"/>
            <w:tcBorders>
              <w:top w:val="nil"/>
              <w:left w:val="single" w:sz="4" w:space="0" w:color="auto"/>
              <w:bottom w:val="single" w:sz="4" w:space="0" w:color="auto"/>
              <w:right w:val="single" w:sz="4" w:space="0" w:color="auto"/>
            </w:tcBorders>
          </w:tcPr>
          <w:p w14:paraId="1A6C456B"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[892 to 1,869]</w:t>
            </w:r>
          </w:p>
        </w:tc>
      </w:tr>
      <w:tr w:rsidR="00CF0F48" w:rsidRPr="006C1F01" w14:paraId="484D55D2" w14:textId="77777777" w:rsidTr="003C3FF3">
        <w:tc>
          <w:tcPr>
            <w:cnfStyle w:val="001000000000" w:firstRow="0" w:lastRow="0" w:firstColumn="1" w:lastColumn="0" w:oddVBand="0" w:evenVBand="0" w:oddHBand="0" w:evenHBand="0" w:firstRowFirstColumn="0" w:firstRowLastColumn="0" w:lastRowFirstColumn="0" w:lastRowLastColumn="0"/>
            <w:tcW w:w="844" w:type="dxa"/>
            <w:vMerge w:val="restart"/>
            <w:tcBorders>
              <w:right w:val="single" w:sz="4" w:space="0" w:color="auto"/>
            </w:tcBorders>
          </w:tcPr>
          <w:p w14:paraId="64D8194D" w14:textId="77777777" w:rsidR="00CF0F48" w:rsidRPr="006C1F01" w:rsidRDefault="00CF0F48" w:rsidP="003C3FF3">
            <w:pPr>
              <w:jc w:val="center"/>
              <w:rPr>
                <w:rFonts w:ascii="Arial" w:eastAsia="Aptos" w:hAnsi="Arial" w:cs="Arial"/>
                <w:i/>
                <w:iCs/>
                <w:sz w:val="18"/>
                <w:szCs w:val="18"/>
              </w:rPr>
            </w:pPr>
            <w:r w:rsidRPr="006C1F01">
              <w:rPr>
                <w:rFonts w:ascii="Arial" w:eastAsia="Aptos" w:hAnsi="Arial" w:cs="Arial"/>
                <w:i/>
                <w:iCs/>
                <w:sz w:val="18"/>
                <w:szCs w:val="18"/>
              </w:rPr>
              <w:t>OK</w:t>
            </w:r>
          </w:p>
        </w:tc>
        <w:tc>
          <w:tcPr>
            <w:tcW w:w="1217" w:type="dxa"/>
            <w:tcBorders>
              <w:top w:val="single" w:sz="4" w:space="0" w:color="auto"/>
              <w:left w:val="single" w:sz="4" w:space="0" w:color="auto"/>
              <w:bottom w:val="nil"/>
              <w:right w:val="single" w:sz="4" w:space="0" w:color="auto"/>
            </w:tcBorders>
          </w:tcPr>
          <w:p w14:paraId="514F7930"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7,307</w:t>
            </w:r>
          </w:p>
        </w:tc>
        <w:tc>
          <w:tcPr>
            <w:tcW w:w="809" w:type="dxa"/>
            <w:tcBorders>
              <w:top w:val="single" w:sz="4" w:space="0" w:color="auto"/>
              <w:left w:val="single" w:sz="4" w:space="0" w:color="auto"/>
              <w:bottom w:val="nil"/>
              <w:right w:val="single" w:sz="4" w:space="0" w:color="auto"/>
            </w:tcBorders>
          </w:tcPr>
          <w:p w14:paraId="70E8F496"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2,669</w:t>
            </w:r>
          </w:p>
        </w:tc>
        <w:tc>
          <w:tcPr>
            <w:tcW w:w="809" w:type="dxa"/>
            <w:tcBorders>
              <w:top w:val="single" w:sz="4" w:space="0" w:color="auto"/>
              <w:left w:val="single" w:sz="4" w:space="0" w:color="auto"/>
              <w:bottom w:val="nil"/>
              <w:right w:val="single" w:sz="4" w:space="0" w:color="auto"/>
            </w:tcBorders>
          </w:tcPr>
          <w:p w14:paraId="33FC09A4"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3,538</w:t>
            </w:r>
          </w:p>
        </w:tc>
        <w:tc>
          <w:tcPr>
            <w:tcW w:w="801" w:type="dxa"/>
            <w:tcBorders>
              <w:top w:val="single" w:sz="4" w:space="0" w:color="auto"/>
              <w:left w:val="single" w:sz="4" w:space="0" w:color="auto"/>
              <w:bottom w:val="nil"/>
              <w:right w:val="single" w:sz="4" w:space="0" w:color="auto"/>
            </w:tcBorders>
          </w:tcPr>
          <w:p w14:paraId="670AA8D3"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869</w:t>
            </w:r>
          </w:p>
        </w:tc>
        <w:tc>
          <w:tcPr>
            <w:tcW w:w="825" w:type="dxa"/>
            <w:tcBorders>
              <w:top w:val="single" w:sz="4" w:space="0" w:color="auto"/>
              <w:left w:val="single" w:sz="4" w:space="0" w:color="auto"/>
              <w:bottom w:val="nil"/>
              <w:right w:val="single" w:sz="4" w:space="0" w:color="auto"/>
            </w:tcBorders>
          </w:tcPr>
          <w:p w14:paraId="1EFB9519"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1,819</w:t>
            </w:r>
          </w:p>
        </w:tc>
        <w:tc>
          <w:tcPr>
            <w:tcW w:w="825" w:type="dxa"/>
            <w:tcBorders>
              <w:top w:val="single" w:sz="4" w:space="0" w:color="auto"/>
              <w:left w:val="single" w:sz="4" w:space="0" w:color="auto"/>
              <w:bottom w:val="nil"/>
              <w:right w:val="single" w:sz="4" w:space="0" w:color="auto"/>
            </w:tcBorders>
          </w:tcPr>
          <w:p w14:paraId="3493AFE2"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2,787</w:t>
            </w:r>
          </w:p>
        </w:tc>
        <w:tc>
          <w:tcPr>
            <w:tcW w:w="821" w:type="dxa"/>
            <w:tcBorders>
              <w:top w:val="single" w:sz="4" w:space="0" w:color="auto"/>
              <w:left w:val="single" w:sz="4" w:space="0" w:color="auto"/>
              <w:bottom w:val="nil"/>
              <w:right w:val="single" w:sz="4" w:space="0" w:color="auto"/>
            </w:tcBorders>
          </w:tcPr>
          <w:p w14:paraId="20CF35BD"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968</w:t>
            </w:r>
          </w:p>
        </w:tc>
      </w:tr>
      <w:tr w:rsidR="00CF0F48" w:rsidRPr="006C1F01" w14:paraId="0CC13D52" w14:textId="77777777" w:rsidTr="003C3FF3">
        <w:tc>
          <w:tcPr>
            <w:cnfStyle w:val="001000000000" w:firstRow="0" w:lastRow="0" w:firstColumn="1" w:lastColumn="0" w:oddVBand="0" w:evenVBand="0" w:oddHBand="0" w:evenHBand="0" w:firstRowFirstColumn="0" w:firstRowLastColumn="0" w:lastRowFirstColumn="0" w:lastRowLastColumn="0"/>
            <w:tcW w:w="844" w:type="dxa"/>
            <w:vMerge/>
            <w:tcBorders>
              <w:right w:val="single" w:sz="4" w:space="0" w:color="auto"/>
            </w:tcBorders>
          </w:tcPr>
          <w:p w14:paraId="59E2420A" w14:textId="77777777" w:rsidR="00CF0F48" w:rsidRPr="006C1F01" w:rsidRDefault="00CF0F48" w:rsidP="003C3FF3">
            <w:pPr>
              <w:jc w:val="center"/>
              <w:rPr>
                <w:rFonts w:ascii="Arial" w:eastAsia="Aptos" w:hAnsi="Arial" w:cs="Arial"/>
                <w:i/>
                <w:iCs/>
                <w:sz w:val="18"/>
                <w:szCs w:val="18"/>
              </w:rPr>
            </w:pPr>
          </w:p>
        </w:tc>
        <w:tc>
          <w:tcPr>
            <w:tcW w:w="1217" w:type="dxa"/>
            <w:tcBorders>
              <w:top w:val="nil"/>
              <w:left w:val="single" w:sz="4" w:space="0" w:color="auto"/>
              <w:bottom w:val="single" w:sz="4" w:space="0" w:color="auto"/>
              <w:right w:val="single" w:sz="4" w:space="0" w:color="auto"/>
            </w:tcBorders>
          </w:tcPr>
          <w:p w14:paraId="580C50EC"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[7,152 to 7,466]</w:t>
            </w:r>
          </w:p>
        </w:tc>
        <w:tc>
          <w:tcPr>
            <w:tcW w:w="809" w:type="dxa"/>
            <w:tcBorders>
              <w:top w:val="nil"/>
              <w:left w:val="single" w:sz="4" w:space="0" w:color="auto"/>
              <w:bottom w:val="single" w:sz="4" w:space="0" w:color="auto"/>
              <w:right w:val="single" w:sz="4" w:space="0" w:color="auto"/>
            </w:tcBorders>
          </w:tcPr>
          <w:p w14:paraId="6B895F06"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[2,413 to 2,956]</w:t>
            </w:r>
          </w:p>
        </w:tc>
        <w:tc>
          <w:tcPr>
            <w:tcW w:w="809" w:type="dxa"/>
            <w:tcBorders>
              <w:top w:val="nil"/>
              <w:left w:val="single" w:sz="4" w:space="0" w:color="auto"/>
              <w:bottom w:val="nil"/>
              <w:right w:val="single" w:sz="4" w:space="0" w:color="auto"/>
            </w:tcBorders>
          </w:tcPr>
          <w:p w14:paraId="100F5B99"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[2,956 to 4,338]</w:t>
            </w:r>
          </w:p>
        </w:tc>
        <w:tc>
          <w:tcPr>
            <w:tcW w:w="801" w:type="dxa"/>
            <w:tcBorders>
              <w:top w:val="nil"/>
              <w:left w:val="single" w:sz="4" w:space="0" w:color="auto"/>
              <w:bottom w:val="single" w:sz="4" w:space="0" w:color="auto"/>
              <w:right w:val="single" w:sz="4" w:space="0" w:color="auto"/>
            </w:tcBorders>
          </w:tcPr>
          <w:p w14:paraId="3839BE25"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[368 to 1,496]</w:t>
            </w:r>
          </w:p>
        </w:tc>
        <w:tc>
          <w:tcPr>
            <w:tcW w:w="825" w:type="dxa"/>
            <w:tcBorders>
              <w:top w:val="nil"/>
              <w:left w:val="single" w:sz="4" w:space="0" w:color="auto"/>
              <w:bottom w:val="single" w:sz="4" w:space="0" w:color="auto"/>
              <w:right w:val="single" w:sz="4" w:space="0" w:color="auto"/>
            </w:tcBorders>
          </w:tcPr>
          <w:p w14:paraId="1A4068CF"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[1,556 to 2,097]</w:t>
            </w:r>
          </w:p>
        </w:tc>
        <w:tc>
          <w:tcPr>
            <w:tcW w:w="825" w:type="dxa"/>
            <w:tcBorders>
              <w:top w:val="nil"/>
              <w:left w:val="single" w:sz="4" w:space="0" w:color="auto"/>
              <w:bottom w:val="single" w:sz="4" w:space="0" w:color="auto"/>
              <w:right w:val="single" w:sz="4" w:space="0" w:color="auto"/>
            </w:tcBorders>
          </w:tcPr>
          <w:p w14:paraId="34019F19"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[2,191 to 3,603]</w:t>
            </w:r>
          </w:p>
        </w:tc>
        <w:tc>
          <w:tcPr>
            <w:tcW w:w="821" w:type="dxa"/>
            <w:tcBorders>
              <w:top w:val="nil"/>
              <w:left w:val="single" w:sz="4" w:space="0" w:color="auto"/>
              <w:bottom w:val="single" w:sz="4" w:space="0" w:color="auto"/>
              <w:right w:val="single" w:sz="4" w:space="0" w:color="auto"/>
            </w:tcBorders>
          </w:tcPr>
          <w:p w14:paraId="3D414A04"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[450 to 1,586]</w:t>
            </w:r>
          </w:p>
        </w:tc>
      </w:tr>
      <w:tr w:rsidR="00CF0F48" w:rsidRPr="006C1F01" w14:paraId="30F7AA52" w14:textId="77777777" w:rsidTr="003C3FF3">
        <w:tc>
          <w:tcPr>
            <w:cnfStyle w:val="001000000000" w:firstRow="0" w:lastRow="0" w:firstColumn="1" w:lastColumn="0" w:oddVBand="0" w:evenVBand="0" w:oddHBand="0" w:evenHBand="0" w:firstRowFirstColumn="0" w:firstRowLastColumn="0" w:lastRowFirstColumn="0" w:lastRowLastColumn="0"/>
            <w:tcW w:w="844" w:type="dxa"/>
            <w:vMerge w:val="restart"/>
            <w:tcBorders>
              <w:right w:val="single" w:sz="4" w:space="0" w:color="auto"/>
            </w:tcBorders>
          </w:tcPr>
          <w:p w14:paraId="6C5A194D" w14:textId="77777777" w:rsidR="00CF0F48" w:rsidRPr="006C1F01" w:rsidRDefault="00CF0F48" w:rsidP="003C3FF3">
            <w:pPr>
              <w:jc w:val="center"/>
              <w:rPr>
                <w:rFonts w:ascii="Arial" w:eastAsia="Aptos" w:hAnsi="Arial" w:cs="Arial"/>
                <w:i/>
                <w:iCs/>
                <w:sz w:val="18"/>
                <w:szCs w:val="18"/>
              </w:rPr>
            </w:pPr>
            <w:r w:rsidRPr="006C1F01">
              <w:rPr>
                <w:rFonts w:ascii="Arial" w:eastAsia="Aptos" w:hAnsi="Arial" w:cs="Arial"/>
                <w:i/>
                <w:iCs/>
                <w:sz w:val="18"/>
                <w:szCs w:val="18"/>
              </w:rPr>
              <w:t>WI</w:t>
            </w:r>
          </w:p>
        </w:tc>
        <w:tc>
          <w:tcPr>
            <w:tcW w:w="1217" w:type="dxa"/>
            <w:tcBorders>
              <w:top w:val="single" w:sz="4" w:space="0" w:color="auto"/>
              <w:left w:val="single" w:sz="4" w:space="0" w:color="auto"/>
              <w:bottom w:val="nil"/>
              <w:right w:val="single" w:sz="4" w:space="0" w:color="auto"/>
            </w:tcBorders>
          </w:tcPr>
          <w:p w14:paraId="578986BF"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7,259</w:t>
            </w:r>
          </w:p>
        </w:tc>
        <w:tc>
          <w:tcPr>
            <w:tcW w:w="809" w:type="dxa"/>
            <w:tcBorders>
              <w:top w:val="single" w:sz="4" w:space="0" w:color="auto"/>
              <w:left w:val="single" w:sz="4" w:space="0" w:color="auto"/>
              <w:bottom w:val="nil"/>
              <w:right w:val="single" w:sz="4" w:space="0" w:color="auto"/>
            </w:tcBorders>
          </w:tcPr>
          <w:p w14:paraId="52033D41"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3,185</w:t>
            </w:r>
          </w:p>
        </w:tc>
        <w:tc>
          <w:tcPr>
            <w:tcW w:w="809" w:type="dxa"/>
            <w:tcBorders>
              <w:top w:val="single" w:sz="4" w:space="0" w:color="auto"/>
              <w:left w:val="single" w:sz="4" w:space="0" w:color="auto"/>
              <w:bottom w:val="nil"/>
              <w:right w:val="single" w:sz="4" w:space="0" w:color="auto"/>
            </w:tcBorders>
          </w:tcPr>
          <w:p w14:paraId="6151C7B8"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4,221</w:t>
            </w:r>
          </w:p>
        </w:tc>
        <w:tc>
          <w:tcPr>
            <w:tcW w:w="801" w:type="dxa"/>
            <w:tcBorders>
              <w:top w:val="single" w:sz="4" w:space="0" w:color="auto"/>
              <w:left w:val="single" w:sz="4" w:space="0" w:color="auto"/>
              <w:bottom w:val="nil"/>
              <w:right w:val="single" w:sz="4" w:space="0" w:color="auto"/>
            </w:tcBorders>
          </w:tcPr>
          <w:p w14:paraId="1967C745"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1,036</w:t>
            </w:r>
          </w:p>
        </w:tc>
        <w:tc>
          <w:tcPr>
            <w:tcW w:w="825" w:type="dxa"/>
            <w:tcBorders>
              <w:top w:val="single" w:sz="4" w:space="0" w:color="auto"/>
              <w:left w:val="single" w:sz="4" w:space="0" w:color="auto"/>
              <w:bottom w:val="nil"/>
              <w:right w:val="single" w:sz="4" w:space="0" w:color="auto"/>
            </w:tcBorders>
          </w:tcPr>
          <w:p w14:paraId="3D546B59"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2,294</w:t>
            </w:r>
          </w:p>
        </w:tc>
        <w:tc>
          <w:tcPr>
            <w:tcW w:w="825" w:type="dxa"/>
            <w:tcBorders>
              <w:top w:val="single" w:sz="4" w:space="0" w:color="auto"/>
              <w:left w:val="single" w:sz="4" w:space="0" w:color="auto"/>
              <w:bottom w:val="nil"/>
              <w:right w:val="single" w:sz="4" w:space="0" w:color="auto"/>
            </w:tcBorders>
          </w:tcPr>
          <w:p w14:paraId="6AA70188"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3,556</w:t>
            </w:r>
          </w:p>
        </w:tc>
        <w:tc>
          <w:tcPr>
            <w:tcW w:w="821" w:type="dxa"/>
            <w:tcBorders>
              <w:top w:val="single" w:sz="4" w:space="0" w:color="auto"/>
              <w:left w:val="single" w:sz="4" w:space="0" w:color="auto"/>
              <w:bottom w:val="nil"/>
              <w:right w:val="single" w:sz="4" w:space="0" w:color="auto"/>
            </w:tcBorders>
          </w:tcPr>
          <w:p w14:paraId="23F2B432"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1,262</w:t>
            </w:r>
          </w:p>
        </w:tc>
      </w:tr>
      <w:tr w:rsidR="00CF0F48" w:rsidRPr="006C1F01" w14:paraId="5C26A2DB" w14:textId="77777777" w:rsidTr="003C3FF3">
        <w:tc>
          <w:tcPr>
            <w:cnfStyle w:val="001000000000" w:firstRow="0" w:lastRow="0" w:firstColumn="1" w:lastColumn="0" w:oddVBand="0" w:evenVBand="0" w:oddHBand="0" w:evenHBand="0" w:firstRowFirstColumn="0" w:firstRowLastColumn="0" w:lastRowFirstColumn="0" w:lastRowLastColumn="0"/>
            <w:tcW w:w="844" w:type="dxa"/>
            <w:vMerge/>
            <w:tcBorders>
              <w:right w:val="single" w:sz="4" w:space="0" w:color="auto"/>
            </w:tcBorders>
          </w:tcPr>
          <w:p w14:paraId="284DE28F" w14:textId="77777777" w:rsidR="00CF0F48" w:rsidRPr="006C1F01" w:rsidRDefault="00CF0F48" w:rsidP="003C3FF3">
            <w:pPr>
              <w:jc w:val="center"/>
              <w:rPr>
                <w:rFonts w:ascii="Arial" w:eastAsia="Aptos" w:hAnsi="Arial" w:cs="Arial"/>
                <w:i/>
                <w:iCs/>
                <w:sz w:val="18"/>
                <w:szCs w:val="18"/>
              </w:rPr>
            </w:pPr>
          </w:p>
        </w:tc>
        <w:tc>
          <w:tcPr>
            <w:tcW w:w="1217" w:type="dxa"/>
            <w:tcBorders>
              <w:top w:val="nil"/>
              <w:left w:val="single" w:sz="4" w:space="0" w:color="auto"/>
              <w:bottom w:val="single" w:sz="4" w:space="0" w:color="auto"/>
              <w:right w:val="single" w:sz="4" w:space="0" w:color="auto"/>
            </w:tcBorders>
          </w:tcPr>
          <w:p w14:paraId="4EF94876"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[7,095 to 7,447]</w:t>
            </w:r>
          </w:p>
        </w:tc>
        <w:tc>
          <w:tcPr>
            <w:tcW w:w="809" w:type="dxa"/>
            <w:tcBorders>
              <w:top w:val="nil"/>
              <w:left w:val="single" w:sz="4" w:space="0" w:color="auto"/>
              <w:bottom w:val="single" w:sz="4" w:space="0" w:color="auto"/>
              <w:right w:val="single" w:sz="4" w:space="0" w:color="auto"/>
            </w:tcBorders>
          </w:tcPr>
          <w:p w14:paraId="4C5DBFC4"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[2,976 to 3,409]</w:t>
            </w:r>
          </w:p>
        </w:tc>
        <w:tc>
          <w:tcPr>
            <w:tcW w:w="809" w:type="dxa"/>
            <w:tcBorders>
              <w:top w:val="nil"/>
              <w:left w:val="single" w:sz="4" w:space="0" w:color="auto"/>
              <w:bottom w:val="nil"/>
              <w:right w:val="single" w:sz="4" w:space="0" w:color="auto"/>
            </w:tcBorders>
          </w:tcPr>
          <w:p w14:paraId="4392A76E"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[3,700 to 4,774]</w:t>
            </w:r>
          </w:p>
        </w:tc>
        <w:tc>
          <w:tcPr>
            <w:tcW w:w="801" w:type="dxa"/>
            <w:tcBorders>
              <w:top w:val="nil"/>
              <w:left w:val="single" w:sz="4" w:space="0" w:color="auto"/>
              <w:bottom w:val="single" w:sz="4" w:space="0" w:color="auto"/>
              <w:right w:val="single" w:sz="4" w:space="0" w:color="auto"/>
            </w:tcBorders>
          </w:tcPr>
          <w:p w14:paraId="6C2E1002"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[664 to 1,461]</w:t>
            </w:r>
          </w:p>
        </w:tc>
        <w:tc>
          <w:tcPr>
            <w:tcW w:w="825" w:type="dxa"/>
            <w:tcBorders>
              <w:top w:val="nil"/>
              <w:left w:val="single" w:sz="4" w:space="0" w:color="auto"/>
              <w:bottom w:val="single" w:sz="4" w:space="0" w:color="auto"/>
              <w:right w:val="single" w:sz="4" w:space="0" w:color="auto"/>
            </w:tcBorders>
          </w:tcPr>
          <w:p w14:paraId="3E290FE4"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[2,087 to 2,509]</w:t>
            </w:r>
          </w:p>
        </w:tc>
        <w:tc>
          <w:tcPr>
            <w:tcW w:w="825" w:type="dxa"/>
            <w:tcBorders>
              <w:top w:val="nil"/>
              <w:left w:val="single" w:sz="4" w:space="0" w:color="auto"/>
              <w:bottom w:val="single" w:sz="4" w:space="0" w:color="auto"/>
              <w:right w:val="single" w:sz="4" w:space="0" w:color="auto"/>
            </w:tcBorders>
          </w:tcPr>
          <w:p w14:paraId="48537EB6"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[3,001 to 4,107]</w:t>
            </w:r>
          </w:p>
        </w:tc>
        <w:tc>
          <w:tcPr>
            <w:tcW w:w="821" w:type="dxa"/>
            <w:tcBorders>
              <w:top w:val="nil"/>
              <w:left w:val="single" w:sz="4" w:space="0" w:color="auto"/>
              <w:bottom w:val="single" w:sz="4" w:space="0" w:color="auto"/>
              <w:right w:val="single" w:sz="4" w:space="0" w:color="auto"/>
            </w:tcBorders>
          </w:tcPr>
          <w:p w14:paraId="4630E0A3"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[804 to 1,671]</w:t>
            </w:r>
          </w:p>
        </w:tc>
      </w:tr>
      <w:tr w:rsidR="00CF0F48" w:rsidRPr="006C1F01" w14:paraId="64D45341" w14:textId="77777777" w:rsidTr="003C3FF3">
        <w:tc>
          <w:tcPr>
            <w:cnfStyle w:val="001000000000" w:firstRow="0" w:lastRow="0" w:firstColumn="1" w:lastColumn="0" w:oddVBand="0" w:evenVBand="0" w:oddHBand="0" w:evenHBand="0" w:firstRowFirstColumn="0" w:firstRowLastColumn="0" w:lastRowFirstColumn="0" w:lastRowLastColumn="0"/>
            <w:tcW w:w="844" w:type="dxa"/>
            <w:vMerge w:val="restart"/>
            <w:tcBorders>
              <w:right w:val="single" w:sz="4" w:space="0" w:color="auto"/>
            </w:tcBorders>
          </w:tcPr>
          <w:p w14:paraId="51429D00" w14:textId="77777777" w:rsidR="00CF0F48" w:rsidRPr="006C1F01" w:rsidRDefault="00CF0F48" w:rsidP="003C3FF3">
            <w:pPr>
              <w:jc w:val="center"/>
              <w:rPr>
                <w:rFonts w:ascii="Arial" w:eastAsia="Aptos" w:hAnsi="Arial" w:cs="Arial"/>
                <w:i/>
                <w:iCs/>
                <w:sz w:val="18"/>
                <w:szCs w:val="18"/>
              </w:rPr>
            </w:pPr>
            <w:r w:rsidRPr="006C1F01">
              <w:rPr>
                <w:rFonts w:ascii="Arial" w:eastAsia="Aptos" w:hAnsi="Arial" w:cs="Arial"/>
                <w:i/>
                <w:iCs/>
                <w:sz w:val="18"/>
                <w:szCs w:val="18"/>
              </w:rPr>
              <w:t>AR</w:t>
            </w:r>
          </w:p>
        </w:tc>
        <w:tc>
          <w:tcPr>
            <w:tcW w:w="1217" w:type="dxa"/>
            <w:tcBorders>
              <w:top w:val="single" w:sz="4" w:space="0" w:color="auto"/>
              <w:left w:val="single" w:sz="4" w:space="0" w:color="auto"/>
              <w:bottom w:val="nil"/>
              <w:right w:val="single" w:sz="4" w:space="0" w:color="auto"/>
            </w:tcBorders>
          </w:tcPr>
          <w:p w14:paraId="038DE2FE"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7,052</w:t>
            </w:r>
          </w:p>
        </w:tc>
        <w:tc>
          <w:tcPr>
            <w:tcW w:w="809" w:type="dxa"/>
            <w:tcBorders>
              <w:top w:val="single" w:sz="4" w:space="0" w:color="auto"/>
              <w:left w:val="single" w:sz="4" w:space="0" w:color="auto"/>
              <w:bottom w:val="nil"/>
              <w:right w:val="single" w:sz="4" w:space="0" w:color="auto"/>
            </w:tcBorders>
          </w:tcPr>
          <w:p w14:paraId="7549E384"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2,474</w:t>
            </w:r>
          </w:p>
        </w:tc>
        <w:tc>
          <w:tcPr>
            <w:tcW w:w="809" w:type="dxa"/>
            <w:tcBorders>
              <w:top w:val="single" w:sz="4" w:space="0" w:color="auto"/>
              <w:left w:val="single" w:sz="4" w:space="0" w:color="auto"/>
              <w:bottom w:val="nil"/>
              <w:right w:val="single" w:sz="4" w:space="0" w:color="auto"/>
            </w:tcBorders>
          </w:tcPr>
          <w:p w14:paraId="2EAA3677"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3,876</w:t>
            </w:r>
          </w:p>
        </w:tc>
        <w:tc>
          <w:tcPr>
            <w:tcW w:w="801" w:type="dxa"/>
            <w:tcBorders>
              <w:top w:val="single" w:sz="4" w:space="0" w:color="auto"/>
              <w:left w:val="single" w:sz="4" w:space="0" w:color="auto"/>
              <w:bottom w:val="nil"/>
              <w:right w:val="single" w:sz="4" w:space="0" w:color="auto"/>
            </w:tcBorders>
          </w:tcPr>
          <w:p w14:paraId="52F84247"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1,402</w:t>
            </w:r>
          </w:p>
        </w:tc>
        <w:tc>
          <w:tcPr>
            <w:tcW w:w="825" w:type="dxa"/>
            <w:tcBorders>
              <w:top w:val="single" w:sz="4" w:space="0" w:color="auto"/>
              <w:left w:val="single" w:sz="4" w:space="0" w:color="auto"/>
              <w:bottom w:val="nil"/>
              <w:right w:val="single" w:sz="4" w:space="0" w:color="auto"/>
            </w:tcBorders>
          </w:tcPr>
          <w:p w14:paraId="19138FD6"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1,667</w:t>
            </w:r>
          </w:p>
        </w:tc>
        <w:tc>
          <w:tcPr>
            <w:tcW w:w="825" w:type="dxa"/>
            <w:tcBorders>
              <w:top w:val="single" w:sz="4" w:space="0" w:color="auto"/>
              <w:left w:val="single" w:sz="4" w:space="0" w:color="auto"/>
              <w:bottom w:val="nil"/>
              <w:right w:val="single" w:sz="4" w:space="0" w:color="auto"/>
            </w:tcBorders>
          </w:tcPr>
          <w:p w14:paraId="1E81C9C1"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2,994</w:t>
            </w:r>
          </w:p>
        </w:tc>
        <w:tc>
          <w:tcPr>
            <w:tcW w:w="821" w:type="dxa"/>
            <w:tcBorders>
              <w:top w:val="single" w:sz="4" w:space="0" w:color="auto"/>
              <w:left w:val="single" w:sz="4" w:space="0" w:color="auto"/>
              <w:bottom w:val="nil"/>
              <w:right w:val="single" w:sz="4" w:space="0" w:color="auto"/>
            </w:tcBorders>
          </w:tcPr>
          <w:p w14:paraId="7425AFC0"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1,327</w:t>
            </w:r>
          </w:p>
        </w:tc>
      </w:tr>
      <w:tr w:rsidR="00CF0F48" w:rsidRPr="006C1F01" w14:paraId="4F39B55A" w14:textId="77777777" w:rsidTr="003C3FF3">
        <w:tc>
          <w:tcPr>
            <w:cnfStyle w:val="001000000000" w:firstRow="0" w:lastRow="0" w:firstColumn="1" w:lastColumn="0" w:oddVBand="0" w:evenVBand="0" w:oddHBand="0" w:evenHBand="0" w:firstRowFirstColumn="0" w:firstRowLastColumn="0" w:lastRowFirstColumn="0" w:lastRowLastColumn="0"/>
            <w:tcW w:w="844" w:type="dxa"/>
            <w:vMerge/>
            <w:tcBorders>
              <w:right w:val="single" w:sz="4" w:space="0" w:color="auto"/>
            </w:tcBorders>
          </w:tcPr>
          <w:p w14:paraId="408AE437" w14:textId="77777777" w:rsidR="00CF0F48" w:rsidRPr="006C1F01" w:rsidRDefault="00CF0F48" w:rsidP="003C3FF3">
            <w:pPr>
              <w:jc w:val="center"/>
              <w:rPr>
                <w:rFonts w:ascii="Arial" w:eastAsia="Aptos" w:hAnsi="Arial" w:cs="Arial"/>
                <w:i/>
                <w:iCs/>
                <w:sz w:val="18"/>
                <w:szCs w:val="18"/>
              </w:rPr>
            </w:pPr>
          </w:p>
        </w:tc>
        <w:tc>
          <w:tcPr>
            <w:tcW w:w="1217" w:type="dxa"/>
            <w:tcBorders>
              <w:top w:val="nil"/>
              <w:left w:val="single" w:sz="4" w:space="0" w:color="auto"/>
              <w:bottom w:val="single" w:sz="4" w:space="0" w:color="auto"/>
              <w:right w:val="single" w:sz="4" w:space="0" w:color="auto"/>
            </w:tcBorders>
          </w:tcPr>
          <w:p w14:paraId="2B61F8A2"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[6,845 to 7,250]</w:t>
            </w:r>
          </w:p>
        </w:tc>
        <w:tc>
          <w:tcPr>
            <w:tcW w:w="809" w:type="dxa"/>
            <w:tcBorders>
              <w:top w:val="nil"/>
              <w:left w:val="single" w:sz="4" w:space="0" w:color="auto"/>
              <w:bottom w:val="single" w:sz="4" w:space="0" w:color="auto"/>
              <w:right w:val="single" w:sz="4" w:space="0" w:color="auto"/>
            </w:tcBorders>
          </w:tcPr>
          <w:p w14:paraId="688C32D8"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[2,219 to 2,733]</w:t>
            </w:r>
          </w:p>
        </w:tc>
        <w:tc>
          <w:tcPr>
            <w:tcW w:w="809" w:type="dxa"/>
            <w:tcBorders>
              <w:top w:val="nil"/>
              <w:left w:val="single" w:sz="4" w:space="0" w:color="auto"/>
              <w:bottom w:val="single" w:sz="4" w:space="0" w:color="auto"/>
              <w:right w:val="single" w:sz="4" w:space="0" w:color="auto"/>
            </w:tcBorders>
          </w:tcPr>
          <w:p w14:paraId="65877A0F"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[3,080 to 4,853]</w:t>
            </w:r>
          </w:p>
        </w:tc>
        <w:tc>
          <w:tcPr>
            <w:tcW w:w="801" w:type="dxa"/>
            <w:tcBorders>
              <w:top w:val="nil"/>
              <w:left w:val="single" w:sz="4" w:space="0" w:color="auto"/>
              <w:bottom w:val="single" w:sz="4" w:space="0" w:color="auto"/>
              <w:right w:val="single" w:sz="4" w:space="0" w:color="auto"/>
            </w:tcBorders>
          </w:tcPr>
          <w:p w14:paraId="19627961"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[805 to 2,213]</w:t>
            </w:r>
          </w:p>
        </w:tc>
        <w:tc>
          <w:tcPr>
            <w:tcW w:w="825" w:type="dxa"/>
            <w:tcBorders>
              <w:top w:val="nil"/>
              <w:left w:val="single" w:sz="4" w:space="0" w:color="auto"/>
              <w:bottom w:val="single" w:sz="4" w:space="0" w:color="auto"/>
              <w:right w:val="single" w:sz="4" w:space="0" w:color="auto"/>
            </w:tcBorders>
          </w:tcPr>
          <w:p w14:paraId="71D72F3D"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[1,418 to 1,916]</w:t>
            </w:r>
          </w:p>
        </w:tc>
        <w:tc>
          <w:tcPr>
            <w:tcW w:w="825" w:type="dxa"/>
            <w:tcBorders>
              <w:top w:val="nil"/>
              <w:left w:val="single" w:sz="4" w:space="0" w:color="auto"/>
              <w:bottom w:val="single" w:sz="4" w:space="0" w:color="auto"/>
              <w:right w:val="single" w:sz="4" w:space="0" w:color="auto"/>
            </w:tcBorders>
          </w:tcPr>
          <w:p w14:paraId="673C2F6B"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[2,286 to 3,890]</w:t>
            </w:r>
          </w:p>
        </w:tc>
        <w:tc>
          <w:tcPr>
            <w:tcW w:w="821" w:type="dxa"/>
            <w:tcBorders>
              <w:top w:val="nil"/>
              <w:left w:val="single" w:sz="4" w:space="0" w:color="auto"/>
              <w:bottom w:val="single" w:sz="4" w:space="0" w:color="auto"/>
              <w:right w:val="single" w:sz="4" w:space="0" w:color="auto"/>
            </w:tcBorders>
          </w:tcPr>
          <w:p w14:paraId="0AF40A3E"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[809 to 2,030]</w:t>
            </w:r>
          </w:p>
        </w:tc>
      </w:tr>
      <w:tr w:rsidR="00CF0F48" w:rsidRPr="006C1F01" w14:paraId="6535FE0D" w14:textId="77777777" w:rsidTr="003C3FF3">
        <w:tc>
          <w:tcPr>
            <w:cnfStyle w:val="001000000000" w:firstRow="0" w:lastRow="0" w:firstColumn="1" w:lastColumn="0" w:oddVBand="0" w:evenVBand="0" w:oddHBand="0" w:evenHBand="0" w:firstRowFirstColumn="0" w:firstRowLastColumn="0" w:lastRowFirstColumn="0" w:lastRowLastColumn="0"/>
            <w:tcW w:w="844" w:type="dxa"/>
            <w:vMerge w:val="restart"/>
            <w:tcBorders>
              <w:right w:val="single" w:sz="4" w:space="0" w:color="auto"/>
            </w:tcBorders>
          </w:tcPr>
          <w:p w14:paraId="73EF2CD0" w14:textId="77777777" w:rsidR="00CF0F48" w:rsidRPr="006C1F01" w:rsidRDefault="00CF0F48" w:rsidP="003C3FF3">
            <w:pPr>
              <w:jc w:val="center"/>
              <w:rPr>
                <w:rFonts w:ascii="Arial" w:eastAsia="Aptos" w:hAnsi="Arial" w:cs="Arial"/>
                <w:i/>
                <w:iCs/>
                <w:sz w:val="18"/>
                <w:szCs w:val="18"/>
              </w:rPr>
            </w:pPr>
            <w:r w:rsidRPr="006C1F01">
              <w:rPr>
                <w:rFonts w:ascii="Arial" w:eastAsia="Aptos" w:hAnsi="Arial" w:cs="Arial"/>
                <w:i/>
                <w:iCs/>
                <w:sz w:val="18"/>
                <w:szCs w:val="18"/>
              </w:rPr>
              <w:t>Total</w:t>
            </w:r>
          </w:p>
        </w:tc>
        <w:tc>
          <w:tcPr>
            <w:tcW w:w="1217" w:type="dxa"/>
            <w:vMerge w:val="restart"/>
            <w:tcBorders>
              <w:top w:val="single" w:sz="4" w:space="0" w:color="auto"/>
              <w:left w:val="single" w:sz="4" w:space="0" w:color="auto"/>
              <w:bottom w:val="single" w:sz="4" w:space="0" w:color="auto"/>
              <w:right w:val="single" w:sz="4" w:space="0" w:color="auto"/>
            </w:tcBorders>
          </w:tcPr>
          <w:p w14:paraId="39970FB7"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917,115</w:t>
            </w:r>
          </w:p>
          <w:p w14:paraId="7342A589"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[911,107 to 922,885]</w:t>
            </w:r>
          </w:p>
        </w:tc>
        <w:tc>
          <w:tcPr>
            <w:tcW w:w="809" w:type="dxa"/>
            <w:vMerge w:val="restart"/>
            <w:tcBorders>
              <w:top w:val="single" w:sz="4" w:space="0" w:color="auto"/>
              <w:left w:val="single" w:sz="4" w:space="0" w:color="auto"/>
              <w:right w:val="single" w:sz="4" w:space="0" w:color="auto"/>
            </w:tcBorders>
          </w:tcPr>
          <w:p w14:paraId="5ED5729A"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417,091</w:t>
            </w:r>
          </w:p>
          <w:p w14:paraId="3D9A6546"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[410,673 to 424,924]</w:t>
            </w:r>
          </w:p>
        </w:tc>
        <w:tc>
          <w:tcPr>
            <w:tcW w:w="809" w:type="dxa"/>
            <w:vMerge w:val="restart"/>
            <w:tcBorders>
              <w:top w:val="single" w:sz="4" w:space="0" w:color="auto"/>
              <w:left w:val="single" w:sz="4" w:space="0" w:color="auto"/>
              <w:bottom w:val="single" w:sz="4" w:space="0" w:color="auto"/>
              <w:right w:val="single" w:sz="4" w:space="0" w:color="auto"/>
            </w:tcBorders>
          </w:tcPr>
          <w:p w14:paraId="672BF469"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552,810</w:t>
            </w:r>
          </w:p>
          <w:p w14:paraId="1C4C5303"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[533,818 to 575,511]</w:t>
            </w:r>
          </w:p>
        </w:tc>
        <w:tc>
          <w:tcPr>
            <w:tcW w:w="801" w:type="dxa"/>
            <w:tcBorders>
              <w:top w:val="single" w:sz="4" w:space="0" w:color="auto"/>
              <w:left w:val="single" w:sz="4" w:space="0" w:color="auto"/>
              <w:bottom w:val="nil"/>
              <w:right w:val="single" w:sz="4" w:space="0" w:color="auto"/>
            </w:tcBorders>
          </w:tcPr>
          <w:p w14:paraId="37195F06"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135,720</w:t>
            </w:r>
          </w:p>
        </w:tc>
        <w:tc>
          <w:tcPr>
            <w:tcW w:w="825" w:type="dxa"/>
            <w:tcBorders>
              <w:top w:val="single" w:sz="4" w:space="0" w:color="auto"/>
              <w:left w:val="single" w:sz="4" w:space="0" w:color="auto"/>
              <w:bottom w:val="nil"/>
              <w:right w:val="single" w:sz="4" w:space="0" w:color="auto"/>
            </w:tcBorders>
          </w:tcPr>
          <w:p w14:paraId="635F4736"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296,179</w:t>
            </w:r>
          </w:p>
        </w:tc>
        <w:tc>
          <w:tcPr>
            <w:tcW w:w="825" w:type="dxa"/>
            <w:tcBorders>
              <w:top w:val="single" w:sz="4" w:space="0" w:color="auto"/>
              <w:left w:val="single" w:sz="4" w:space="0" w:color="auto"/>
              <w:bottom w:val="nil"/>
              <w:right w:val="single" w:sz="4" w:space="0" w:color="auto"/>
            </w:tcBorders>
          </w:tcPr>
          <w:p w14:paraId="593BE13F"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448,437</w:t>
            </w:r>
          </w:p>
        </w:tc>
        <w:tc>
          <w:tcPr>
            <w:tcW w:w="821" w:type="dxa"/>
            <w:tcBorders>
              <w:top w:val="single" w:sz="4" w:space="0" w:color="auto"/>
              <w:left w:val="single" w:sz="4" w:space="0" w:color="auto"/>
              <w:bottom w:val="nil"/>
              <w:right w:val="single" w:sz="4" w:space="0" w:color="auto"/>
            </w:tcBorders>
          </w:tcPr>
          <w:p w14:paraId="693D06AD"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152,258</w:t>
            </w:r>
          </w:p>
        </w:tc>
      </w:tr>
      <w:tr w:rsidR="00CF0F48" w:rsidRPr="006C1F01" w14:paraId="5F491023" w14:textId="77777777" w:rsidTr="003C3FF3">
        <w:tc>
          <w:tcPr>
            <w:cnfStyle w:val="001000000000" w:firstRow="0" w:lastRow="0" w:firstColumn="1" w:lastColumn="0" w:oddVBand="0" w:evenVBand="0" w:oddHBand="0" w:evenHBand="0" w:firstRowFirstColumn="0" w:firstRowLastColumn="0" w:lastRowFirstColumn="0" w:lastRowLastColumn="0"/>
            <w:tcW w:w="844" w:type="dxa"/>
            <w:vMerge/>
            <w:tcBorders>
              <w:right w:val="single" w:sz="4" w:space="0" w:color="auto"/>
            </w:tcBorders>
          </w:tcPr>
          <w:p w14:paraId="63602571" w14:textId="77777777" w:rsidR="00CF0F48" w:rsidRPr="006C1F01" w:rsidRDefault="00CF0F48" w:rsidP="003C3FF3">
            <w:pPr>
              <w:jc w:val="center"/>
              <w:rPr>
                <w:rFonts w:ascii="Arial" w:eastAsia="Aptos" w:hAnsi="Arial" w:cs="Arial"/>
                <w:sz w:val="16"/>
                <w:szCs w:val="16"/>
              </w:rPr>
            </w:pPr>
          </w:p>
        </w:tc>
        <w:tc>
          <w:tcPr>
            <w:tcW w:w="1217" w:type="dxa"/>
            <w:vMerge/>
            <w:tcBorders>
              <w:top w:val="nil"/>
              <w:left w:val="single" w:sz="4" w:space="0" w:color="auto"/>
              <w:bottom w:val="single" w:sz="4" w:space="0" w:color="auto"/>
              <w:right w:val="single" w:sz="4" w:space="0" w:color="auto"/>
            </w:tcBorders>
          </w:tcPr>
          <w:p w14:paraId="7A894F64"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p>
        </w:tc>
        <w:tc>
          <w:tcPr>
            <w:tcW w:w="809" w:type="dxa"/>
            <w:vMerge/>
            <w:tcBorders>
              <w:left w:val="single" w:sz="4" w:space="0" w:color="auto"/>
              <w:bottom w:val="single" w:sz="4" w:space="0" w:color="auto"/>
              <w:right w:val="single" w:sz="4" w:space="0" w:color="auto"/>
            </w:tcBorders>
          </w:tcPr>
          <w:p w14:paraId="00B7AC63"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p>
        </w:tc>
        <w:tc>
          <w:tcPr>
            <w:tcW w:w="809" w:type="dxa"/>
            <w:vMerge/>
            <w:tcBorders>
              <w:top w:val="nil"/>
              <w:left w:val="single" w:sz="4" w:space="0" w:color="auto"/>
              <w:bottom w:val="single" w:sz="4" w:space="0" w:color="auto"/>
              <w:right w:val="single" w:sz="4" w:space="0" w:color="auto"/>
            </w:tcBorders>
          </w:tcPr>
          <w:p w14:paraId="215D0B96"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p>
        </w:tc>
        <w:tc>
          <w:tcPr>
            <w:tcW w:w="801" w:type="dxa"/>
            <w:tcBorders>
              <w:top w:val="nil"/>
              <w:left w:val="single" w:sz="4" w:space="0" w:color="auto"/>
              <w:bottom w:val="single" w:sz="4" w:space="0" w:color="auto"/>
              <w:right w:val="single" w:sz="4" w:space="0" w:color="auto"/>
            </w:tcBorders>
          </w:tcPr>
          <w:p w14:paraId="0992471F"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[120,067 to 153,442]</w:t>
            </w:r>
          </w:p>
        </w:tc>
        <w:tc>
          <w:tcPr>
            <w:tcW w:w="825" w:type="dxa"/>
            <w:tcBorders>
              <w:top w:val="nil"/>
              <w:left w:val="single" w:sz="4" w:space="0" w:color="auto"/>
              <w:bottom w:val="single" w:sz="4" w:space="0" w:color="auto"/>
              <w:right w:val="single" w:sz="4" w:space="0" w:color="auto"/>
            </w:tcBorders>
          </w:tcPr>
          <w:p w14:paraId="4BBF3622"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[290,299 to 303,727]</w:t>
            </w:r>
          </w:p>
        </w:tc>
        <w:tc>
          <w:tcPr>
            <w:tcW w:w="825" w:type="dxa"/>
            <w:tcBorders>
              <w:top w:val="nil"/>
              <w:left w:val="single" w:sz="4" w:space="0" w:color="auto"/>
              <w:bottom w:val="single" w:sz="4" w:space="0" w:color="auto"/>
              <w:right w:val="single" w:sz="4" w:space="0" w:color="auto"/>
            </w:tcBorders>
          </w:tcPr>
          <w:p w14:paraId="018C8B96"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[429,756 to 469,469]</w:t>
            </w:r>
          </w:p>
        </w:tc>
        <w:tc>
          <w:tcPr>
            <w:tcW w:w="821" w:type="dxa"/>
            <w:tcBorders>
              <w:top w:val="nil"/>
              <w:left w:val="single" w:sz="4" w:space="0" w:color="auto"/>
              <w:bottom w:val="single" w:sz="4" w:space="0" w:color="auto"/>
              <w:right w:val="single" w:sz="4" w:space="0" w:color="auto"/>
            </w:tcBorders>
          </w:tcPr>
          <w:p w14:paraId="07D3B164" w14:textId="77777777" w:rsidR="00CF0F48" w:rsidRPr="006C1F01" w:rsidRDefault="00CF0F48" w:rsidP="003C3FF3">
            <w:pPr>
              <w:jc w:val="center"/>
              <w:cnfStyle w:val="000000000000" w:firstRow="0" w:lastRow="0" w:firstColumn="0" w:lastColumn="0" w:oddVBand="0" w:evenVBand="0" w:oddHBand="0" w:evenHBand="0" w:firstRowFirstColumn="0" w:firstRowLastColumn="0" w:lastRowFirstColumn="0" w:lastRowLastColumn="0"/>
              <w:rPr>
                <w:rFonts w:ascii="Calibri" w:eastAsia="Aptos" w:hAnsi="Calibri" w:cs="Calibri"/>
                <w:color w:val="000000"/>
                <w:sz w:val="14"/>
                <w:szCs w:val="14"/>
              </w:rPr>
            </w:pPr>
            <w:r w:rsidRPr="008419D4">
              <w:rPr>
                <w:rFonts w:ascii="Calibri" w:hAnsi="Calibri" w:cs="Calibri"/>
                <w:color w:val="000000"/>
                <w:sz w:val="14"/>
                <w:szCs w:val="14"/>
              </w:rPr>
              <w:t>[136,481 to 168,133]</w:t>
            </w:r>
          </w:p>
        </w:tc>
      </w:tr>
    </w:tbl>
    <w:p w14:paraId="10FCE6A5" w14:textId="77777777" w:rsidR="00CF0F48" w:rsidRDefault="00CF0F48" w:rsidP="00CF0F48">
      <w:pPr>
        <w:jc w:val="both"/>
        <w:rPr>
          <w:rFonts w:ascii="Arial" w:hAnsi="Arial" w:cs="Arial"/>
          <w:sz w:val="18"/>
          <w:szCs w:val="18"/>
        </w:rPr>
      </w:pPr>
      <w:r>
        <w:rPr>
          <w:rFonts w:ascii="Arial" w:hAnsi="Arial" w:cs="Arial"/>
          <w:sz w:val="18"/>
          <w:szCs w:val="18"/>
        </w:rPr>
        <w:t>Values given are the mean and 95% credible intervals across 1,000 simulations. The total diagnosed adult prevalence and number of diagnosed adults age 55+ are projected directly by the model, whereas the values for adults age 65+ are estimated using a spline function as described in the methods. States are ordered by the 2025 diagnosed prevalence among all adults over age 13. Numbers age 55+ and 65+ indicate the estimated number of diagnosed adults living with HIV who fall into these age categories, with values for 2025, 2040, and the change between these two years.</w:t>
      </w:r>
    </w:p>
    <w:p w14:paraId="390DEDA8" w14:textId="77777777" w:rsidR="00CF0F48" w:rsidRPr="00C45CAF" w:rsidRDefault="00CF0F48">
      <w:pPr>
        <w:rPr>
          <w:rFonts w:ascii="Arial" w:hAnsi="Arial" w:cs="Arial"/>
          <w:sz w:val="18"/>
          <w:szCs w:val="18"/>
        </w:rPr>
      </w:pPr>
    </w:p>
    <w:p w14:paraId="09344D15" w14:textId="7C24228F" w:rsidR="00846A70" w:rsidRDefault="00846A70" w:rsidP="00CA7AB4">
      <w:pPr>
        <w:jc w:val="both"/>
        <w:rPr>
          <w:rFonts w:ascii="Arial" w:hAnsi="Arial" w:cs="Arial"/>
          <w:b/>
          <w:bCs/>
        </w:rPr>
      </w:pPr>
      <w:r w:rsidRPr="004B06E4">
        <w:rPr>
          <w:rFonts w:ascii="Arial" w:hAnsi="Arial" w:cs="Arial"/>
          <w:b/>
          <w:bCs/>
        </w:rPr>
        <w:t>References</w:t>
      </w:r>
    </w:p>
    <w:p w14:paraId="78CE5809" w14:textId="77777777" w:rsidR="0017054C" w:rsidRDefault="0017054C" w:rsidP="00CA7AB4">
      <w:pPr>
        <w:jc w:val="both"/>
        <w:rPr>
          <w:rFonts w:ascii="Arial" w:hAnsi="Arial" w:cs="Arial"/>
        </w:rPr>
      </w:pPr>
    </w:p>
    <w:p w14:paraId="694FC315" w14:textId="77777777" w:rsidR="0017054C" w:rsidRDefault="0017054C" w:rsidP="00CA7AB4">
      <w:pPr>
        <w:jc w:val="both"/>
        <w:rPr>
          <w:rFonts w:ascii="Arial" w:hAnsi="Arial" w:cs="Arial"/>
        </w:rPr>
      </w:pPr>
    </w:p>
    <w:p w14:paraId="10AACAE0" w14:textId="52E51723" w:rsidR="00723AE7" w:rsidRPr="00723AE7" w:rsidRDefault="0017054C" w:rsidP="00723AE7">
      <w:pPr>
        <w:pStyle w:val="EndNoteBibliography"/>
        <w:spacing w:after="0"/>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00723AE7" w:rsidRPr="00723AE7">
        <w:t>1.</w:t>
      </w:r>
      <w:r w:rsidR="00723AE7" w:rsidRPr="00723AE7">
        <w:tab/>
        <w:t xml:space="preserve">KFF. The HIV/AIDS Epidemic in the United States: The Basics. </w:t>
      </w:r>
      <w:hyperlink r:id="rId27" w:history="1">
        <w:r w:rsidR="00723AE7" w:rsidRPr="00723AE7">
          <w:rPr>
            <w:rStyle w:val="Hyperlink"/>
          </w:rPr>
          <w:t>https://www.kff.org/hivaids/fact-sheet/the-hiv-aids-epidemic-in-the-united-states-the-basics/</w:t>
        </w:r>
      </w:hyperlink>
    </w:p>
    <w:p w14:paraId="42FA9F61" w14:textId="2930A0B0" w:rsidR="00723AE7" w:rsidRPr="00723AE7" w:rsidRDefault="00723AE7" w:rsidP="00723AE7">
      <w:pPr>
        <w:pStyle w:val="EndNoteBibliography"/>
        <w:spacing w:after="0"/>
      </w:pPr>
      <w:r w:rsidRPr="00723AE7">
        <w:t>2.</w:t>
      </w:r>
      <w:r w:rsidRPr="00723AE7">
        <w:tab/>
        <w:t xml:space="preserve">Control CfD. Estimated HIV Incidence and Prevalence. Updated February 7, 2025. </w:t>
      </w:r>
      <w:hyperlink r:id="rId28" w:history="1">
        <w:r w:rsidRPr="00723AE7">
          <w:rPr>
            <w:rStyle w:val="Hyperlink"/>
          </w:rPr>
          <w:t>https://www.cdc.gov/hiv-data/nhss/estimated-hiv-incidence-and-prevalence.html</w:t>
        </w:r>
      </w:hyperlink>
    </w:p>
    <w:p w14:paraId="462064F1" w14:textId="26C0996A" w:rsidR="00723AE7" w:rsidRPr="00723AE7" w:rsidRDefault="00723AE7" w:rsidP="00723AE7">
      <w:pPr>
        <w:pStyle w:val="EndNoteBibliography"/>
        <w:spacing w:after="0"/>
      </w:pPr>
      <w:r w:rsidRPr="00723AE7">
        <w:t>3.</w:t>
      </w:r>
      <w:r w:rsidRPr="00723AE7">
        <w:tab/>
        <w:t xml:space="preserve">HIV.gov. EHE Overview. Updated March 20, 2025. </w:t>
      </w:r>
      <w:hyperlink r:id="rId29" w:history="1">
        <w:r w:rsidRPr="00723AE7">
          <w:rPr>
            <w:rStyle w:val="Hyperlink"/>
          </w:rPr>
          <w:t>https://www.hiv.gov/federal-response/ending-the-hiv-epidemic/overview</w:t>
        </w:r>
      </w:hyperlink>
    </w:p>
    <w:p w14:paraId="681F8A31" w14:textId="0295D859" w:rsidR="00723AE7" w:rsidRPr="00723AE7" w:rsidRDefault="00723AE7" w:rsidP="00723AE7">
      <w:pPr>
        <w:pStyle w:val="EndNoteBibliography"/>
        <w:spacing w:after="0"/>
      </w:pPr>
      <w:r w:rsidRPr="00723AE7">
        <w:t>4.</w:t>
      </w:r>
      <w:r w:rsidRPr="00723AE7">
        <w:tab/>
        <w:t xml:space="preserve">Control CfD. Fast Facts: HIV in the United States. Updated April 22, 2024. </w:t>
      </w:r>
      <w:hyperlink r:id="rId30" w:history="1">
        <w:r w:rsidRPr="00723AE7">
          <w:rPr>
            <w:rStyle w:val="Hyperlink"/>
          </w:rPr>
          <w:t>https://www.cdc.gov/hiv/data-research/facts-stats/index.html</w:t>
        </w:r>
      </w:hyperlink>
    </w:p>
    <w:p w14:paraId="10D73E98" w14:textId="77777777" w:rsidR="00723AE7" w:rsidRPr="00723AE7" w:rsidRDefault="00723AE7" w:rsidP="00723AE7">
      <w:pPr>
        <w:pStyle w:val="EndNoteBibliography"/>
        <w:spacing w:after="0"/>
      </w:pPr>
      <w:r w:rsidRPr="00723AE7">
        <w:t>5.</w:t>
      </w:r>
      <w:r w:rsidRPr="00723AE7">
        <w:tab/>
        <w:t xml:space="preserve">Webel AR, Schexnayder J, Cioe PA, Zuniga JA. A review of chronic comorbidities in adults living with HIV: state of the science. </w:t>
      </w:r>
      <w:r w:rsidRPr="00723AE7">
        <w:rPr>
          <w:i/>
        </w:rPr>
        <w:t>Journal of the Association of Nurses in AIDS Care</w:t>
      </w:r>
      <w:r w:rsidRPr="00723AE7">
        <w:t xml:space="preserve">. 2021;32(3):322–346. </w:t>
      </w:r>
    </w:p>
    <w:p w14:paraId="1F7C37DF" w14:textId="77777777" w:rsidR="00723AE7" w:rsidRPr="00723AE7" w:rsidRDefault="00723AE7" w:rsidP="00723AE7">
      <w:pPr>
        <w:pStyle w:val="EndNoteBibliography"/>
        <w:spacing w:after="0"/>
      </w:pPr>
      <w:r w:rsidRPr="00723AE7">
        <w:t>6.</w:t>
      </w:r>
      <w:r w:rsidRPr="00723AE7">
        <w:tab/>
        <w:t xml:space="preserve">Gallant J, Hsue PY, Shreay S, Meyer N. Comorbidities among US patients with prevalent HIV infection—a trend analysis. </w:t>
      </w:r>
      <w:r w:rsidRPr="00723AE7">
        <w:rPr>
          <w:i/>
        </w:rPr>
        <w:t>The Journal of infectious diseases</w:t>
      </w:r>
      <w:r w:rsidRPr="00723AE7">
        <w:t xml:space="preserve">. 2017;216(12):1525–1533. </w:t>
      </w:r>
    </w:p>
    <w:p w14:paraId="061F8E9F" w14:textId="77777777" w:rsidR="00723AE7" w:rsidRPr="00723AE7" w:rsidRDefault="00723AE7" w:rsidP="00723AE7">
      <w:pPr>
        <w:pStyle w:val="EndNoteBibliography"/>
        <w:spacing w:after="0"/>
      </w:pPr>
      <w:r w:rsidRPr="00723AE7">
        <w:t>7.</w:t>
      </w:r>
      <w:r w:rsidRPr="00723AE7">
        <w:tab/>
        <w:t xml:space="preserve">Althoff KN, Stewart C, Humes E, et al. The forecasted prevalence of comorbidities and multimorbidity in people with HIV in the United States through the year 2030: a modeling study. </w:t>
      </w:r>
      <w:r w:rsidRPr="00723AE7">
        <w:rPr>
          <w:i/>
        </w:rPr>
        <w:t>PLoS medicine</w:t>
      </w:r>
      <w:r w:rsidRPr="00723AE7">
        <w:t xml:space="preserve">. 2024;21(1):e1004325. </w:t>
      </w:r>
    </w:p>
    <w:p w14:paraId="530C9091" w14:textId="77777777" w:rsidR="00723AE7" w:rsidRPr="00723AE7" w:rsidRDefault="00723AE7" w:rsidP="00723AE7">
      <w:pPr>
        <w:pStyle w:val="EndNoteBibliography"/>
        <w:spacing w:after="0"/>
      </w:pPr>
      <w:r w:rsidRPr="00723AE7">
        <w:t>8.</w:t>
      </w:r>
      <w:r w:rsidRPr="00723AE7">
        <w:tab/>
        <w:t xml:space="preserve">Althoff KN, Stewart CN, Humes E, et al. The shifting age distribution of people with HIV using antiretroviral therapy in the United States. </w:t>
      </w:r>
      <w:r w:rsidRPr="00723AE7">
        <w:rPr>
          <w:i/>
        </w:rPr>
        <w:t>Aids</w:t>
      </w:r>
      <w:r w:rsidRPr="00723AE7">
        <w:t xml:space="preserve">. 2022;36(3):459–471. </w:t>
      </w:r>
    </w:p>
    <w:p w14:paraId="725E6C75" w14:textId="77777777" w:rsidR="00723AE7" w:rsidRPr="00723AE7" w:rsidRDefault="00723AE7" w:rsidP="00723AE7">
      <w:pPr>
        <w:pStyle w:val="EndNoteBibliography"/>
        <w:spacing w:after="0"/>
      </w:pPr>
      <w:r w:rsidRPr="00723AE7">
        <w:t>9.</w:t>
      </w:r>
      <w:r w:rsidRPr="00723AE7">
        <w:tab/>
        <w:t xml:space="preserve">Hood JE, Golden MR, Hughes JP, et al. Projected demographic composition of the United States population of people living with diagnosed HIV. </w:t>
      </w:r>
      <w:r w:rsidRPr="00723AE7">
        <w:rPr>
          <w:i/>
        </w:rPr>
        <w:t>AIDS care</w:t>
      </w:r>
      <w:r w:rsidRPr="00723AE7">
        <w:t xml:space="preserve">. 2017;29(12):1543–1550. </w:t>
      </w:r>
    </w:p>
    <w:p w14:paraId="126B0FA5" w14:textId="77777777" w:rsidR="00723AE7" w:rsidRPr="00723AE7" w:rsidRDefault="00723AE7" w:rsidP="00723AE7">
      <w:pPr>
        <w:pStyle w:val="EndNoteBibliography"/>
        <w:spacing w:after="0"/>
      </w:pPr>
      <w:r w:rsidRPr="00723AE7">
        <w:t>10.</w:t>
      </w:r>
      <w:r w:rsidRPr="00723AE7">
        <w:tab/>
        <w:t xml:space="preserve">Hyle EP, Kasaie P, Schwamm E, et al. A growing number of men who have sex with men aging with HIV (2021–2031): a comparison of two microsimulation models. </w:t>
      </w:r>
      <w:r w:rsidRPr="00723AE7">
        <w:rPr>
          <w:i/>
        </w:rPr>
        <w:t>The Journal of Infectious Diseases</w:t>
      </w:r>
      <w:r w:rsidRPr="00723AE7">
        <w:t xml:space="preserve">. 2023;227(3):412–422. </w:t>
      </w:r>
    </w:p>
    <w:p w14:paraId="0B7A4352" w14:textId="77777777" w:rsidR="00723AE7" w:rsidRPr="00723AE7" w:rsidRDefault="00723AE7" w:rsidP="00723AE7">
      <w:pPr>
        <w:pStyle w:val="EndNoteBibliography"/>
        <w:spacing w:after="0"/>
      </w:pPr>
      <w:r w:rsidRPr="00723AE7">
        <w:t>11.</w:t>
      </w:r>
      <w:r w:rsidRPr="00723AE7">
        <w:tab/>
        <w:t xml:space="preserve">Kasaie P, Stewart C, Humes E, et al. Projecting the age-distribution of men who have sex with men receiving HIV treatment in the United States. </w:t>
      </w:r>
      <w:r w:rsidRPr="00723AE7">
        <w:rPr>
          <w:i/>
        </w:rPr>
        <w:t>Annals of epidemiology</w:t>
      </w:r>
      <w:r w:rsidRPr="00723AE7">
        <w:t xml:space="preserve">. 2022;65:46–55. </w:t>
      </w:r>
    </w:p>
    <w:p w14:paraId="51CCCE7A" w14:textId="2E3E0B8E" w:rsidR="00723AE7" w:rsidRPr="00723AE7" w:rsidRDefault="00723AE7" w:rsidP="00723AE7">
      <w:pPr>
        <w:pStyle w:val="EndNoteBibliography"/>
      </w:pPr>
      <w:r w:rsidRPr="00723AE7">
        <w:t>12.</w:t>
      </w:r>
      <w:r w:rsidRPr="00723AE7">
        <w:tab/>
        <w:t xml:space="preserve">Services USCfMaM. When does Medicare coverage start? 2025. </w:t>
      </w:r>
      <w:hyperlink r:id="rId31" w:history="1">
        <w:r w:rsidRPr="00723AE7">
          <w:rPr>
            <w:rStyle w:val="Hyperlink"/>
          </w:rPr>
          <w:t>https://www.medicare.gov/basics/get-started-with-medicare/sign-up/when-does-medicare-coverage-start</w:t>
        </w:r>
      </w:hyperlink>
    </w:p>
    <w:p w14:paraId="565308E6" w14:textId="6C9601B8" w:rsidR="00846A70" w:rsidRPr="00846A70" w:rsidRDefault="0017054C" w:rsidP="00CA7AB4">
      <w:pPr>
        <w:jc w:val="both"/>
        <w:rPr>
          <w:rFonts w:ascii="Arial" w:hAnsi="Arial" w:cs="Arial"/>
        </w:rPr>
      </w:pPr>
      <w:r>
        <w:rPr>
          <w:rFonts w:ascii="Arial" w:hAnsi="Arial" w:cs="Arial"/>
        </w:rPr>
        <w:fldChar w:fldCharType="end"/>
      </w:r>
    </w:p>
    <w:sectPr w:rsidR="00846A70" w:rsidRPr="00846A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elissa Schnure" w:date="2025-08-07T09:15:00Z" w:initials="MS">
    <w:p w14:paraId="50D62377" w14:textId="77777777" w:rsidR="00E81F92" w:rsidRDefault="00E81F92" w:rsidP="00E81F92">
      <w:r>
        <w:rPr>
          <w:rStyle w:val="CommentReference"/>
        </w:rPr>
        <w:annotationRef/>
      </w:r>
      <w:r>
        <w:rPr>
          <w:sz w:val="20"/>
          <w:szCs w:val="20"/>
        </w:rPr>
        <w:t>This was your conference submission title; we'll revise</w:t>
      </w:r>
    </w:p>
  </w:comment>
  <w:comment w:id="1" w:author="Melissa Schnure" w:date="2025-08-07T09:17:00Z" w:initials="MS">
    <w:p w14:paraId="0EA4922D" w14:textId="1DCA88D6" w:rsidR="00554AF2" w:rsidRDefault="00554AF2" w:rsidP="00554AF2">
      <w:r>
        <w:rPr>
          <w:rStyle w:val="CommentReference"/>
        </w:rPr>
        <w:annotationRef/>
      </w:r>
      <w:r>
        <w:rPr>
          <w:sz w:val="20"/>
          <w:szCs w:val="20"/>
        </w:rPr>
        <w:t>I just suggested an estimated word count to hit; you'll probably end up with certain sections that are longer/shorter than I've suggested</w:t>
      </w:r>
    </w:p>
  </w:comment>
  <w:comment w:id="2" w:author="Melissa Schnure" w:date="2025-08-07T15:26:00Z" w:initials="MS">
    <w:p w14:paraId="104F106D" w14:textId="77777777" w:rsidR="006A1AA3" w:rsidRDefault="006A1AA3" w:rsidP="006A1AA3">
      <w:r>
        <w:rPr>
          <w:rStyle w:val="CommentReference"/>
        </w:rPr>
        <w:annotationRef/>
      </w:r>
      <w:r>
        <w:rPr>
          <w:sz w:val="20"/>
          <w:szCs w:val="20"/>
        </w:rPr>
        <w:t>Also, the Ryan White paper was 3500 words; I’ve included the section counts from that as another example</w:t>
      </w:r>
    </w:p>
  </w:comment>
  <w:comment w:id="4" w:author="Andrew Zalesak" w:date="2025-08-06T10:30:00Z" w:initials="AZ">
    <w:p w14:paraId="151C9011" w14:textId="77777777" w:rsidR="00E640E4" w:rsidRDefault="00E640E4" w:rsidP="00E640E4">
      <w:pPr>
        <w:pStyle w:val="CommentText"/>
      </w:pPr>
      <w:r>
        <w:rPr>
          <w:rStyle w:val="CommentReference"/>
        </w:rPr>
        <w:annotationRef/>
      </w:r>
      <w:r>
        <w:t>Do I say “as described in…”, or just cite our main JHEEM paper?</w:t>
      </w:r>
    </w:p>
  </w:comment>
  <w:comment w:id="5" w:author="Melissa Schnure" w:date="2025-08-07T11:56:00Z" w:initials="MS">
    <w:p w14:paraId="130047D3" w14:textId="77777777" w:rsidR="00E13D77" w:rsidRDefault="00066FA4" w:rsidP="00E13D77">
      <w:r>
        <w:rPr>
          <w:rStyle w:val="CommentReference"/>
        </w:rPr>
        <w:annotationRef/>
      </w:r>
      <w:r w:rsidR="00E13D77">
        <w:rPr>
          <w:sz w:val="20"/>
          <w:szCs w:val="20"/>
        </w:rPr>
        <w:t xml:space="preserve">Just cite this paper: </w:t>
      </w:r>
      <w:hyperlink r:id="rId1" w:history="1">
        <w:r w:rsidR="00E13D77" w:rsidRPr="00B03935">
          <w:rPr>
            <w:rStyle w:val="Hyperlink"/>
            <w:sz w:val="20"/>
            <w:szCs w:val="20"/>
          </w:rPr>
          <w:t>https://www.acpjournals.org/doi/full/10.7326/M21-1501</w:t>
        </w:r>
      </w:hyperlink>
    </w:p>
  </w:comment>
  <w:comment w:id="6" w:author="Melissa Schnure" w:date="2025-08-07T12:05:00Z" w:initials="MS">
    <w:p w14:paraId="779ED0EF" w14:textId="52969802" w:rsidR="00FC3DA1" w:rsidRDefault="00FC3DA1" w:rsidP="00FC3DA1">
      <w:r>
        <w:rPr>
          <w:rStyle w:val="CommentReference"/>
        </w:rPr>
        <w:annotationRef/>
      </w:r>
      <w:r>
        <w:rPr>
          <w:sz w:val="20"/>
          <w:szCs w:val="20"/>
        </w:rPr>
        <w:t xml:space="preserve">EHE initiative (same ref as above): </w:t>
      </w:r>
      <w:hyperlink r:id="rId2" w:history="1">
        <w:r w:rsidRPr="00872FEF">
          <w:rPr>
            <w:rStyle w:val="Hyperlink"/>
            <w:sz w:val="20"/>
            <w:szCs w:val="20"/>
          </w:rPr>
          <w:t>https://www.hiv.gov/federal-response/ending-the-hiv-epidemic/overview</w:t>
        </w:r>
      </w:hyperlink>
    </w:p>
  </w:comment>
  <w:comment w:id="7" w:author="Andrew Zalesak" w:date="2025-08-14T15:59:00Z" w:initials="AZ">
    <w:p w14:paraId="51451932" w14:textId="77777777" w:rsidR="00EC3068" w:rsidRDefault="00EC3068" w:rsidP="00EC3068">
      <w:pPr>
        <w:pStyle w:val="CommentText"/>
      </w:pPr>
      <w:r>
        <w:rPr>
          <w:rStyle w:val="CommentReference"/>
        </w:rPr>
        <w:annotationRef/>
      </w:r>
      <w:r>
        <w:t>On what basis were the 24 states chosen?</w:t>
      </w:r>
    </w:p>
  </w:comment>
  <w:comment w:id="8" w:author="Melissa Schnure" w:date="2025-08-07T12:24:00Z" w:initials="MS">
    <w:p w14:paraId="5E41907E" w14:textId="17E0C81E" w:rsidR="00CF2BEB" w:rsidRDefault="00CF2BEB" w:rsidP="00CF2BEB">
      <w:r>
        <w:rPr>
          <w:rStyle w:val="CommentReference"/>
        </w:rPr>
        <w:annotationRef/>
      </w:r>
      <w:r>
        <w:rPr>
          <w:sz w:val="20"/>
          <w:szCs w:val="20"/>
        </w:rPr>
        <w:t xml:space="preserve">I pulled this language from my Ryan White state-level paper. We are still considering adding additional states. </w:t>
      </w:r>
    </w:p>
  </w:comment>
  <w:comment w:id="11" w:author="Melissa Schnure" w:date="2025-08-07T15:35:00Z" w:initials="MS">
    <w:p w14:paraId="269D75C6" w14:textId="77777777" w:rsidR="00CF2BEB" w:rsidRDefault="00CF2BEB" w:rsidP="00CF2BEB">
      <w:r>
        <w:rPr>
          <w:rStyle w:val="CommentReference"/>
        </w:rPr>
        <w:annotationRef/>
      </w:r>
      <w:r>
        <w:rPr>
          <w:sz w:val="20"/>
          <w:szCs w:val="20"/>
        </w:rPr>
        <w:t>I threw this in there but we can talk with Todd about how much detail we want to give here.</w:t>
      </w:r>
    </w:p>
  </w:comment>
  <w:comment w:id="12" w:author="Melissa Schnure" w:date="2025-08-07T15:35:00Z" w:initials="MS">
    <w:p w14:paraId="692D7F88" w14:textId="77777777" w:rsidR="00CF2BEB" w:rsidRDefault="00CF2BEB" w:rsidP="00CF2BEB">
      <w:r>
        <w:rPr>
          <w:rStyle w:val="CommentReference"/>
        </w:rPr>
        <w:annotationRef/>
      </w:r>
      <w:r>
        <w:rPr>
          <w:sz w:val="20"/>
          <w:szCs w:val="20"/>
          <w:highlight w:val="yellow"/>
        </w:rPr>
        <w:t>I'm realizing we may need to rephrase throughout to clarify that this is among adults age 13+ (e.g., the median age doesn't include 0-12) - let's talk with Todd about this</w:t>
      </w:r>
    </w:p>
  </w:comment>
  <w:comment w:id="28" w:author="Melissa Schnure" w:date="2025-08-07T15:37:00Z" w:initials="MS">
    <w:p w14:paraId="686C3864" w14:textId="77777777" w:rsidR="000F37CB" w:rsidRDefault="000F37CB" w:rsidP="000F37CB">
      <w:r>
        <w:rPr>
          <w:rStyle w:val="CommentReference"/>
        </w:rPr>
        <w:annotationRef/>
      </w:r>
      <w:r>
        <w:rPr>
          <w:sz w:val="20"/>
          <w:szCs w:val="20"/>
        </w:rPr>
        <w:t>If we do in fact want to reference this figure here, you'll have to change swap the order with Figure 2. We also need to decide what else to say about Figure 3 (probably the bimodal stuff, but we can say that later on).</w:t>
      </w:r>
    </w:p>
  </w:comment>
  <w:comment w:id="113" w:author="Melissa Schnure" w:date="2025-08-07T15:40:00Z" w:initials="MS">
    <w:p w14:paraId="08225E58" w14:textId="62DAEAE0" w:rsidR="001D2BB0" w:rsidRDefault="001D2BB0" w:rsidP="001D2BB0">
      <w:r>
        <w:rPr>
          <w:rStyle w:val="CommentReference"/>
        </w:rPr>
        <w:annotationRef/>
      </w:r>
      <w:r>
        <w:rPr>
          <w:sz w:val="20"/>
          <w:szCs w:val="20"/>
        </w:rPr>
        <w:t>I moved this here, though I'm not sure anymore where it should fit in. We'll workshop it with the group.</w:t>
      </w:r>
    </w:p>
  </w:comment>
  <w:comment w:id="150" w:author="Andrew Zalesak" w:date="2025-08-14T17:02:00Z" w:initials="AZ">
    <w:p w14:paraId="3EDC24EE" w14:textId="77777777" w:rsidR="00BB5D96" w:rsidRDefault="00BB5D96" w:rsidP="00BB5D96">
      <w:pPr>
        <w:pStyle w:val="CommentText"/>
      </w:pPr>
      <w:r>
        <w:rPr>
          <w:rStyle w:val="CommentReference"/>
        </w:rPr>
        <w:annotationRef/>
      </w:r>
      <w:r>
        <w:t>With rounding, it would look like 8 years between 51 and 59, but the true difference is nearer to 9. What to write so that it isn’t confusing?</w:t>
      </w:r>
    </w:p>
  </w:comment>
  <w:comment w:id="252" w:author="Melissa Schnure" w:date="2025-08-07T14:46:00Z" w:initials="MS">
    <w:p w14:paraId="330735A4" w14:textId="77777777" w:rsidR="00096C50" w:rsidRDefault="00096C50" w:rsidP="00096C50">
      <w:r>
        <w:rPr>
          <w:rStyle w:val="CommentReference"/>
        </w:rPr>
        <w:annotationRef/>
      </w:r>
      <w:r>
        <w:rPr>
          <w:sz w:val="20"/>
          <w:szCs w:val="20"/>
        </w:rPr>
        <w:t xml:space="preserve">This wasn't exactly your sensitivity analysis (that was the one focused on the model parameters themselves), but we could add this into the methods and then keep these results too. </w:t>
      </w:r>
    </w:p>
  </w:comment>
  <w:comment w:id="315" w:author="Melissa Schnure" w:date="2025-08-07T15:50:00Z" w:initials="MS">
    <w:p w14:paraId="33605313" w14:textId="77777777" w:rsidR="00A025C3" w:rsidRDefault="00A025C3" w:rsidP="00A025C3">
      <w:r>
        <w:rPr>
          <w:rStyle w:val="CommentReference"/>
        </w:rPr>
        <w:annotationRef/>
      </w:r>
      <w:r>
        <w:rPr>
          <w:sz w:val="20"/>
          <w:szCs w:val="20"/>
        </w:rPr>
        <w:t>Could mention funding landscape change with this administration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0D62377" w15:done="0"/>
  <w15:commentEx w15:paraId="0EA4922D" w15:done="0"/>
  <w15:commentEx w15:paraId="104F106D" w15:paraIdParent="0EA4922D" w15:done="0"/>
  <w15:commentEx w15:paraId="151C9011" w15:done="0"/>
  <w15:commentEx w15:paraId="130047D3" w15:paraIdParent="151C9011" w15:done="0"/>
  <w15:commentEx w15:paraId="779ED0EF" w15:done="0"/>
  <w15:commentEx w15:paraId="51451932" w15:done="0"/>
  <w15:commentEx w15:paraId="5E41907E" w15:done="0"/>
  <w15:commentEx w15:paraId="269D75C6" w15:done="0"/>
  <w15:commentEx w15:paraId="692D7F88" w15:done="0"/>
  <w15:commentEx w15:paraId="686C3864" w15:done="0"/>
  <w15:commentEx w15:paraId="08225E58" w15:done="0"/>
  <w15:commentEx w15:paraId="3EDC24EE" w15:done="0"/>
  <w15:commentEx w15:paraId="330735A4" w15:done="0"/>
  <w15:commentEx w15:paraId="336053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1F622AF" w16cex:dateUtc="2025-08-07T13:15:00Z"/>
  <w16cex:commentExtensible w16cex:durableId="3C8F608D" w16cex:dateUtc="2025-08-07T13:17:00Z"/>
  <w16cex:commentExtensible w16cex:durableId="3615265D" w16cex:dateUtc="2025-08-07T19:26:00Z"/>
  <w16cex:commentExtensible w16cex:durableId="4C249F72" w16cex:dateUtc="2025-08-06T14:30:00Z"/>
  <w16cex:commentExtensible w16cex:durableId="5A254578" w16cex:dateUtc="2025-08-07T15:56:00Z"/>
  <w16cex:commentExtensible w16cex:durableId="35C225B1" w16cex:dateUtc="2025-08-14T19:59:00Z"/>
  <w16cex:commentExtensible w16cex:durableId="04EE99AA" w16cex:dateUtc="2025-08-07T16:24:00Z"/>
  <w16cex:commentExtensible w16cex:durableId="1475EB16" w16cex:dateUtc="2025-08-07T19:35:00Z"/>
  <w16cex:commentExtensible w16cex:durableId="54C3D7AF" w16cex:dateUtc="2025-08-07T19:35:00Z"/>
  <w16cex:commentExtensible w16cex:durableId="555768EC" w16cex:dateUtc="2025-08-07T19:37:00Z"/>
  <w16cex:commentExtensible w16cex:durableId="53A3F36C" w16cex:dateUtc="2025-08-07T19:40:00Z"/>
  <w16cex:commentExtensible w16cex:durableId="76A16EF9" w16cex:dateUtc="2025-08-14T21:02:00Z"/>
  <w16cex:commentExtensible w16cex:durableId="6BB76643" w16cex:dateUtc="2025-08-07T18:46:00Z"/>
  <w16cex:commentExtensible w16cex:durableId="4D665C94" w16cex:dateUtc="2025-08-07T1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0D62377" w16cid:durableId="51F622AF"/>
  <w16cid:commentId w16cid:paraId="0EA4922D" w16cid:durableId="3C8F608D"/>
  <w16cid:commentId w16cid:paraId="104F106D" w16cid:durableId="3615265D"/>
  <w16cid:commentId w16cid:paraId="151C9011" w16cid:durableId="4C249F72"/>
  <w16cid:commentId w16cid:paraId="130047D3" w16cid:durableId="5A254578"/>
  <w16cid:commentId w16cid:paraId="779ED0EF" w16cid:durableId="779ED0EF"/>
  <w16cid:commentId w16cid:paraId="51451932" w16cid:durableId="35C225B1"/>
  <w16cid:commentId w16cid:paraId="5E41907E" w16cid:durableId="04EE99AA"/>
  <w16cid:commentId w16cid:paraId="269D75C6" w16cid:durableId="1475EB16"/>
  <w16cid:commentId w16cid:paraId="692D7F88" w16cid:durableId="54C3D7AF"/>
  <w16cid:commentId w16cid:paraId="686C3864" w16cid:durableId="555768EC"/>
  <w16cid:commentId w16cid:paraId="08225E58" w16cid:durableId="53A3F36C"/>
  <w16cid:commentId w16cid:paraId="3EDC24EE" w16cid:durableId="76A16EF9"/>
  <w16cid:commentId w16cid:paraId="330735A4" w16cid:durableId="6BB76643"/>
  <w16cid:commentId w16cid:paraId="33605313" w16cid:durableId="4D665C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3A5CEC" w14:textId="77777777" w:rsidR="0055357A" w:rsidRDefault="0055357A" w:rsidP="00066FA4">
      <w:pPr>
        <w:spacing w:after="0" w:line="240" w:lineRule="auto"/>
      </w:pPr>
      <w:r>
        <w:separator/>
      </w:r>
    </w:p>
  </w:endnote>
  <w:endnote w:type="continuationSeparator" w:id="0">
    <w:p w14:paraId="6D84131E" w14:textId="77777777" w:rsidR="0055357A" w:rsidRDefault="0055357A" w:rsidP="00066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A1263" w14:textId="77777777" w:rsidR="0055357A" w:rsidRDefault="0055357A" w:rsidP="00066FA4">
      <w:pPr>
        <w:spacing w:after="0" w:line="240" w:lineRule="auto"/>
      </w:pPr>
      <w:r>
        <w:separator/>
      </w:r>
    </w:p>
  </w:footnote>
  <w:footnote w:type="continuationSeparator" w:id="0">
    <w:p w14:paraId="7FDC5B28" w14:textId="77777777" w:rsidR="0055357A" w:rsidRDefault="0055357A" w:rsidP="00066F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B01D8"/>
    <w:multiLevelType w:val="hybridMultilevel"/>
    <w:tmpl w:val="A978E20A"/>
    <w:lvl w:ilvl="0" w:tplc="D9C0521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D678C"/>
    <w:multiLevelType w:val="hybridMultilevel"/>
    <w:tmpl w:val="6B10BCB4"/>
    <w:lvl w:ilvl="0" w:tplc="80FE340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A1026"/>
    <w:multiLevelType w:val="hybridMultilevel"/>
    <w:tmpl w:val="E8BE615A"/>
    <w:lvl w:ilvl="0" w:tplc="BE5C55A4">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2789C"/>
    <w:multiLevelType w:val="multilevel"/>
    <w:tmpl w:val="9164251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F832B32"/>
    <w:multiLevelType w:val="hybridMultilevel"/>
    <w:tmpl w:val="0D084FB0"/>
    <w:lvl w:ilvl="0" w:tplc="6B1A477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8852235">
    <w:abstractNumId w:val="2"/>
  </w:num>
  <w:num w:numId="2" w16cid:durableId="1417241669">
    <w:abstractNumId w:val="0"/>
  </w:num>
  <w:num w:numId="3" w16cid:durableId="854224560">
    <w:abstractNumId w:val="4"/>
  </w:num>
  <w:num w:numId="4" w16cid:durableId="816650726">
    <w:abstractNumId w:val="1"/>
  </w:num>
  <w:num w:numId="5" w16cid:durableId="108838036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lissa Schnure">
    <w15:presenceInfo w15:providerId="AD" w15:userId="S::mschnur3@jh.edu::21ec8bc0-ff32-4afd-8664-2fdf84f10125"/>
  </w15:person>
  <w15:person w15:author="Andrew Zalesak">
    <w15:presenceInfo w15:providerId="AD" w15:userId="S::azalesa1@jh.edu::c9a6b2c0-b8f9-46fb-bf67-e38dbc67e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sfztsfema0et8ez0v15x52wwxseafftvsxw&quot;&gt;My EndNote Library&lt;record-ids&gt;&lt;item&gt;1&lt;/item&gt;&lt;item&gt;2&lt;/item&gt;&lt;item&gt;3&lt;/item&gt;&lt;item&gt;4&lt;/item&gt;&lt;item&gt;5&lt;/item&gt;&lt;item&gt;6&lt;/item&gt;&lt;item&gt;7&lt;/item&gt;&lt;item&gt;8&lt;/item&gt;&lt;item&gt;9&lt;/item&gt;&lt;item&gt;10&lt;/item&gt;&lt;item&gt;11&lt;/item&gt;&lt;item&gt;12&lt;/item&gt;&lt;/record-ids&gt;&lt;/item&gt;&lt;/Libraries&gt;"/>
  </w:docVars>
  <w:rsids>
    <w:rsidRoot w:val="003D4207"/>
    <w:rsid w:val="000074F7"/>
    <w:rsid w:val="00013457"/>
    <w:rsid w:val="0001471D"/>
    <w:rsid w:val="0001544A"/>
    <w:rsid w:val="00016413"/>
    <w:rsid w:val="000364BC"/>
    <w:rsid w:val="0004339F"/>
    <w:rsid w:val="0006364F"/>
    <w:rsid w:val="000647A5"/>
    <w:rsid w:val="00066E69"/>
    <w:rsid w:val="00066FA4"/>
    <w:rsid w:val="00070D79"/>
    <w:rsid w:val="00072E17"/>
    <w:rsid w:val="00080B3A"/>
    <w:rsid w:val="000931ED"/>
    <w:rsid w:val="00096C50"/>
    <w:rsid w:val="00096DA2"/>
    <w:rsid w:val="000C02E2"/>
    <w:rsid w:val="000F37CB"/>
    <w:rsid w:val="00127147"/>
    <w:rsid w:val="001344C3"/>
    <w:rsid w:val="0015799C"/>
    <w:rsid w:val="001665D4"/>
    <w:rsid w:val="0017054C"/>
    <w:rsid w:val="00175C6A"/>
    <w:rsid w:val="00182F35"/>
    <w:rsid w:val="0019195F"/>
    <w:rsid w:val="0019414C"/>
    <w:rsid w:val="001C2177"/>
    <w:rsid w:val="001C21B1"/>
    <w:rsid w:val="001D2BB0"/>
    <w:rsid w:val="001E6B98"/>
    <w:rsid w:val="001E7F00"/>
    <w:rsid w:val="0021393A"/>
    <w:rsid w:val="00242B06"/>
    <w:rsid w:val="002616C4"/>
    <w:rsid w:val="002634B6"/>
    <w:rsid w:val="00267C3A"/>
    <w:rsid w:val="0027126D"/>
    <w:rsid w:val="00291DF9"/>
    <w:rsid w:val="0029509E"/>
    <w:rsid w:val="00295FDB"/>
    <w:rsid w:val="002A2342"/>
    <w:rsid w:val="002A369F"/>
    <w:rsid w:val="002B2A8D"/>
    <w:rsid w:val="002D6093"/>
    <w:rsid w:val="002D6644"/>
    <w:rsid w:val="002E08F4"/>
    <w:rsid w:val="002E65D0"/>
    <w:rsid w:val="0030352D"/>
    <w:rsid w:val="003215D7"/>
    <w:rsid w:val="00325656"/>
    <w:rsid w:val="00341CA8"/>
    <w:rsid w:val="00362DF4"/>
    <w:rsid w:val="003715A6"/>
    <w:rsid w:val="003839D9"/>
    <w:rsid w:val="00392ADF"/>
    <w:rsid w:val="00394ABC"/>
    <w:rsid w:val="003A1CBD"/>
    <w:rsid w:val="003B0AA0"/>
    <w:rsid w:val="003B6069"/>
    <w:rsid w:val="003D4207"/>
    <w:rsid w:val="003D7266"/>
    <w:rsid w:val="003E06A6"/>
    <w:rsid w:val="003E480D"/>
    <w:rsid w:val="003F6CD7"/>
    <w:rsid w:val="00423B38"/>
    <w:rsid w:val="00427D7A"/>
    <w:rsid w:val="0043329A"/>
    <w:rsid w:val="004355C7"/>
    <w:rsid w:val="004458A2"/>
    <w:rsid w:val="00446572"/>
    <w:rsid w:val="004655A7"/>
    <w:rsid w:val="0047153C"/>
    <w:rsid w:val="0049618D"/>
    <w:rsid w:val="004B06E4"/>
    <w:rsid w:val="004C44E3"/>
    <w:rsid w:val="00514761"/>
    <w:rsid w:val="00522BB0"/>
    <w:rsid w:val="0052734F"/>
    <w:rsid w:val="00531111"/>
    <w:rsid w:val="0055357A"/>
    <w:rsid w:val="00554AF2"/>
    <w:rsid w:val="00567426"/>
    <w:rsid w:val="00573BEF"/>
    <w:rsid w:val="00595433"/>
    <w:rsid w:val="00597E01"/>
    <w:rsid w:val="005A4099"/>
    <w:rsid w:val="005C0C73"/>
    <w:rsid w:val="005D022B"/>
    <w:rsid w:val="005D2B36"/>
    <w:rsid w:val="005D32FA"/>
    <w:rsid w:val="005D47FF"/>
    <w:rsid w:val="005F7E4C"/>
    <w:rsid w:val="00603824"/>
    <w:rsid w:val="00610565"/>
    <w:rsid w:val="00613C96"/>
    <w:rsid w:val="00636B28"/>
    <w:rsid w:val="00640C5C"/>
    <w:rsid w:val="00653EEE"/>
    <w:rsid w:val="0065593C"/>
    <w:rsid w:val="0065658A"/>
    <w:rsid w:val="00670AA1"/>
    <w:rsid w:val="00674302"/>
    <w:rsid w:val="006A1AA3"/>
    <w:rsid w:val="006B1D9C"/>
    <w:rsid w:val="006C1F01"/>
    <w:rsid w:val="006C5857"/>
    <w:rsid w:val="006D48AC"/>
    <w:rsid w:val="006D63B0"/>
    <w:rsid w:val="006E2E42"/>
    <w:rsid w:val="006E6C9E"/>
    <w:rsid w:val="006F06F4"/>
    <w:rsid w:val="006F1199"/>
    <w:rsid w:val="00722702"/>
    <w:rsid w:val="00723AE7"/>
    <w:rsid w:val="007473D6"/>
    <w:rsid w:val="0075548B"/>
    <w:rsid w:val="00762E9E"/>
    <w:rsid w:val="007810E9"/>
    <w:rsid w:val="007A1C5F"/>
    <w:rsid w:val="007A3058"/>
    <w:rsid w:val="007B77F6"/>
    <w:rsid w:val="007C0333"/>
    <w:rsid w:val="007E00F8"/>
    <w:rsid w:val="00821A14"/>
    <w:rsid w:val="00835D66"/>
    <w:rsid w:val="008419D4"/>
    <w:rsid w:val="0084638D"/>
    <w:rsid w:val="00846A70"/>
    <w:rsid w:val="00863024"/>
    <w:rsid w:val="0086706D"/>
    <w:rsid w:val="00897917"/>
    <w:rsid w:val="008A34B7"/>
    <w:rsid w:val="008B56DF"/>
    <w:rsid w:val="008C1333"/>
    <w:rsid w:val="008E1A31"/>
    <w:rsid w:val="00903A14"/>
    <w:rsid w:val="0090602D"/>
    <w:rsid w:val="00920B3C"/>
    <w:rsid w:val="00937401"/>
    <w:rsid w:val="00962676"/>
    <w:rsid w:val="0096728A"/>
    <w:rsid w:val="0098149A"/>
    <w:rsid w:val="00983317"/>
    <w:rsid w:val="009902D9"/>
    <w:rsid w:val="009A03E7"/>
    <w:rsid w:val="009A0520"/>
    <w:rsid w:val="009A33A4"/>
    <w:rsid w:val="009A79A2"/>
    <w:rsid w:val="009D01A7"/>
    <w:rsid w:val="009D2FE9"/>
    <w:rsid w:val="009E2C31"/>
    <w:rsid w:val="009F2C2B"/>
    <w:rsid w:val="00A01B58"/>
    <w:rsid w:val="00A0200C"/>
    <w:rsid w:val="00A025C3"/>
    <w:rsid w:val="00A07853"/>
    <w:rsid w:val="00A12786"/>
    <w:rsid w:val="00A66478"/>
    <w:rsid w:val="00A75550"/>
    <w:rsid w:val="00A77F50"/>
    <w:rsid w:val="00A84AB5"/>
    <w:rsid w:val="00A955DD"/>
    <w:rsid w:val="00AA1C3A"/>
    <w:rsid w:val="00AA359B"/>
    <w:rsid w:val="00AC4990"/>
    <w:rsid w:val="00AC7A01"/>
    <w:rsid w:val="00B04498"/>
    <w:rsid w:val="00B062DD"/>
    <w:rsid w:val="00B31F64"/>
    <w:rsid w:val="00B47EBD"/>
    <w:rsid w:val="00B671F9"/>
    <w:rsid w:val="00B80C85"/>
    <w:rsid w:val="00BA7A10"/>
    <w:rsid w:val="00BB5D96"/>
    <w:rsid w:val="00BB7C5A"/>
    <w:rsid w:val="00BC7520"/>
    <w:rsid w:val="00BD70AA"/>
    <w:rsid w:val="00C26C0E"/>
    <w:rsid w:val="00C45CAF"/>
    <w:rsid w:val="00C4761E"/>
    <w:rsid w:val="00C56D0D"/>
    <w:rsid w:val="00C62C91"/>
    <w:rsid w:val="00C64235"/>
    <w:rsid w:val="00C649C2"/>
    <w:rsid w:val="00C82514"/>
    <w:rsid w:val="00C90CBC"/>
    <w:rsid w:val="00C95E58"/>
    <w:rsid w:val="00CA7AB4"/>
    <w:rsid w:val="00CB116D"/>
    <w:rsid w:val="00CC127A"/>
    <w:rsid w:val="00CC4A7F"/>
    <w:rsid w:val="00CF0F48"/>
    <w:rsid w:val="00CF2BEB"/>
    <w:rsid w:val="00CF62BD"/>
    <w:rsid w:val="00D0036B"/>
    <w:rsid w:val="00D10A97"/>
    <w:rsid w:val="00D1767D"/>
    <w:rsid w:val="00D17CBC"/>
    <w:rsid w:val="00D2509D"/>
    <w:rsid w:val="00D4783A"/>
    <w:rsid w:val="00D66C41"/>
    <w:rsid w:val="00D67A5A"/>
    <w:rsid w:val="00D748EB"/>
    <w:rsid w:val="00D845CE"/>
    <w:rsid w:val="00D932A7"/>
    <w:rsid w:val="00DB5615"/>
    <w:rsid w:val="00DC1994"/>
    <w:rsid w:val="00DE5C54"/>
    <w:rsid w:val="00DF03D9"/>
    <w:rsid w:val="00E01787"/>
    <w:rsid w:val="00E07522"/>
    <w:rsid w:val="00E13D77"/>
    <w:rsid w:val="00E25441"/>
    <w:rsid w:val="00E46532"/>
    <w:rsid w:val="00E56717"/>
    <w:rsid w:val="00E640E4"/>
    <w:rsid w:val="00E723DC"/>
    <w:rsid w:val="00E73A5E"/>
    <w:rsid w:val="00E771B9"/>
    <w:rsid w:val="00E81F92"/>
    <w:rsid w:val="00EC3068"/>
    <w:rsid w:val="00ED3AA0"/>
    <w:rsid w:val="00F11C05"/>
    <w:rsid w:val="00F14892"/>
    <w:rsid w:val="00F20A61"/>
    <w:rsid w:val="00F260AB"/>
    <w:rsid w:val="00F35886"/>
    <w:rsid w:val="00F37525"/>
    <w:rsid w:val="00F4112A"/>
    <w:rsid w:val="00F52A95"/>
    <w:rsid w:val="00F83BA6"/>
    <w:rsid w:val="00F86F31"/>
    <w:rsid w:val="00F90F6A"/>
    <w:rsid w:val="00FC3DA1"/>
    <w:rsid w:val="00FC6701"/>
    <w:rsid w:val="00FD0E42"/>
    <w:rsid w:val="00FD33BD"/>
    <w:rsid w:val="00FE0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795D5"/>
  <w15:chartTrackingRefBased/>
  <w15:docId w15:val="{6D31FFED-3F1B-458F-975E-67329C2D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5441"/>
    <w:rPr>
      <w:sz w:val="16"/>
      <w:szCs w:val="16"/>
    </w:rPr>
  </w:style>
  <w:style w:type="paragraph" w:styleId="CommentText">
    <w:name w:val="annotation text"/>
    <w:basedOn w:val="Normal"/>
    <w:link w:val="CommentTextChar"/>
    <w:uiPriority w:val="99"/>
    <w:unhideWhenUsed/>
    <w:rsid w:val="00E25441"/>
    <w:pPr>
      <w:spacing w:line="240" w:lineRule="auto"/>
    </w:pPr>
    <w:rPr>
      <w:sz w:val="20"/>
      <w:szCs w:val="20"/>
    </w:rPr>
  </w:style>
  <w:style w:type="character" w:customStyle="1" w:styleId="CommentTextChar">
    <w:name w:val="Comment Text Char"/>
    <w:basedOn w:val="DefaultParagraphFont"/>
    <w:link w:val="CommentText"/>
    <w:uiPriority w:val="99"/>
    <w:rsid w:val="00E25441"/>
    <w:rPr>
      <w:sz w:val="20"/>
      <w:szCs w:val="20"/>
    </w:rPr>
  </w:style>
  <w:style w:type="paragraph" w:styleId="CommentSubject">
    <w:name w:val="annotation subject"/>
    <w:basedOn w:val="CommentText"/>
    <w:next w:val="CommentText"/>
    <w:link w:val="CommentSubjectChar"/>
    <w:uiPriority w:val="99"/>
    <w:semiHidden/>
    <w:unhideWhenUsed/>
    <w:rsid w:val="00E25441"/>
    <w:rPr>
      <w:b/>
      <w:bCs/>
    </w:rPr>
  </w:style>
  <w:style w:type="character" w:customStyle="1" w:styleId="CommentSubjectChar">
    <w:name w:val="Comment Subject Char"/>
    <w:basedOn w:val="CommentTextChar"/>
    <w:link w:val="CommentSubject"/>
    <w:uiPriority w:val="99"/>
    <w:semiHidden/>
    <w:rsid w:val="00E25441"/>
    <w:rPr>
      <w:b/>
      <w:bCs/>
      <w:sz w:val="20"/>
      <w:szCs w:val="20"/>
    </w:rPr>
  </w:style>
  <w:style w:type="table" w:styleId="TableGrid">
    <w:name w:val="Table Grid"/>
    <w:basedOn w:val="TableNormal"/>
    <w:uiPriority w:val="39"/>
    <w:rsid w:val="00295FD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4498"/>
    <w:pPr>
      <w:ind w:left="720"/>
      <w:contextualSpacing/>
    </w:pPr>
  </w:style>
  <w:style w:type="character" w:styleId="Hyperlink">
    <w:name w:val="Hyperlink"/>
    <w:basedOn w:val="DefaultParagraphFont"/>
    <w:uiPriority w:val="99"/>
    <w:unhideWhenUsed/>
    <w:rsid w:val="00C90CBC"/>
    <w:rPr>
      <w:color w:val="467886" w:themeColor="hyperlink"/>
      <w:u w:val="single"/>
    </w:rPr>
  </w:style>
  <w:style w:type="character" w:styleId="UnresolvedMention">
    <w:name w:val="Unresolved Mention"/>
    <w:basedOn w:val="DefaultParagraphFont"/>
    <w:uiPriority w:val="99"/>
    <w:semiHidden/>
    <w:unhideWhenUsed/>
    <w:rsid w:val="00C90CBC"/>
    <w:rPr>
      <w:color w:val="605E5C"/>
      <w:shd w:val="clear" w:color="auto" w:fill="E1DFDD"/>
    </w:rPr>
  </w:style>
  <w:style w:type="table" w:customStyle="1" w:styleId="TableGrid1">
    <w:name w:val="Table Grid1"/>
    <w:basedOn w:val="TableNormal"/>
    <w:next w:val="TableGrid"/>
    <w:uiPriority w:val="39"/>
    <w:rsid w:val="0047153C"/>
    <w:pPr>
      <w:spacing w:after="0" w:line="240" w:lineRule="auto"/>
    </w:pPr>
    <w:rPr>
      <w:rFonts w:ascii="Arial" w:eastAsia="Arial" w:hAnsi="Arial" w:cs="Arial"/>
      <w:kern w:val="0"/>
      <w:lang w:val="en"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07522"/>
    <w:pPr>
      <w:spacing w:after="0" w:line="240" w:lineRule="auto"/>
    </w:pPr>
  </w:style>
  <w:style w:type="paragraph" w:styleId="Header">
    <w:name w:val="header"/>
    <w:basedOn w:val="Normal"/>
    <w:link w:val="HeaderChar"/>
    <w:uiPriority w:val="99"/>
    <w:unhideWhenUsed/>
    <w:rsid w:val="00066F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FA4"/>
  </w:style>
  <w:style w:type="paragraph" w:styleId="Footer">
    <w:name w:val="footer"/>
    <w:basedOn w:val="Normal"/>
    <w:link w:val="FooterChar"/>
    <w:uiPriority w:val="99"/>
    <w:unhideWhenUsed/>
    <w:rsid w:val="00066F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FA4"/>
  </w:style>
  <w:style w:type="table" w:styleId="GridTable1Light">
    <w:name w:val="Grid Table 1 Light"/>
    <w:basedOn w:val="TableNormal"/>
    <w:uiPriority w:val="46"/>
    <w:rsid w:val="008419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Title">
    <w:name w:val="EndNote Bibliography Title"/>
    <w:basedOn w:val="Normal"/>
    <w:link w:val="EndNoteBibliographyTitleChar"/>
    <w:rsid w:val="0017054C"/>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17054C"/>
    <w:rPr>
      <w:rFonts w:ascii="Aptos" w:hAnsi="Aptos"/>
      <w:noProof/>
    </w:rPr>
  </w:style>
  <w:style w:type="paragraph" w:customStyle="1" w:styleId="EndNoteBibliography">
    <w:name w:val="EndNote Bibliography"/>
    <w:basedOn w:val="Normal"/>
    <w:link w:val="EndNoteBibliographyChar"/>
    <w:rsid w:val="0017054C"/>
    <w:pPr>
      <w:spacing w:line="240" w:lineRule="auto"/>
      <w:jc w:val="both"/>
    </w:pPr>
    <w:rPr>
      <w:rFonts w:ascii="Aptos" w:hAnsi="Aptos"/>
      <w:noProof/>
    </w:rPr>
  </w:style>
  <w:style w:type="character" w:customStyle="1" w:styleId="EndNoteBibliographyChar">
    <w:name w:val="EndNote Bibliography Char"/>
    <w:basedOn w:val="DefaultParagraphFont"/>
    <w:link w:val="EndNoteBibliography"/>
    <w:rsid w:val="0017054C"/>
    <w:rPr>
      <w:rFonts w:ascii="Aptos" w:hAnsi="Apto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850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hiv.gov/federal-response/ending-the-hiv-epidemic/overview" TargetMode="External"/><Relationship Id="rId1" Type="http://schemas.openxmlformats.org/officeDocument/2006/relationships/hyperlink" Target="https://www.acpjournals.org/doi/full/10.7326/M21-1501"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hiv.gov/federal-response/ending-the-hiv-epidemic/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cdc.gov/hiv-data/nhss/estimated-hiv-incidence-and-prevalence.html" TargetMode="Externa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s://www.medicare.gov/basics/get-started-with-medicare/sign-up/when-does-medicare-coverage-star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kff.org/hivaids/fact-sheet/the-hiv-aids-epidemic-in-the-united-states-the-basics/" TargetMode="External"/><Relationship Id="rId30" Type="http://schemas.openxmlformats.org/officeDocument/2006/relationships/hyperlink" Target="https://www.cdc.gov/hiv/data-research/facts-stats/index.html" TargetMode="Externa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8C811-FAD5-4ADF-9E08-D8F0A7D23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6721</TotalTime>
  <Pages>14</Pages>
  <Words>6016</Words>
  <Characters>34293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40229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Zalesak</dc:creator>
  <cp:keywords/>
  <dc:description/>
  <cp:lastModifiedBy>Andrew Zalesak</cp:lastModifiedBy>
  <cp:revision>65</cp:revision>
  <dcterms:created xsi:type="dcterms:W3CDTF">2025-08-12T18:17:00Z</dcterms:created>
  <dcterms:modified xsi:type="dcterms:W3CDTF">2025-08-21T14:45:00Z</dcterms:modified>
</cp:coreProperties>
</file>