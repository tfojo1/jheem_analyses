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163A" w14:textId="738AABA9" w:rsidR="00856539" w:rsidRDefault="00B2669A">
      <w:r>
        <w:t xml:space="preserve">Abstract </w:t>
      </w:r>
      <w:r w:rsidR="00D43B1E">
        <w:t>for 16</w:t>
      </w:r>
      <w:r w:rsidR="00D43B1E" w:rsidRPr="00D43B1E">
        <w:rPr>
          <w:vertAlign w:val="superscript"/>
        </w:rPr>
        <w:t>th</w:t>
      </w:r>
      <w:r w:rsidR="00D43B1E">
        <w:t xml:space="preserve"> International Workshop on Aging &amp; HIV</w:t>
      </w:r>
    </w:p>
    <w:p w14:paraId="4E3A881D" w14:textId="578B4FBA" w:rsidR="009B76AA" w:rsidRDefault="000B6C25" w:rsidP="00D43B1E">
      <w:r>
        <w:t>Andrew Zalesak</w:t>
      </w:r>
    </w:p>
    <w:p w14:paraId="0F7E9E58" w14:textId="4974F00C" w:rsidR="00FF6A3C" w:rsidRDefault="00FF6A3C">
      <w:r>
        <w:t xml:space="preserve">Words:  </w:t>
      </w:r>
      <w:r w:rsidRPr="00D43B1E">
        <w:rPr>
          <w:b/>
          <w:bCs/>
        </w:rPr>
        <w:t>4</w:t>
      </w:r>
      <w:ins w:id="0" w:author="Andrew Zalesak" w:date="2025-07-23T10:35:00Z" w16du:dateUtc="2025-07-23T14:35:00Z">
        <w:r w:rsidR="00C16DF0">
          <w:rPr>
            <w:b/>
            <w:bCs/>
          </w:rPr>
          <w:t>58</w:t>
        </w:r>
      </w:ins>
      <w:del w:id="1" w:author="Andrew Zalesak" w:date="2025-07-23T10:35:00Z" w16du:dateUtc="2025-07-23T14:35:00Z">
        <w:r w:rsidR="000B6C25" w:rsidRPr="00D43B1E" w:rsidDel="00C16DF0">
          <w:rPr>
            <w:b/>
            <w:bCs/>
          </w:rPr>
          <w:delText>3</w:delText>
        </w:r>
        <w:r w:rsidR="006D29B7" w:rsidDel="00C16DF0">
          <w:rPr>
            <w:b/>
            <w:bCs/>
          </w:rPr>
          <w:delText>5</w:delText>
        </w:r>
      </w:del>
      <w:r>
        <w:t>/500</w:t>
      </w:r>
    </w:p>
    <w:p w14:paraId="6A6A86DB" w14:textId="3A1EDB01" w:rsidR="00C02B3B" w:rsidRDefault="00C02B3B">
      <w:r>
        <w:t>Title: Modeling State-Level Aging Patterns Among PLW</w:t>
      </w:r>
      <w:ins w:id="2" w:author="Andrew Zalesak" w:date="2025-07-22T16:48:00Z" w16du:dateUtc="2025-07-22T20:48:00Z">
        <w:r w:rsidR="001B3E0A">
          <w:t>D</w:t>
        </w:r>
      </w:ins>
      <w:r>
        <w:t>H in the United States</w:t>
      </w:r>
    </w:p>
    <w:p w14:paraId="20A09CD8" w14:textId="4F775BB5" w:rsidR="00B2669A" w:rsidRPr="00B2669A" w:rsidRDefault="00B2669A">
      <w:pPr>
        <w:rPr>
          <w:i/>
          <w:iCs/>
        </w:rPr>
      </w:pPr>
      <w:r>
        <w:t xml:space="preserve">Background: </w:t>
      </w:r>
      <w:r w:rsidR="007C139A">
        <w:t>As</w:t>
      </w:r>
      <w:r>
        <w:t xml:space="preserve"> </w:t>
      </w:r>
      <w:r w:rsidR="00D24015">
        <w:t>people</w:t>
      </w:r>
      <w:r>
        <w:t xml:space="preserve"> living with HIV </w:t>
      </w:r>
      <w:del w:id="3" w:author="Andrew Zalesak" w:date="2025-07-22T16:27:00Z" w16du:dateUtc="2025-07-22T20:27:00Z">
        <w:r w:rsidR="00D95089" w:rsidDel="00113108">
          <w:delText>(PLWH)</w:delText>
        </w:r>
        <w:r w:rsidR="007C139A" w:rsidDel="00113108">
          <w:delText xml:space="preserve"> </w:delText>
        </w:r>
      </w:del>
      <w:r w:rsidR="007C139A">
        <w:t>continue to age</w:t>
      </w:r>
      <w:r w:rsidR="00D95089">
        <w:t xml:space="preserve"> </w:t>
      </w:r>
      <w:r>
        <w:t>in the United States</w:t>
      </w:r>
      <w:r w:rsidR="007C139A">
        <w:t xml:space="preserve"> (US),</w:t>
      </w:r>
      <w:r>
        <w:t xml:space="preserve"> local healthcare systems</w:t>
      </w:r>
      <w:r w:rsidR="007C139A">
        <w:t xml:space="preserve"> should prepare </w:t>
      </w:r>
      <w:r>
        <w:t xml:space="preserve">to </w:t>
      </w:r>
      <w:r w:rsidR="00AD434C">
        <w:t>manage</w:t>
      </w:r>
      <w:r w:rsidR="007C139A">
        <w:t xml:space="preserve"> the increasing burden of</w:t>
      </w:r>
      <w:r w:rsidR="00D07F02">
        <w:t xml:space="preserve"> </w:t>
      </w:r>
      <w:r>
        <w:t xml:space="preserve">age-related comorbidities. </w:t>
      </w:r>
      <w:r w:rsidRPr="00DF0D3C">
        <w:t xml:space="preserve">It </w:t>
      </w:r>
      <w:r w:rsidR="007C139A">
        <w:t xml:space="preserve">remains unclear </w:t>
      </w:r>
      <w:r w:rsidRPr="00DF0D3C">
        <w:t xml:space="preserve">how these demographic trends </w:t>
      </w:r>
      <w:r w:rsidR="007C139A">
        <w:t xml:space="preserve">- </w:t>
      </w:r>
      <w:r w:rsidR="00AD434C">
        <w:t>and their corresponding impacts on healthcare systems</w:t>
      </w:r>
      <w:r w:rsidR="007C139A">
        <w:t xml:space="preserve"> - w</w:t>
      </w:r>
      <w:r w:rsidRPr="00DF0D3C">
        <w:t>ill continue into the future</w:t>
      </w:r>
      <w:r w:rsidR="005B0CFE" w:rsidRPr="00DF0D3C">
        <w:t xml:space="preserve"> and </w:t>
      </w:r>
      <w:r w:rsidR="007C139A">
        <w:t>how</w:t>
      </w:r>
      <w:r w:rsidR="007C139A" w:rsidRPr="00DF0D3C">
        <w:t xml:space="preserve"> </w:t>
      </w:r>
      <w:r w:rsidR="005B0CFE" w:rsidRPr="00DF0D3C">
        <w:t xml:space="preserve">they differ </w:t>
      </w:r>
      <w:r w:rsidR="007C139A">
        <w:t xml:space="preserve">across US </w:t>
      </w:r>
      <w:r w:rsidR="005B0CFE" w:rsidRPr="00DF0D3C">
        <w:t>state</w:t>
      </w:r>
      <w:r w:rsidR="007C139A">
        <w:t>s</w:t>
      </w:r>
      <w:r w:rsidR="005B0CFE" w:rsidRPr="00DF0D3C">
        <w:t>.</w:t>
      </w:r>
    </w:p>
    <w:p w14:paraId="0E5BBEEE" w14:textId="5BBCB06B" w:rsidR="002A3963" w:rsidRDefault="00B2669A">
      <w:r>
        <w:t xml:space="preserve">Material and Methods: </w:t>
      </w:r>
      <w:r w:rsidR="002A3963">
        <w:t>The Johns</w:t>
      </w:r>
      <w:r>
        <w:t xml:space="preserve"> Hopkins Epidemiologic and Economic Model (JHEEM)</w:t>
      </w:r>
      <w:r w:rsidR="007C139A">
        <w:t xml:space="preserve"> is</w:t>
      </w:r>
      <w:r>
        <w:t xml:space="preserve"> a dynamic transmission model of HIV</w:t>
      </w:r>
      <w:r w:rsidR="007C139A">
        <w:t xml:space="preserve"> in the US. The model</w:t>
      </w:r>
      <w:r>
        <w:t xml:space="preserve"> </w:t>
      </w:r>
      <w:r w:rsidR="00982DE3">
        <w:t xml:space="preserve">is </w:t>
      </w:r>
      <w:r w:rsidR="002A3963">
        <w:t>calibrated</w:t>
      </w:r>
      <w:r w:rsidR="00982DE3">
        <w:t xml:space="preserve"> </w:t>
      </w:r>
      <w:r w:rsidR="007C139A">
        <w:t>to population demographics (by age, race/ethnicity, sex) and key HIV</w:t>
      </w:r>
      <w:r w:rsidR="00982DE3">
        <w:t xml:space="preserve"> epidemiolog</w:t>
      </w:r>
      <w:r w:rsidR="007C139A">
        <w:t xml:space="preserve">ical targets - </w:t>
      </w:r>
      <w:del w:id="4" w:author="Andrew Zalesak" w:date="2025-07-22T16:39:00Z" w16du:dateUtc="2025-07-22T20:39:00Z">
        <w:r w:rsidR="00AD434C" w:rsidDel="00113108">
          <w:delText xml:space="preserve"> </w:delText>
        </w:r>
      </w:del>
      <w:r w:rsidR="00AD434C">
        <w:t>including</w:t>
      </w:r>
      <w:r w:rsidR="00982DE3">
        <w:t xml:space="preserve"> new diagnoses and diagnosed prevalence by age group</w:t>
      </w:r>
      <w:r w:rsidR="007C139A">
        <w:t xml:space="preserve"> - in 11 states</w:t>
      </w:r>
      <w:del w:id="5" w:author="Andrew Zalesak" w:date="2025-07-22T16:35:00Z" w16du:dateUtc="2025-07-22T20:35:00Z">
        <w:r w:rsidR="007C139A" w:rsidDel="00113108">
          <w:delText>,</w:delText>
        </w:r>
      </w:del>
      <w:r w:rsidR="007C139A">
        <w:t xml:space="preserve"> comprising 63% of diagnosed prevalence in the US</w:t>
      </w:r>
      <w:r w:rsidR="00982DE3">
        <w:t>.</w:t>
      </w:r>
      <w:r w:rsidR="002A3963">
        <w:t xml:space="preserve"> We project HIV epidemics </w:t>
      </w:r>
      <w:r w:rsidR="00AD434C">
        <w:t>from 2025 to</w:t>
      </w:r>
      <w:r w:rsidR="00956199">
        <w:t xml:space="preserve"> 204</w:t>
      </w:r>
      <w:r w:rsidR="007C139A">
        <w:t>0</w:t>
      </w:r>
      <w:r w:rsidR="00AD434C">
        <w:t>,</w:t>
      </w:r>
      <w:r w:rsidR="002A3963">
        <w:t xml:space="preserve"> estimat</w:t>
      </w:r>
      <w:r w:rsidR="00AD434C">
        <w:t>ing</w:t>
      </w:r>
      <w:r w:rsidR="002A3963">
        <w:t xml:space="preserve"> the proportion of </w:t>
      </w:r>
      <w:ins w:id="6" w:author="Andrew Zalesak" w:date="2025-07-22T16:35:00Z" w16du:dateUtc="2025-07-22T20:35:00Z">
        <w:r w:rsidR="00113108">
          <w:t xml:space="preserve">people living with diagnosed HIV (PLWDH) </w:t>
        </w:r>
      </w:ins>
      <w:del w:id="7" w:author="Andrew Zalesak" w:date="2025-07-22T16:35:00Z" w16du:dateUtc="2025-07-22T20:35:00Z">
        <w:r w:rsidR="00D95089" w:rsidDel="00113108">
          <w:delText>PLWH</w:delText>
        </w:r>
        <w:r w:rsidR="002A3963" w:rsidDel="00113108">
          <w:delText xml:space="preserve"> </w:delText>
        </w:r>
      </w:del>
      <w:r w:rsidR="002A3963">
        <w:t xml:space="preserve">over </w:t>
      </w:r>
      <w:r w:rsidR="007C139A">
        <w:t xml:space="preserve">the ages of </w:t>
      </w:r>
      <w:r w:rsidR="002A3963">
        <w:t xml:space="preserve">55 </w:t>
      </w:r>
      <w:commentRangeStart w:id="8"/>
      <w:ins w:id="9" w:author="Parastu Kasaie" w:date="2025-07-11T16:35:00Z" w16du:dateUtc="2025-07-11T20:35:00Z">
        <w:r w:rsidR="007C139A">
          <w:t xml:space="preserve">and 65 </w:t>
        </w:r>
      </w:ins>
      <w:r w:rsidR="002A3963">
        <w:t xml:space="preserve">years </w:t>
      </w:r>
      <w:commentRangeEnd w:id="8"/>
      <w:r w:rsidR="007C139A">
        <w:rPr>
          <w:rStyle w:val="CommentReference"/>
        </w:rPr>
        <w:commentReference w:id="8"/>
      </w:r>
      <w:del w:id="10" w:author="Parastu Kasaie" w:date="2025-07-11T16:35:00Z" w16du:dateUtc="2025-07-11T20:35:00Z">
        <w:r w:rsidR="002A3963" w:rsidDel="007C139A">
          <w:delText xml:space="preserve">old </w:delText>
        </w:r>
      </w:del>
      <w:r w:rsidR="002A3963">
        <w:t xml:space="preserve">as well as the median age of </w:t>
      </w:r>
      <w:r w:rsidR="00D95089">
        <w:t>PLW</w:t>
      </w:r>
      <w:ins w:id="11" w:author="Andrew Zalesak" w:date="2025-07-22T16:35:00Z" w16du:dateUtc="2025-07-22T20:35:00Z">
        <w:r w:rsidR="00113108">
          <w:t>D</w:t>
        </w:r>
      </w:ins>
      <w:r w:rsidR="00D95089">
        <w:t>H</w:t>
      </w:r>
      <w:r w:rsidR="002A3963">
        <w:t>.</w:t>
      </w:r>
      <w:r w:rsidR="00587129">
        <w:t xml:space="preserve"> </w:t>
      </w:r>
      <w:ins w:id="12" w:author="Andrew Zalesak" w:date="2025-07-22T16:29:00Z" w16du:dateUtc="2025-07-22T20:29:00Z">
        <w:r w:rsidR="00113108">
          <w:t xml:space="preserve">95% </w:t>
        </w:r>
      </w:ins>
      <w:ins w:id="13" w:author="David Dowdy" w:date="2025-07-11T13:26:00Z" w16du:dateUtc="2025-07-11T17:26:00Z">
        <w:del w:id="14" w:author="Andrew Zalesak" w:date="2025-07-22T16:45:00Z" w16du:dateUtc="2025-07-22T20:45:00Z">
          <w:r w:rsidR="00AD434C" w:rsidDel="006E15B4">
            <w:delText xml:space="preserve"> </w:delText>
          </w:r>
        </w:del>
      </w:ins>
      <w:ins w:id="15" w:author="David Dowdy" w:date="2025-07-11T13:24:00Z" w16du:dateUtc="2025-07-11T17:24:00Z">
        <w:del w:id="16" w:author="Andrew Zalesak" w:date="2025-07-22T16:29:00Z" w16du:dateUtc="2025-07-22T20:29:00Z">
          <w:r w:rsidR="00AD434C" w:rsidDel="00113108">
            <w:delText>uncertainty</w:delText>
          </w:r>
        </w:del>
      </w:ins>
      <w:ins w:id="17" w:author="Andrew Zalesak" w:date="2025-07-22T16:29:00Z" w16du:dateUtc="2025-07-22T20:29:00Z">
        <w:r w:rsidR="00113108">
          <w:t>credible</w:t>
        </w:r>
      </w:ins>
      <w:r w:rsidR="00AD434C">
        <w:t xml:space="preserve"> ranges</w:t>
      </w:r>
      <w:ins w:id="18" w:author="Andrew Zalesak" w:date="2025-07-22T16:30:00Z" w16du:dateUtc="2025-07-22T20:30:00Z">
        <w:r w:rsidR="00113108">
          <w:t xml:space="preserve"> (CR)</w:t>
        </w:r>
      </w:ins>
      <w:ins w:id="19" w:author="David Dowdy" w:date="2025-07-11T13:25:00Z" w16du:dateUtc="2025-07-11T17:25:00Z">
        <w:r w:rsidR="00AD434C">
          <w:t xml:space="preserve"> </w:t>
        </w:r>
      </w:ins>
      <w:r w:rsidR="007C139A">
        <w:t xml:space="preserve">are reported </w:t>
      </w:r>
      <w:r w:rsidR="00AD434C">
        <w:t xml:space="preserve">across </w:t>
      </w:r>
      <w:r w:rsidR="00587129">
        <w:t>1</w:t>
      </w:r>
      <w:r w:rsidR="00D7311A">
        <w:t>,</w:t>
      </w:r>
      <w:r w:rsidR="00587129">
        <w:t xml:space="preserve">000 </w:t>
      </w:r>
      <w:r w:rsidR="00AD434C">
        <w:t xml:space="preserve">independent </w:t>
      </w:r>
      <w:r w:rsidR="00587129">
        <w:t>simulations</w:t>
      </w:r>
      <w:r w:rsidR="00AD434C">
        <w:t xml:space="preserve"> per state</w:t>
      </w:r>
      <w:r w:rsidR="00587129">
        <w:t>.</w:t>
      </w:r>
    </w:p>
    <w:p w14:paraId="07CFB383" w14:textId="1C4FAE2B" w:rsidR="00B2669A" w:rsidRDefault="00B2669A">
      <w:r>
        <w:t>Results:</w:t>
      </w:r>
      <w:r w:rsidR="00982DE3">
        <w:t xml:space="preserve"> </w:t>
      </w:r>
      <w:ins w:id="20" w:author="Andrew Zalesak" w:date="2025-07-23T10:27:00Z" w16du:dateUtc="2025-07-23T14:27:00Z">
        <w:r w:rsidR="00372CE6">
          <w:t xml:space="preserve">The model projected the number of PLWDH in the 11-state region to rise from 665,000 (CR: 658,000 to 671,000) in 2025 to 702,000 (CR: 673,000 to 726,000) in 2040, of </w:t>
        </w:r>
      </w:ins>
      <w:ins w:id="21" w:author="Andrew Zalesak" w:date="2025-07-23T10:45:00Z" w16du:dateUtc="2025-07-23T14:45:00Z">
        <w:r w:rsidR="001570B9">
          <w:t>whom</w:t>
        </w:r>
      </w:ins>
      <w:ins w:id="22" w:author="Andrew Zalesak" w:date="2025-07-23T10:27:00Z" w16du:dateUtc="2025-07-23T14:27:00Z">
        <w:r w:rsidR="00372CE6">
          <w:t xml:space="preserve"> those </w:t>
        </w:r>
      </w:ins>
      <w:ins w:id="23" w:author="Andrew Zalesak" w:date="2025-07-23T10:29:00Z" w16du:dateUtc="2025-07-23T14:29:00Z">
        <w:r w:rsidR="00372CE6">
          <w:t>age</w:t>
        </w:r>
      </w:ins>
      <w:ins w:id="24" w:author="Andrew Zalesak" w:date="2025-07-23T10:27:00Z" w16du:dateUtc="2025-07-23T14:27:00Z">
        <w:r w:rsidR="00372CE6">
          <w:t xml:space="preserve"> 55</w:t>
        </w:r>
      </w:ins>
      <w:ins w:id="25" w:author="Andrew Zalesak" w:date="2025-07-23T10:29:00Z" w16du:dateUtc="2025-07-23T14:29:00Z">
        <w:r w:rsidR="00372CE6">
          <w:t xml:space="preserve">+ </w:t>
        </w:r>
      </w:ins>
      <w:ins w:id="26" w:author="Andrew Zalesak" w:date="2025-07-23T10:27:00Z" w16du:dateUtc="2025-07-23T14:27:00Z">
        <w:r w:rsidR="00372CE6">
          <w:t xml:space="preserve">numbered 308,000 (CR: 302,000 to 315,000) in 2025 and 402,000 (CR: 379,000 to 326,000) in 2040. This reflected an increase in the proportion of PLWDH </w:t>
        </w:r>
      </w:ins>
      <w:ins w:id="27" w:author="Andrew Zalesak" w:date="2025-07-23T10:29:00Z" w16du:dateUtc="2025-07-23T14:29:00Z">
        <w:r w:rsidR="00372CE6">
          <w:t xml:space="preserve">age 55+ </w:t>
        </w:r>
      </w:ins>
      <w:ins w:id="28" w:author="Andrew Zalesak" w:date="2025-07-23T10:27:00Z" w16du:dateUtc="2025-07-23T14:27:00Z">
        <w:r w:rsidR="00372CE6">
          <w:t>from 46% (CR: 45 to 47%) in 2025 to 57% (CR: 54 to 60%) in 2040 and a shift in median age of PLWDH from 51 years (CR: 51 to 52) to 61 years (CI: 58 to 63).</w:t>
        </w:r>
      </w:ins>
      <w:commentRangeStart w:id="29"/>
      <w:commentRangeStart w:id="30"/>
      <w:del w:id="31" w:author="Andrew Zalesak" w:date="2025-07-23T10:27:00Z" w16du:dateUtc="2025-07-23T14:27:00Z">
        <w:r w:rsidR="007C139A" w:rsidDel="00372CE6">
          <w:delText xml:space="preserve">The model </w:delText>
        </w:r>
        <w:r w:rsidR="00982DE3" w:rsidDel="00372CE6">
          <w:delText xml:space="preserve"> projected</w:delText>
        </w:r>
      </w:del>
      <w:ins w:id="32" w:author="Parastu Kasaie" w:date="2025-07-11T16:37:00Z" w16du:dateUtc="2025-07-11T20:37:00Z">
        <w:del w:id="33" w:author="Andrew Zalesak" w:date="2025-07-23T10:27:00Z" w16du:dateUtc="2025-07-23T14:27:00Z">
          <w:r w:rsidR="007C139A" w:rsidDel="00372CE6">
            <w:delText>s</w:delText>
          </w:r>
        </w:del>
      </w:ins>
      <w:del w:id="34" w:author="Andrew Zalesak" w:date="2025-07-23T10:27:00Z" w16du:dateUtc="2025-07-23T14:27:00Z">
        <w:r w:rsidR="00982DE3" w:rsidDel="00372CE6">
          <w:delText xml:space="preserve"> </w:delText>
        </w:r>
      </w:del>
      <w:ins w:id="35" w:author="Parastu Kasaie" w:date="2025-07-11T16:37:00Z" w16du:dateUtc="2025-07-11T20:37:00Z">
        <w:del w:id="36" w:author="Andrew Zalesak" w:date="2025-07-23T10:27:00Z" w16du:dateUtc="2025-07-23T14:27:00Z">
          <w:r w:rsidR="007C139A" w:rsidDel="00372CE6">
            <w:delText xml:space="preserve">an increase in </w:delText>
          </w:r>
        </w:del>
      </w:ins>
      <w:del w:id="37" w:author="Andrew Zalesak" w:date="2025-07-23T10:27:00Z" w16du:dateUtc="2025-07-23T14:27:00Z">
        <w:r w:rsidR="00982DE3" w:rsidDel="00372CE6">
          <w:delText>the proportion of PLWH age</w:delText>
        </w:r>
        <w:r w:rsidR="005B0CFE" w:rsidDel="00372CE6">
          <w:delText>d</w:delText>
        </w:r>
        <w:r w:rsidR="00982DE3" w:rsidDel="00372CE6">
          <w:delText xml:space="preserve"> 55+ </w:delText>
        </w:r>
      </w:del>
      <w:ins w:id="38" w:author="David Dowdy" w:date="2025-07-11T13:26:00Z" w16du:dateUtc="2025-07-11T17:26:00Z">
        <w:del w:id="39" w:author="Andrew Zalesak" w:date="2025-07-23T10:27:00Z" w16du:dateUtc="2025-07-23T14:27:00Z">
          <w:r w:rsidR="00AD434C" w:rsidDel="00372CE6">
            <w:delText>will</w:delText>
          </w:r>
        </w:del>
      </w:ins>
      <w:del w:id="40" w:author="Andrew Zalesak" w:date="2025-07-23T10:27:00Z" w16du:dateUtc="2025-07-23T14:27:00Z">
        <w:r w:rsidR="00982DE3" w:rsidDel="00372CE6">
          <w:delText xml:space="preserve">to rise </w:delText>
        </w:r>
        <w:r w:rsidR="00D24015" w:rsidDel="00372CE6">
          <w:delText>from</w:delText>
        </w:r>
      </w:del>
      <w:ins w:id="41" w:author="Parastu Kasaie" w:date="2025-07-11T16:37:00Z" w16du:dateUtc="2025-07-11T20:37:00Z">
        <w:del w:id="42" w:author="Andrew Zalesak" w:date="2025-07-23T10:27:00Z" w16du:dateUtc="2025-07-23T14:27:00Z">
          <w:r w:rsidR="007C139A" w:rsidDel="00372CE6">
            <w:delText>from</w:delText>
          </w:r>
        </w:del>
      </w:ins>
      <w:del w:id="43" w:author="Andrew Zalesak" w:date="2025-07-23T10:27:00Z" w16du:dateUtc="2025-07-23T14:27:00Z">
        <w:r w:rsidR="00D24015" w:rsidDel="00372CE6">
          <w:delText xml:space="preserve"> </w:delText>
        </w:r>
        <w:r w:rsidR="00587129" w:rsidDel="00372CE6">
          <w:delText>46% (CI</w:delText>
        </w:r>
      </w:del>
      <w:ins w:id="44" w:author="Parastu Kasaie" w:date="2025-07-11T16:36:00Z" w16du:dateUtc="2025-07-11T20:36:00Z">
        <w:del w:id="45" w:author="Andrew Zalesak" w:date="2025-07-22T16:39:00Z" w16du:dateUtc="2025-07-22T20:39:00Z">
          <w:r w:rsidR="007C139A" w:rsidDel="00113108">
            <w:delText>U</w:delText>
          </w:r>
        </w:del>
        <w:del w:id="46" w:author="Andrew Zalesak" w:date="2025-07-23T10:27:00Z" w16du:dateUtc="2025-07-23T14:27:00Z">
          <w:r w:rsidR="007C139A" w:rsidDel="00372CE6">
            <w:delText>R</w:delText>
          </w:r>
        </w:del>
      </w:ins>
      <w:del w:id="47" w:author="Andrew Zalesak" w:date="2025-07-23T10:27:00Z" w16du:dateUtc="2025-07-23T14:27:00Z">
        <w:r w:rsidR="00587129" w:rsidDel="00372CE6">
          <w:delText>: 45 to 47%)</w:delText>
        </w:r>
        <w:r w:rsidR="00D24015" w:rsidDel="00372CE6">
          <w:delText xml:space="preserve"> </w:delText>
        </w:r>
        <w:r w:rsidR="000B6C25" w:rsidDel="00372CE6">
          <w:delText xml:space="preserve">in 2025 </w:delText>
        </w:r>
        <w:r w:rsidR="00D24015" w:rsidDel="00372CE6">
          <w:delText xml:space="preserve">to </w:delText>
        </w:r>
        <w:r w:rsidR="00587129" w:rsidDel="00372CE6">
          <w:delText>57%</w:delText>
        </w:r>
        <w:r w:rsidR="00FD4D03" w:rsidDel="00372CE6">
          <w:delText xml:space="preserve"> (</w:delText>
        </w:r>
        <w:r w:rsidR="00587129" w:rsidDel="00372CE6">
          <w:delText>CI</w:delText>
        </w:r>
      </w:del>
      <w:ins w:id="48" w:author="Parastu Kasaie" w:date="2025-07-11T16:44:00Z" w16du:dateUtc="2025-07-11T20:44:00Z">
        <w:del w:id="49" w:author="Andrew Zalesak" w:date="2025-07-23T10:27:00Z" w16du:dateUtc="2025-07-23T14:27:00Z">
          <w:r w:rsidR="00B75A93" w:rsidDel="00372CE6">
            <w:delText>(</w:delText>
          </w:r>
        </w:del>
        <w:del w:id="50" w:author="Andrew Zalesak" w:date="2025-07-22T16:39:00Z" w16du:dateUtc="2025-07-22T20:39:00Z">
          <w:r w:rsidR="00B75A93" w:rsidDel="00113108">
            <w:delText>U</w:delText>
          </w:r>
        </w:del>
        <w:del w:id="51" w:author="Andrew Zalesak" w:date="2025-07-23T10:27:00Z" w16du:dateUtc="2025-07-23T14:27:00Z">
          <w:r w:rsidR="00B75A93" w:rsidDel="00372CE6">
            <w:delText>R</w:delText>
          </w:r>
        </w:del>
      </w:ins>
      <w:del w:id="52" w:author="Andrew Zalesak" w:date="2025-07-23T10:27:00Z" w16du:dateUtc="2025-07-23T14:27:00Z">
        <w:r w:rsidR="00587129" w:rsidDel="00372CE6">
          <w:delText>: 54 to 60%</w:delText>
        </w:r>
        <w:r w:rsidR="00FD4D03" w:rsidDel="00372CE6">
          <w:delText>)</w:delText>
        </w:r>
        <w:r w:rsidR="00982DE3" w:rsidDel="00372CE6">
          <w:delText xml:space="preserve"> </w:delText>
        </w:r>
        <w:r w:rsidR="000B6C25" w:rsidDel="00372CE6">
          <w:delText xml:space="preserve">in 2040 </w:delText>
        </w:r>
        <w:r w:rsidR="00982DE3" w:rsidDel="00372CE6">
          <w:delText xml:space="preserve">across </w:delText>
        </w:r>
        <w:r w:rsidR="002C7007" w:rsidDel="00372CE6">
          <w:delText>the</w:delText>
        </w:r>
        <w:r w:rsidR="00252CCA" w:rsidDel="00372CE6">
          <w:delText xml:space="preserve"> 11</w:delText>
        </w:r>
        <w:r w:rsidR="002C7007" w:rsidDel="00372CE6">
          <w:delText>-</w:delText>
        </w:r>
        <w:r w:rsidR="00252CCA" w:rsidDel="00372CE6">
          <w:delText>state</w:delText>
        </w:r>
      </w:del>
      <w:ins w:id="53" w:author="Parastu Kasaie" w:date="2025-07-11T16:37:00Z" w16du:dateUtc="2025-07-11T20:37:00Z">
        <w:del w:id="54" w:author="Andrew Zalesak" w:date="2025-07-23T10:27:00Z" w16du:dateUtc="2025-07-23T14:27:00Z">
          <w:r w:rsidR="007C139A" w:rsidDel="00372CE6">
            <w:delText>s</w:delText>
          </w:r>
        </w:del>
      </w:ins>
      <w:del w:id="55" w:author="Andrew Zalesak" w:date="2025-07-23T10:27:00Z" w16du:dateUtc="2025-07-23T14:27:00Z">
        <w:r w:rsidR="002C7007" w:rsidDel="00372CE6">
          <w:delText xml:space="preserve"> region</w:delText>
        </w:r>
        <w:r w:rsidR="00587129" w:rsidDel="00372CE6">
          <w:delText xml:space="preserve">. </w:delText>
        </w:r>
        <w:commentRangeStart w:id="56"/>
        <w:r w:rsidR="00587129" w:rsidDel="00372CE6">
          <w:delText>This r</w:delText>
        </w:r>
        <w:r w:rsidR="00982DE3" w:rsidDel="00372CE6">
          <w:delText>eflect</w:delText>
        </w:r>
        <w:r w:rsidR="00587129" w:rsidDel="00372CE6">
          <w:delText>ed</w:delText>
        </w:r>
        <w:r w:rsidR="00982DE3" w:rsidDel="00372CE6">
          <w:delText xml:space="preserve"> </w:delText>
        </w:r>
        <w:r w:rsidR="009D6640" w:rsidDel="00372CE6">
          <w:delText xml:space="preserve">an increase </w:delText>
        </w:r>
        <w:r w:rsidR="00587129" w:rsidDel="00372CE6">
          <w:delText>in</w:delText>
        </w:r>
      </w:del>
      <w:ins w:id="57" w:author="Parastu Kasaie" w:date="2025-07-11T16:40:00Z" w16du:dateUtc="2025-07-11T20:40:00Z">
        <w:del w:id="58" w:author="Andrew Zalesak" w:date="2025-07-23T10:27:00Z" w16du:dateUtc="2025-07-23T14:27:00Z">
          <w:r w:rsidR="00B75A93" w:rsidDel="00372CE6">
            <w:delText xml:space="preserve">. This is accompanied by </w:delText>
          </w:r>
        </w:del>
      </w:ins>
      <w:ins w:id="59" w:author="Parastu Kasaie" w:date="2025-07-11T16:38:00Z" w16du:dateUtc="2025-07-11T20:38:00Z">
        <w:del w:id="60" w:author="Andrew Zalesak" w:date="2025-07-23T10:27:00Z" w16du:dateUtc="2025-07-23T14:27:00Z">
          <w:r w:rsidR="00B75A93" w:rsidDel="00372CE6">
            <w:delText>an increase in</w:delText>
          </w:r>
        </w:del>
      </w:ins>
      <w:ins w:id="61" w:author="Parastu Kasaie" w:date="2025-07-11T16:39:00Z" w16du:dateUtc="2025-07-11T20:39:00Z">
        <w:del w:id="62" w:author="Andrew Zalesak" w:date="2025-07-23T10:27:00Z" w16du:dateUtc="2025-07-23T14:27:00Z">
          <w:r w:rsidR="00B75A93" w:rsidDel="00372CE6">
            <w:delText xml:space="preserve"> number of</w:delText>
          </w:r>
        </w:del>
      </w:ins>
      <w:del w:id="63" w:author="Andrew Zalesak" w:date="2025-07-23T10:27:00Z" w16du:dateUtc="2025-07-23T14:27:00Z">
        <w:r w:rsidR="00982DE3" w:rsidDel="00372CE6">
          <w:delText xml:space="preserve"> </w:delText>
        </w:r>
      </w:del>
      <w:ins w:id="64" w:author="Parastu Kasaie" w:date="2025-07-11T16:39:00Z" w16du:dateUtc="2025-07-11T20:39:00Z">
        <w:del w:id="65" w:author="Andrew Zalesak" w:date="2025-07-23T10:27:00Z" w16du:dateUtc="2025-07-23T14:27:00Z">
          <w:r w:rsidR="00B75A93" w:rsidDel="00372CE6">
            <w:delText xml:space="preserve">persons living with diagnosed HIV </w:delText>
          </w:r>
        </w:del>
      </w:ins>
      <w:commentRangeStart w:id="66"/>
      <w:ins w:id="67" w:author="David Dowdy" w:date="2025-07-11T13:28:00Z" w16du:dateUtc="2025-07-11T17:28:00Z">
        <w:del w:id="68" w:author="Andrew Zalesak" w:date="2025-07-23T10:27:00Z" w16du:dateUtc="2025-07-23T14:27:00Z">
          <w:r w:rsidR="00AD434C" w:rsidDel="00372CE6">
            <w:delText>diagnosed</w:delText>
          </w:r>
          <w:commentRangeEnd w:id="66"/>
          <w:r w:rsidR="00AD434C" w:rsidDel="00372CE6">
            <w:rPr>
              <w:rStyle w:val="CommentReference"/>
            </w:rPr>
            <w:commentReference w:id="66"/>
          </w:r>
          <w:r w:rsidR="00AD434C" w:rsidDel="00372CE6">
            <w:delText xml:space="preserve"> </w:delText>
          </w:r>
        </w:del>
      </w:ins>
      <w:del w:id="69" w:author="Andrew Zalesak" w:date="2025-07-23T10:27:00Z" w16du:dateUtc="2025-07-23T14:27:00Z">
        <w:r w:rsidR="009D6640" w:rsidDel="00372CE6">
          <w:delText xml:space="preserve">prevalent </w:delText>
        </w:r>
        <w:r w:rsidR="00982DE3" w:rsidDel="00372CE6">
          <w:delText xml:space="preserve">cases </w:delText>
        </w:r>
        <w:r w:rsidR="00587129" w:rsidDel="00372CE6">
          <w:delText>within</w:delText>
        </w:r>
        <w:r w:rsidR="00982DE3" w:rsidDel="00372CE6">
          <w:delText xml:space="preserve"> that age group</w:delText>
        </w:r>
      </w:del>
      <w:ins w:id="70" w:author="Parastu Kasaie" w:date="2025-07-11T16:40:00Z" w16du:dateUtc="2025-07-11T20:40:00Z">
        <w:del w:id="71" w:author="Andrew Zalesak" w:date="2025-07-23T10:27:00Z" w16du:dateUtc="2025-07-23T14:27:00Z">
          <w:r w:rsidR="00B75A93" w:rsidDel="00372CE6">
            <w:delText>over the age of 55 years</w:delText>
          </w:r>
        </w:del>
      </w:ins>
      <w:del w:id="72" w:author="Andrew Zalesak" w:date="2025-07-23T10:27:00Z" w16du:dateUtc="2025-07-23T14:27:00Z">
        <w:r w:rsidR="00587129" w:rsidDel="00372CE6">
          <w:delText xml:space="preserve"> from </w:delText>
        </w:r>
        <w:commentRangeStart w:id="73"/>
        <w:r w:rsidR="00587129" w:rsidDel="00372CE6">
          <w:delText>308,0</w:delText>
        </w:r>
        <w:r w:rsidR="00AD434C" w:rsidDel="00372CE6">
          <w:delText>00</w:delText>
        </w:r>
        <w:commentRangeEnd w:id="73"/>
        <w:r w:rsidR="00AD434C" w:rsidDel="00372CE6">
          <w:rPr>
            <w:rStyle w:val="CommentReference"/>
          </w:rPr>
          <w:commentReference w:id="73"/>
        </w:r>
        <w:r w:rsidR="00587129" w:rsidDel="00372CE6">
          <w:delText xml:space="preserve"> (CI</w:delText>
        </w:r>
      </w:del>
      <w:ins w:id="74" w:author="Parastu Kasaie" w:date="2025-07-11T16:40:00Z" w16du:dateUtc="2025-07-11T20:40:00Z">
        <w:del w:id="75" w:author="Andrew Zalesak" w:date="2025-07-22T16:39:00Z" w16du:dateUtc="2025-07-22T20:39:00Z">
          <w:r w:rsidR="00B75A93" w:rsidDel="00113108">
            <w:delText>U</w:delText>
          </w:r>
        </w:del>
        <w:del w:id="76" w:author="Andrew Zalesak" w:date="2025-07-23T10:27:00Z" w16du:dateUtc="2025-07-23T14:27:00Z">
          <w:r w:rsidR="00B75A93" w:rsidDel="00372CE6">
            <w:delText>R</w:delText>
          </w:r>
        </w:del>
      </w:ins>
      <w:del w:id="77" w:author="Andrew Zalesak" w:date="2025-07-23T10:27:00Z" w16du:dateUtc="2025-07-23T14:27:00Z">
        <w:r w:rsidR="00587129" w:rsidDel="00372CE6">
          <w:delText>: 30</w:delText>
        </w:r>
      </w:del>
      <w:ins w:id="78" w:author="David Dowdy" w:date="2025-07-11T13:27:00Z" w16du:dateUtc="2025-07-11T17:27:00Z">
        <w:del w:id="79" w:author="Andrew Zalesak" w:date="2025-07-23T10:27:00Z" w16du:dateUtc="2025-07-23T14:27:00Z">
          <w:r w:rsidR="00AD434C" w:rsidDel="00372CE6">
            <w:delText>2</w:delText>
          </w:r>
        </w:del>
      </w:ins>
      <w:del w:id="80" w:author="Andrew Zalesak" w:date="2025-07-23T10:27:00Z" w16du:dateUtc="2025-07-23T14:27:00Z">
        <w:r w:rsidR="00587129" w:rsidDel="00372CE6">
          <w:delText>1,</w:delText>
        </w:r>
        <w:r w:rsidR="00AD434C" w:rsidDel="00372CE6">
          <w:delText>000</w:delText>
        </w:r>
        <w:r w:rsidR="00587129" w:rsidDel="00372CE6">
          <w:delText xml:space="preserve"> to 31</w:delText>
        </w:r>
        <w:r w:rsidR="00AD434C" w:rsidDel="00372CE6">
          <w:delText>5</w:delText>
        </w:r>
        <w:r w:rsidR="00587129" w:rsidDel="00372CE6">
          <w:delText>,</w:delText>
        </w:r>
        <w:r w:rsidR="00AD434C" w:rsidDel="00372CE6">
          <w:delText>000</w:delText>
        </w:r>
        <w:r w:rsidR="00587129" w:rsidDel="00372CE6">
          <w:delText>) cases in 2025 to 40</w:delText>
        </w:r>
        <w:r w:rsidR="00AD434C" w:rsidDel="00372CE6">
          <w:delText>2</w:delText>
        </w:r>
        <w:r w:rsidR="00587129" w:rsidDel="00372CE6">
          <w:delText>,</w:delText>
        </w:r>
        <w:r w:rsidR="00AD434C" w:rsidDel="00372CE6">
          <w:delText>00</w:delText>
        </w:r>
        <w:r w:rsidR="00587129" w:rsidDel="00372CE6">
          <w:delText>0 (CI</w:delText>
        </w:r>
      </w:del>
      <w:ins w:id="81" w:author="Parastu Kasaie" w:date="2025-07-11T16:40:00Z" w16du:dateUtc="2025-07-11T20:40:00Z">
        <w:del w:id="82" w:author="Andrew Zalesak" w:date="2025-07-22T16:39:00Z" w16du:dateUtc="2025-07-22T20:39:00Z">
          <w:r w:rsidR="00B75A93" w:rsidDel="00113108">
            <w:delText>U</w:delText>
          </w:r>
        </w:del>
        <w:del w:id="83" w:author="Andrew Zalesak" w:date="2025-07-23T10:27:00Z" w16du:dateUtc="2025-07-23T14:27:00Z">
          <w:r w:rsidR="00B75A93" w:rsidDel="00372CE6">
            <w:delText>R</w:delText>
          </w:r>
        </w:del>
      </w:ins>
      <w:del w:id="84" w:author="Andrew Zalesak" w:date="2025-07-23T10:27:00Z" w16du:dateUtc="2025-07-23T14:27:00Z">
        <w:r w:rsidR="00587129" w:rsidDel="00372CE6">
          <w:delText>: 379,</w:delText>
        </w:r>
        <w:r w:rsidR="00AD434C" w:rsidDel="00372CE6">
          <w:delText>000</w:delText>
        </w:r>
        <w:r w:rsidR="00587129" w:rsidDel="00372CE6">
          <w:delText xml:space="preserve"> to 42</w:delText>
        </w:r>
        <w:r w:rsidR="00AD434C" w:rsidDel="00372CE6">
          <w:delText>6</w:delText>
        </w:r>
        <w:r w:rsidR="00587129" w:rsidDel="00372CE6">
          <w:delText>,</w:delText>
        </w:r>
        <w:r w:rsidR="00AD434C" w:rsidDel="00372CE6">
          <w:delText>000</w:delText>
        </w:r>
        <w:r w:rsidR="00587129" w:rsidDel="00372CE6">
          <w:delText>) cases by 2040</w:delText>
        </w:r>
        <w:commentRangeEnd w:id="56"/>
        <w:r w:rsidR="00AD434C" w:rsidDel="00372CE6">
          <w:rPr>
            <w:rStyle w:val="CommentReference"/>
          </w:rPr>
          <w:commentReference w:id="56"/>
        </w:r>
        <w:r w:rsidR="00587129" w:rsidDel="00372CE6">
          <w:delText xml:space="preserve">. </w:delText>
        </w:r>
        <w:commentRangeEnd w:id="29"/>
        <w:r w:rsidR="00B75A93" w:rsidDel="00372CE6">
          <w:rPr>
            <w:rStyle w:val="CommentReference"/>
          </w:rPr>
          <w:commentReference w:id="29"/>
        </w:r>
        <w:commentRangeEnd w:id="30"/>
        <w:r w:rsidR="001B3E0A" w:rsidDel="00372CE6">
          <w:rPr>
            <w:rStyle w:val="CommentReference"/>
          </w:rPr>
          <w:commentReference w:id="30"/>
        </w:r>
      </w:del>
      <w:ins w:id="85" w:author="Andrew Zalesak" w:date="2025-07-23T10:27:00Z" w16du:dateUtc="2025-07-23T14:27:00Z">
        <w:r w:rsidR="00372CE6">
          <w:t xml:space="preserve"> </w:t>
        </w:r>
      </w:ins>
      <w:del w:id="86" w:author="Andrew Zalesak" w:date="2025-07-23T10:27:00Z" w16du:dateUtc="2025-07-23T14:27:00Z">
        <w:r w:rsidR="00587129" w:rsidDel="00372CE6">
          <w:delText>During this period</w:delText>
        </w:r>
        <w:r w:rsidR="00982DE3" w:rsidDel="00372CE6">
          <w:delText xml:space="preserve">, the projected median age of PLWH rose </w:delText>
        </w:r>
        <w:r w:rsidR="009D6316" w:rsidDel="00372CE6">
          <w:delText>from 51 years (CI</w:delText>
        </w:r>
      </w:del>
      <w:ins w:id="87" w:author="Parastu Kasaie" w:date="2025-07-11T16:44:00Z" w16du:dateUtc="2025-07-11T20:44:00Z">
        <w:del w:id="88" w:author="Andrew Zalesak" w:date="2025-07-22T16:39:00Z" w16du:dateUtc="2025-07-22T20:39:00Z">
          <w:r w:rsidR="00B75A93" w:rsidDel="00113108">
            <w:delText>U</w:delText>
          </w:r>
        </w:del>
        <w:del w:id="89" w:author="Andrew Zalesak" w:date="2025-07-23T10:27:00Z" w16du:dateUtc="2025-07-23T14:27:00Z">
          <w:r w:rsidR="00B75A93" w:rsidDel="00372CE6">
            <w:delText>R</w:delText>
          </w:r>
        </w:del>
      </w:ins>
      <w:del w:id="90" w:author="Andrew Zalesak" w:date="2025-07-23T10:27:00Z" w16du:dateUtc="2025-07-23T14:27:00Z">
        <w:r w:rsidR="009D6316" w:rsidDel="00372CE6">
          <w:delText>: 51 to 52) to 61 years (CI: 58 to 63).</w:delText>
        </w:r>
        <w:r w:rsidR="00982DE3" w:rsidDel="00372CE6">
          <w:delText xml:space="preserve"> </w:delText>
        </w:r>
      </w:del>
      <w:r w:rsidR="00B75A93">
        <w:t>State-level analysis suggest</w:t>
      </w:r>
      <w:ins w:id="91" w:author="Andrew Zalesak" w:date="2025-07-23T10:27:00Z" w16du:dateUtc="2025-07-23T14:27:00Z">
        <w:r w:rsidR="00372CE6">
          <w:t>ed</w:t>
        </w:r>
      </w:ins>
      <w:r w:rsidR="00B75A93">
        <w:t xml:space="preserve"> s</w:t>
      </w:r>
      <w:r w:rsidR="00AD434C">
        <w:t>ubstantial variation</w:t>
      </w:r>
      <w:r w:rsidR="00B75A93">
        <w:t>s in local outcomes</w:t>
      </w:r>
      <w:r w:rsidR="00982DE3">
        <w:t xml:space="preserve">. </w:t>
      </w:r>
      <w:r w:rsidR="00AD434C">
        <w:t xml:space="preserve">For example, </w:t>
      </w:r>
      <w:r w:rsidR="00C02B3B">
        <w:t>the</w:t>
      </w:r>
      <w:r w:rsidR="00982DE3">
        <w:t xml:space="preserve"> proportion of PLW</w:t>
      </w:r>
      <w:ins w:id="92" w:author="Andrew Zalesak" w:date="2025-07-23T10:31:00Z" w16du:dateUtc="2025-07-23T14:31:00Z">
        <w:r w:rsidR="00934EFE">
          <w:t>D</w:t>
        </w:r>
      </w:ins>
      <w:r w:rsidR="00982DE3">
        <w:t xml:space="preserve">H age 55+ </w:t>
      </w:r>
      <w:r w:rsidR="00AD434C">
        <w:t xml:space="preserve">in California was projected to </w:t>
      </w:r>
      <w:r w:rsidR="00982DE3">
        <w:t>ris</w:t>
      </w:r>
      <w:r w:rsidR="00AD434C">
        <w:t>e</w:t>
      </w:r>
      <w:r w:rsidR="00982DE3">
        <w:t xml:space="preserve"> </w:t>
      </w:r>
      <w:r w:rsidR="00587129">
        <w:t>from 50% (C</w:t>
      </w:r>
      <w:del w:id="93" w:author="Andrew Zalesak" w:date="2025-07-22T16:40:00Z" w16du:dateUtc="2025-07-22T20:40:00Z">
        <w:r w:rsidR="00587129" w:rsidDel="00113108">
          <w:delText>I</w:delText>
        </w:r>
      </w:del>
      <w:ins w:id="94" w:author="Andrew Zalesak" w:date="2025-07-22T16:40:00Z" w16du:dateUtc="2025-07-22T20:40:00Z">
        <w:r w:rsidR="00113108">
          <w:t>R</w:t>
        </w:r>
      </w:ins>
      <w:ins w:id="95" w:author="Parastu Kasaie" w:date="2025-07-11T16:44:00Z" w16du:dateUtc="2025-07-11T20:44:00Z">
        <w:del w:id="96" w:author="Andrew Zalesak" w:date="2025-07-23T10:30:00Z" w16du:dateUtc="2025-07-23T14:30:00Z">
          <w:r w:rsidR="00B75A93" w:rsidDel="00934EFE">
            <w:delText>UR</w:delText>
          </w:r>
        </w:del>
      </w:ins>
      <w:r w:rsidR="00587129">
        <w:t xml:space="preserve">: 47 to 53%) to 67% </w:t>
      </w:r>
      <w:ins w:id="97" w:author="Andrew Zalesak" w:date="2025-07-23T10:30:00Z" w16du:dateUtc="2025-07-23T14:30:00Z">
        <w:r w:rsidR="00746FD1">
          <w:t>(</w:t>
        </w:r>
      </w:ins>
      <w:del w:id="98" w:author="Parastu Kasaie" w:date="2025-07-11T16:44:00Z" w16du:dateUtc="2025-07-11T20:44:00Z">
        <w:r w:rsidR="00587129" w:rsidDel="00B75A93">
          <w:delText>(</w:delText>
        </w:r>
      </w:del>
      <w:del w:id="99" w:author="Andrew Zalesak" w:date="2025-07-22T16:40:00Z" w16du:dateUtc="2025-07-22T20:40:00Z">
        <w:r w:rsidR="00587129" w:rsidDel="00113108">
          <w:delText>CI</w:delText>
        </w:r>
      </w:del>
      <w:ins w:id="100" w:author="Parastu Kasaie" w:date="2025-07-11T16:44:00Z" w16du:dateUtc="2025-07-11T20:44:00Z">
        <w:del w:id="101" w:author="Andrew Zalesak" w:date="2025-07-22T16:40:00Z" w16du:dateUtc="2025-07-22T20:40:00Z">
          <w:r w:rsidR="00B75A93" w:rsidDel="00113108">
            <w:delText>(UR</w:delText>
          </w:r>
        </w:del>
      </w:ins>
      <w:ins w:id="102" w:author="Andrew Zalesak" w:date="2025-07-22T16:40:00Z" w16du:dateUtc="2025-07-22T20:40:00Z">
        <w:r w:rsidR="00113108">
          <w:t>CR</w:t>
        </w:r>
      </w:ins>
      <w:r w:rsidR="00587129">
        <w:t>: 59 to 75%)</w:t>
      </w:r>
      <w:r w:rsidR="00AD434C">
        <w:t>, with</w:t>
      </w:r>
      <w:r w:rsidR="00982DE3">
        <w:t xml:space="preserve"> </w:t>
      </w:r>
      <w:r w:rsidR="00587129">
        <w:t xml:space="preserve">the </w:t>
      </w:r>
      <w:r w:rsidR="00982DE3">
        <w:t xml:space="preserve">median age </w:t>
      </w:r>
      <w:r w:rsidR="00D43B1E">
        <w:t xml:space="preserve">rising from 54 years </w:t>
      </w:r>
      <w:ins w:id="103" w:author="Andrew Zalesak" w:date="2025-07-23T10:30:00Z" w16du:dateUtc="2025-07-23T14:30:00Z">
        <w:r w:rsidR="00934EFE">
          <w:t>(</w:t>
        </w:r>
      </w:ins>
      <w:del w:id="104" w:author="Parastu Kasaie" w:date="2025-07-11T16:44:00Z" w16du:dateUtc="2025-07-11T20:44:00Z">
        <w:r w:rsidR="00D43B1E" w:rsidDel="00B75A93">
          <w:delText>(</w:delText>
        </w:r>
      </w:del>
      <w:del w:id="105" w:author="Andrew Zalesak" w:date="2025-07-22T16:40:00Z" w16du:dateUtc="2025-07-22T20:40:00Z">
        <w:r w:rsidR="00D43B1E" w:rsidDel="00113108">
          <w:delText>CI</w:delText>
        </w:r>
      </w:del>
      <w:ins w:id="106" w:author="Parastu Kasaie" w:date="2025-07-11T16:44:00Z" w16du:dateUtc="2025-07-11T20:44:00Z">
        <w:del w:id="107" w:author="Andrew Zalesak" w:date="2025-07-22T16:40:00Z" w16du:dateUtc="2025-07-22T20:40:00Z">
          <w:r w:rsidR="00B75A93" w:rsidDel="00113108">
            <w:delText>(UR</w:delText>
          </w:r>
        </w:del>
      </w:ins>
      <w:ins w:id="108" w:author="Andrew Zalesak" w:date="2025-07-22T16:40:00Z" w16du:dateUtc="2025-07-22T20:40:00Z">
        <w:r w:rsidR="00113108">
          <w:t>CR</w:t>
        </w:r>
      </w:ins>
      <w:r w:rsidR="00D43B1E">
        <w:t xml:space="preserve">: 52 to 56) to 67 years </w:t>
      </w:r>
      <w:ins w:id="109" w:author="Andrew Zalesak" w:date="2025-07-23T10:30:00Z" w16du:dateUtc="2025-07-23T14:30:00Z">
        <w:r w:rsidR="00934EFE">
          <w:t>(</w:t>
        </w:r>
      </w:ins>
      <w:del w:id="110" w:author="Parastu Kasaie" w:date="2025-07-11T16:44:00Z" w16du:dateUtc="2025-07-11T20:44:00Z">
        <w:r w:rsidR="00D43B1E" w:rsidDel="00B75A93">
          <w:delText>(</w:delText>
        </w:r>
      </w:del>
      <w:del w:id="111" w:author="Andrew Zalesak" w:date="2025-07-22T16:40:00Z" w16du:dateUtc="2025-07-22T20:40:00Z">
        <w:r w:rsidR="00D43B1E" w:rsidDel="00113108">
          <w:delText>CI</w:delText>
        </w:r>
      </w:del>
      <w:ins w:id="112" w:author="Parastu Kasaie" w:date="2025-07-11T16:44:00Z" w16du:dateUtc="2025-07-11T20:44:00Z">
        <w:del w:id="113" w:author="Andrew Zalesak" w:date="2025-07-22T16:40:00Z" w16du:dateUtc="2025-07-22T20:40:00Z">
          <w:r w:rsidR="00B75A93" w:rsidDel="00113108">
            <w:delText>(UR</w:delText>
          </w:r>
        </w:del>
      </w:ins>
      <w:ins w:id="114" w:author="Andrew Zalesak" w:date="2025-07-22T16:40:00Z" w16du:dateUtc="2025-07-22T20:40:00Z">
        <w:r w:rsidR="00113108">
          <w:t>CR</w:t>
        </w:r>
      </w:ins>
      <w:r w:rsidR="00D43B1E">
        <w:t>: 63 to 70)</w:t>
      </w:r>
      <w:ins w:id="115" w:author="Andrew Zalesak" w:date="2025-07-22T16:32:00Z" w16du:dateUtc="2025-07-22T20:32:00Z">
        <w:r w:rsidR="00113108">
          <w:t>. By contrast,</w:t>
        </w:r>
      </w:ins>
      <w:ins w:id="116" w:author="David Dowdy" w:date="2025-07-11T13:31:00Z" w16du:dateUtc="2025-07-11T17:31:00Z">
        <w:r w:rsidR="00AD434C">
          <w:t xml:space="preserve"> </w:t>
        </w:r>
      </w:ins>
      <w:r w:rsidR="00B75A93">
        <w:t xml:space="preserve">simulations in </w:t>
      </w:r>
      <w:r w:rsidR="00982DE3">
        <w:t>Wisconsin</w:t>
      </w:r>
      <w:r w:rsidR="00B75A93">
        <w:t xml:space="preserve"> </w:t>
      </w:r>
      <w:r w:rsidR="00A411B3">
        <w:t>projected</w:t>
      </w:r>
      <w:r w:rsidR="00B75A93">
        <w:t xml:space="preserve"> a stable proportion of PLW</w:t>
      </w:r>
      <w:ins w:id="117" w:author="Andrew Zalesak" w:date="2025-07-23T10:31:00Z" w16du:dateUtc="2025-07-23T14:31:00Z">
        <w:r w:rsidR="00934EFE">
          <w:t>D</w:t>
        </w:r>
      </w:ins>
      <w:r w:rsidR="00B75A93">
        <w:t xml:space="preserve">H age 55+ </w:t>
      </w:r>
      <w:ins w:id="118" w:author="Andrew Zalesak" w:date="2025-07-23T10:30:00Z" w16du:dateUtc="2025-07-23T14:30:00Z">
        <w:r w:rsidR="00934EFE">
          <w:t xml:space="preserve">, </w:t>
        </w:r>
      </w:ins>
      <w:del w:id="119" w:author="Parastu Kasaie" w:date="2025-07-11T16:46:00Z" w16du:dateUtc="2025-07-11T20:46:00Z">
        <w:r w:rsidR="009D6316" w:rsidDel="00B75A93">
          <w:delText xml:space="preserve"> </w:delText>
        </w:r>
      </w:del>
      <w:del w:id="120" w:author="Andrew Zalesak" w:date="2025-07-23T10:30:00Z" w16du:dateUtc="2025-07-23T14:30:00Z">
        <w:r w:rsidR="00A411B3" w:rsidDel="00934EFE">
          <w:delText>[</w:delText>
        </w:r>
      </w:del>
      <w:r w:rsidR="009D6316">
        <w:t xml:space="preserve">44% </w:t>
      </w:r>
      <w:ins w:id="121" w:author="Andrew Zalesak" w:date="2025-07-23T10:30:00Z" w16du:dateUtc="2025-07-23T14:30:00Z">
        <w:r w:rsidR="00934EFE">
          <w:t>(</w:t>
        </w:r>
      </w:ins>
      <w:del w:id="122" w:author="Parastu Kasaie" w:date="2025-07-11T16:44:00Z" w16du:dateUtc="2025-07-11T20:44:00Z">
        <w:r w:rsidR="009D6316" w:rsidDel="00B75A93">
          <w:delText>(</w:delText>
        </w:r>
      </w:del>
      <w:del w:id="123" w:author="Andrew Zalesak" w:date="2025-07-22T16:40:00Z" w16du:dateUtc="2025-07-22T20:40:00Z">
        <w:r w:rsidR="009D6316" w:rsidDel="00113108">
          <w:delText>CI</w:delText>
        </w:r>
      </w:del>
      <w:ins w:id="124" w:author="Parastu Kasaie" w:date="2025-07-11T16:44:00Z" w16du:dateUtc="2025-07-11T20:44:00Z">
        <w:del w:id="125" w:author="Andrew Zalesak" w:date="2025-07-22T16:40:00Z" w16du:dateUtc="2025-07-22T20:40:00Z">
          <w:r w:rsidR="00B75A93" w:rsidDel="00113108">
            <w:delText>(UR</w:delText>
          </w:r>
        </w:del>
      </w:ins>
      <w:ins w:id="126" w:author="Andrew Zalesak" w:date="2025-07-22T16:40:00Z" w16du:dateUtc="2025-07-22T20:40:00Z">
        <w:r w:rsidR="00113108">
          <w:t>CR</w:t>
        </w:r>
      </w:ins>
      <w:r w:rsidR="009D6316">
        <w:t xml:space="preserve">: 41 to 47%) </w:t>
      </w:r>
      <w:ins w:id="127" w:author="David Dowdy" w:date="2025-07-11T13:32:00Z" w16du:dateUtc="2025-07-11T17:32:00Z">
        <w:r w:rsidR="00A411B3">
          <w:t>versus</w:t>
        </w:r>
      </w:ins>
      <w:del w:id="128" w:author="David Dowdy" w:date="2025-07-11T13:32:00Z" w16du:dateUtc="2025-07-11T17:32:00Z">
        <w:r w:rsidR="009D6316" w:rsidDel="00A411B3">
          <w:delText>to</w:delText>
        </w:r>
      </w:del>
      <w:r w:rsidR="009D6316">
        <w:t xml:space="preserve"> 43% </w:t>
      </w:r>
      <w:ins w:id="129" w:author="Andrew Zalesak" w:date="2025-07-23T10:31:00Z" w16du:dateUtc="2025-07-23T14:31:00Z">
        <w:r w:rsidR="00934EFE">
          <w:t>(</w:t>
        </w:r>
      </w:ins>
      <w:del w:id="130" w:author="Parastu Kasaie" w:date="2025-07-11T16:44:00Z" w16du:dateUtc="2025-07-11T20:44:00Z">
        <w:r w:rsidR="009D6316" w:rsidDel="00B75A93">
          <w:delText>(</w:delText>
        </w:r>
      </w:del>
      <w:del w:id="131" w:author="Andrew Zalesak" w:date="2025-07-22T16:40:00Z" w16du:dateUtc="2025-07-22T20:40:00Z">
        <w:r w:rsidR="009D6316" w:rsidDel="00113108">
          <w:delText>CI</w:delText>
        </w:r>
      </w:del>
      <w:ins w:id="132" w:author="Parastu Kasaie" w:date="2025-07-11T16:44:00Z" w16du:dateUtc="2025-07-11T20:44:00Z">
        <w:del w:id="133" w:author="Andrew Zalesak" w:date="2025-07-22T16:40:00Z" w16du:dateUtc="2025-07-22T20:40:00Z">
          <w:r w:rsidR="00B75A93" w:rsidDel="00113108">
            <w:delText>(UR</w:delText>
          </w:r>
        </w:del>
      </w:ins>
      <w:ins w:id="134" w:author="Andrew Zalesak" w:date="2025-07-22T16:40:00Z" w16du:dateUtc="2025-07-22T20:40:00Z">
        <w:r w:rsidR="00113108">
          <w:t>CR</w:t>
        </w:r>
      </w:ins>
      <w:r w:rsidR="009D6316">
        <w:t>: 37 to 53%)</w:t>
      </w:r>
      <w:del w:id="135" w:author="Andrew Zalesak" w:date="2025-07-23T10:31:00Z" w16du:dateUtc="2025-07-23T14:31:00Z">
        <w:r w:rsidR="00A411B3" w:rsidDel="00934EFE">
          <w:delText>]</w:delText>
        </w:r>
      </w:del>
      <w:r w:rsidR="00A411B3">
        <w:t>,</w:t>
      </w:r>
      <w:r w:rsidR="009D6316">
        <w:t xml:space="preserve"> </w:t>
      </w:r>
      <w:r w:rsidR="00B75A93">
        <w:t>accompanied by reductions in</w:t>
      </w:r>
      <w:r w:rsidR="009D6316">
        <w:t xml:space="preserve"> </w:t>
      </w:r>
      <w:r w:rsidR="00A411B3">
        <w:t xml:space="preserve">projected </w:t>
      </w:r>
      <w:r w:rsidR="009D6316">
        <w:t xml:space="preserve">median age from 49 years </w:t>
      </w:r>
      <w:ins w:id="136" w:author="Andrew Zalesak" w:date="2025-07-23T10:31:00Z" w16du:dateUtc="2025-07-23T14:31:00Z">
        <w:r w:rsidR="00934EFE">
          <w:t>(</w:t>
        </w:r>
      </w:ins>
      <w:del w:id="137" w:author="Parastu Kasaie" w:date="2025-07-11T16:44:00Z" w16du:dateUtc="2025-07-11T20:44:00Z">
        <w:r w:rsidR="009D6316" w:rsidDel="00B75A93">
          <w:delText>(</w:delText>
        </w:r>
      </w:del>
      <w:del w:id="138" w:author="Andrew Zalesak" w:date="2025-07-22T16:40:00Z" w16du:dateUtc="2025-07-22T20:40:00Z">
        <w:r w:rsidR="009D6316" w:rsidDel="00113108">
          <w:delText>CI</w:delText>
        </w:r>
      </w:del>
      <w:ins w:id="139" w:author="Parastu Kasaie" w:date="2025-07-11T16:44:00Z" w16du:dateUtc="2025-07-11T20:44:00Z">
        <w:del w:id="140" w:author="Andrew Zalesak" w:date="2025-07-22T16:40:00Z" w16du:dateUtc="2025-07-22T20:40:00Z">
          <w:r w:rsidR="00B75A93" w:rsidDel="00113108">
            <w:delText>(UR</w:delText>
          </w:r>
        </w:del>
      </w:ins>
      <w:ins w:id="141" w:author="Andrew Zalesak" w:date="2025-07-22T16:40:00Z" w16du:dateUtc="2025-07-22T20:40:00Z">
        <w:r w:rsidR="00113108">
          <w:t>CR</w:t>
        </w:r>
      </w:ins>
      <w:r w:rsidR="009D6316">
        <w:t xml:space="preserve">: 47 to 51) to 41 years </w:t>
      </w:r>
      <w:ins w:id="142" w:author="Andrew Zalesak" w:date="2025-07-23T10:31:00Z" w16du:dateUtc="2025-07-23T14:31:00Z">
        <w:r w:rsidR="00934EFE">
          <w:t>(</w:t>
        </w:r>
      </w:ins>
      <w:del w:id="143" w:author="Parastu Kasaie" w:date="2025-07-11T16:44:00Z" w16du:dateUtc="2025-07-11T20:44:00Z">
        <w:r w:rsidR="009D6316" w:rsidDel="00B75A93">
          <w:delText>(</w:delText>
        </w:r>
      </w:del>
      <w:del w:id="144" w:author="Andrew Zalesak" w:date="2025-07-22T16:40:00Z" w16du:dateUtc="2025-07-22T20:40:00Z">
        <w:r w:rsidR="009D6316" w:rsidDel="00113108">
          <w:delText>CI</w:delText>
        </w:r>
      </w:del>
      <w:ins w:id="145" w:author="Parastu Kasaie" w:date="2025-07-11T16:44:00Z" w16du:dateUtc="2025-07-11T20:44:00Z">
        <w:del w:id="146" w:author="Andrew Zalesak" w:date="2025-07-22T16:40:00Z" w16du:dateUtc="2025-07-22T20:40:00Z">
          <w:r w:rsidR="00B75A93" w:rsidDel="00113108">
            <w:delText>(UR</w:delText>
          </w:r>
        </w:del>
      </w:ins>
      <w:ins w:id="147" w:author="Andrew Zalesak" w:date="2025-07-22T16:40:00Z" w16du:dateUtc="2025-07-22T20:40:00Z">
        <w:r w:rsidR="00113108">
          <w:t>CR</w:t>
        </w:r>
      </w:ins>
      <w:r w:rsidR="009D6316">
        <w:t>: 38 to 60)</w:t>
      </w:r>
      <w:r w:rsidR="00B75A93">
        <w:t xml:space="preserve"> </w:t>
      </w:r>
      <w:del w:id="148" w:author="Andrew Zalesak" w:date="2025-07-23T10:31:00Z" w16du:dateUtc="2025-07-23T14:31:00Z">
        <w:r w:rsidR="00B75A93" w:rsidDel="00934EFE">
          <w:delText xml:space="preserve">from </w:delText>
        </w:r>
      </w:del>
      <w:ins w:id="149" w:author="Andrew Zalesak" w:date="2025-07-23T10:31:00Z" w16du:dateUtc="2025-07-23T14:31:00Z">
        <w:r w:rsidR="00934EFE">
          <w:t xml:space="preserve">between </w:t>
        </w:r>
      </w:ins>
      <w:r w:rsidR="00B75A93">
        <w:t xml:space="preserve">2025 </w:t>
      </w:r>
      <w:ins w:id="150" w:author="Andrew Zalesak" w:date="2025-07-23T10:31:00Z" w16du:dateUtc="2025-07-23T14:31:00Z">
        <w:r w:rsidR="00934EFE">
          <w:t>and</w:t>
        </w:r>
      </w:ins>
      <w:del w:id="151" w:author="Andrew Zalesak" w:date="2025-07-23T10:31:00Z" w16du:dateUtc="2025-07-23T14:31:00Z">
        <w:r w:rsidR="00B75A93" w:rsidDel="00934EFE">
          <w:delText>to</w:delText>
        </w:r>
      </w:del>
      <w:r w:rsidR="00B75A93">
        <w:t xml:space="preserve"> 2040</w:t>
      </w:r>
      <w:r w:rsidR="009D6316">
        <w:t>.</w:t>
      </w:r>
      <w:r w:rsidR="00982DE3">
        <w:t xml:space="preserve"> </w:t>
      </w:r>
      <w:r w:rsidR="00A411B3">
        <w:t>Projected state-level</w:t>
      </w:r>
      <w:r w:rsidR="005B0CFE">
        <w:t xml:space="preserve"> change</w:t>
      </w:r>
      <w:r w:rsidR="00A411B3">
        <w:t>s</w:t>
      </w:r>
      <w:r w:rsidR="005B0CFE">
        <w:t xml:space="preserve"> in </w:t>
      </w:r>
      <w:r w:rsidR="00A411B3">
        <w:t xml:space="preserve">the </w:t>
      </w:r>
      <w:r w:rsidR="005B0CFE">
        <w:t>proportion of PLW</w:t>
      </w:r>
      <w:ins w:id="152" w:author="Andrew Zalesak" w:date="2025-07-23T10:32:00Z" w16du:dateUtc="2025-07-23T14:32:00Z">
        <w:r w:rsidR="00CA6B63">
          <w:t>D</w:t>
        </w:r>
      </w:ins>
      <w:r w:rsidR="005B0CFE">
        <w:t>H age</w:t>
      </w:r>
      <w:del w:id="153" w:author="Andrew Zalesak" w:date="2025-07-23T10:32:00Z" w16du:dateUtc="2025-07-23T14:32:00Z">
        <w:r w:rsidR="005B0CFE" w:rsidDel="00934EFE">
          <w:delText>d</w:delText>
        </w:r>
      </w:del>
      <w:r w:rsidR="005B0CFE">
        <w:t xml:space="preserve"> 55+</w:t>
      </w:r>
      <w:r w:rsidR="00A411B3">
        <w:t xml:space="preserve"> </w:t>
      </w:r>
      <w:commentRangeStart w:id="154"/>
      <w:r w:rsidR="00A411B3">
        <w:t>were most strongly correlated</w:t>
      </w:r>
      <w:commentRangeEnd w:id="154"/>
      <w:r w:rsidR="00A411B3">
        <w:rPr>
          <w:rStyle w:val="CommentReference"/>
        </w:rPr>
        <w:commentReference w:id="154"/>
      </w:r>
      <w:r w:rsidR="00A411B3">
        <w:t xml:space="preserve"> with urbanicity (</w:t>
      </w:r>
      <w:commentRangeStart w:id="155"/>
      <w:commentRangeStart w:id="156"/>
      <w:r w:rsidR="00A411B3">
        <w:t>Pearson correlation coefficien</w:t>
      </w:r>
      <w:commentRangeEnd w:id="155"/>
      <w:r w:rsidR="00A411B3">
        <w:rPr>
          <w:rStyle w:val="CommentReference"/>
        </w:rPr>
        <w:commentReference w:id="155"/>
      </w:r>
      <w:commentRangeEnd w:id="156"/>
      <w:r w:rsidR="00113108">
        <w:rPr>
          <w:rStyle w:val="CommentReference"/>
        </w:rPr>
        <w:commentReference w:id="156"/>
      </w:r>
      <w:r w:rsidR="00A411B3">
        <w:t xml:space="preserve">t = </w:t>
      </w:r>
      <w:r w:rsidR="005B0CFE">
        <w:t>+0.72</w:t>
      </w:r>
      <w:r w:rsidR="00A411B3">
        <w:t xml:space="preserve">; </w:t>
      </w:r>
      <w:r w:rsidR="005B0CFE">
        <w:t>p=0.01).</w:t>
      </w:r>
      <w:del w:id="157" w:author="Andrew Zalesak" w:date="2025-07-22T16:33:00Z" w16du:dateUtc="2025-07-22T20:33:00Z">
        <w:r w:rsidR="00BB503C" w:rsidDel="00113108">
          <w:delText xml:space="preserve"> </w:delText>
        </w:r>
      </w:del>
    </w:p>
    <w:p w14:paraId="181C6BF8" w14:textId="23A0F7E3" w:rsidR="00FF6A3C" w:rsidRPr="0018051A" w:rsidRDefault="00B2669A" w:rsidP="0018051A">
      <w:r>
        <w:t>Conclusions:</w:t>
      </w:r>
      <w:r w:rsidR="005B0CFE">
        <w:t xml:space="preserve"> </w:t>
      </w:r>
      <w:r w:rsidR="00B75A93">
        <w:t>The</w:t>
      </w:r>
      <w:r w:rsidR="005B0CFE">
        <w:t xml:space="preserve"> population of </w:t>
      </w:r>
      <w:r w:rsidR="00B75A93">
        <w:t xml:space="preserve">persons </w:t>
      </w:r>
      <w:r w:rsidR="005B0CFE">
        <w:t>living with HIV i</w:t>
      </w:r>
      <w:r w:rsidR="00BB503C">
        <w:t xml:space="preserve">n the </w:t>
      </w:r>
      <w:r w:rsidR="00B75A93">
        <w:t>US</w:t>
      </w:r>
      <w:r w:rsidR="00BB503C">
        <w:t xml:space="preserve"> i</w:t>
      </w:r>
      <w:r w:rsidR="005B0CFE">
        <w:t>s projected to age</w:t>
      </w:r>
      <w:r w:rsidR="00BB503C">
        <w:t xml:space="preserve"> significantly by 2040,</w:t>
      </w:r>
      <w:r w:rsidR="005B0CFE">
        <w:t xml:space="preserve"> </w:t>
      </w:r>
      <w:r w:rsidR="00B75A93">
        <w:t xml:space="preserve">and the aging </w:t>
      </w:r>
      <w:r w:rsidR="005B0CFE">
        <w:t>patterns</w:t>
      </w:r>
      <w:r w:rsidR="005E4FA6">
        <w:t xml:space="preserve"> will</w:t>
      </w:r>
      <w:r w:rsidR="005B0CFE">
        <w:t xml:space="preserve"> </w:t>
      </w:r>
      <w:r w:rsidR="00FF6A3C">
        <w:t>vary</w:t>
      </w:r>
      <w:r w:rsidR="005B0CFE">
        <w:t xml:space="preserve"> across</w:t>
      </w:r>
      <w:r w:rsidR="00BB503C">
        <w:t xml:space="preserve"> states.</w:t>
      </w:r>
      <w:r w:rsidR="005B0CFE">
        <w:t xml:space="preserve"> </w:t>
      </w:r>
      <w:r w:rsidR="00A411B3">
        <w:t>This aging is projected to occur more rapidly in u</w:t>
      </w:r>
      <w:r w:rsidR="00BB503C">
        <w:t>rban states</w:t>
      </w:r>
      <w:ins w:id="158" w:author="Andrew Zalesak" w:date="2025-07-22T16:37:00Z" w16du:dateUtc="2025-07-22T20:37:00Z">
        <w:r w:rsidR="00113108">
          <w:t>, where rates of new diagnoses remain higher than in rural states.</w:t>
        </w:r>
      </w:ins>
      <w:del w:id="159" w:author="Andrew Zalesak" w:date="2025-07-22T16:37:00Z" w16du:dateUtc="2025-07-22T20:37:00Z">
        <w:r w:rsidR="00BB503C" w:rsidDel="00113108">
          <w:delText xml:space="preserve"> are projected to age by more than </w:delText>
        </w:r>
      </w:del>
      <w:ins w:id="160" w:author="David Dowdy" w:date="2025-07-11T13:36:00Z" w16du:dateUtc="2025-07-11T17:36:00Z">
        <w:del w:id="161" w:author="Andrew Zalesak" w:date="2025-07-22T16:37:00Z" w16du:dateUtc="2025-07-22T20:37:00Z">
          <w:r w:rsidR="00A411B3" w:rsidDel="00113108">
            <w:delText xml:space="preserve">in </w:delText>
          </w:r>
        </w:del>
      </w:ins>
      <w:del w:id="162" w:author="Andrew Zalesak" w:date="2025-07-22T16:37:00Z" w16du:dateUtc="2025-07-22T20:37:00Z">
        <w:r w:rsidR="00BB503C" w:rsidDel="00113108">
          <w:delText xml:space="preserve">rural states, </w:delText>
        </w:r>
        <w:r w:rsidR="00C02B3B" w:rsidDel="00113108">
          <w:delText>where rates of new diagnos</w:delText>
        </w:r>
      </w:del>
      <w:ins w:id="163" w:author="David Dowdy" w:date="2025-07-11T13:36:00Z" w16du:dateUtc="2025-07-11T17:36:00Z">
        <w:del w:id="164" w:author="Andrew Zalesak" w:date="2025-07-22T16:37:00Z" w16du:dateUtc="2025-07-22T20:37:00Z">
          <w:r w:rsidR="00A411B3" w:rsidDel="00113108">
            <w:delText>e</w:delText>
          </w:r>
        </w:del>
      </w:ins>
      <w:del w:id="165" w:author="Andrew Zalesak" w:date="2025-07-22T16:37:00Z" w16du:dateUtc="2025-07-22T20:37:00Z">
        <w:r w:rsidR="00C02B3B" w:rsidDel="00113108">
          <w:delText>is remain higher.</w:delText>
        </w:r>
      </w:del>
      <w:r w:rsidR="00C02B3B">
        <w:t xml:space="preserve"> It will be important to </w:t>
      </w:r>
      <w:r w:rsidR="00A411B3">
        <w:t>allocate resources</w:t>
      </w:r>
      <w:r w:rsidR="00C02B3B">
        <w:t xml:space="preserve"> to</w:t>
      </w:r>
      <w:r w:rsidR="00BC6BA0">
        <w:t xml:space="preserve"> help</w:t>
      </w:r>
      <w:r w:rsidR="00C02B3B">
        <w:t xml:space="preserve"> healthcare syste</w:t>
      </w:r>
      <w:r w:rsidR="00BC6BA0">
        <w:t>ms adapt to changing demographic patterns</w:t>
      </w:r>
      <w:r w:rsidR="00A411B3">
        <w:t xml:space="preserve"> of PLW</w:t>
      </w:r>
      <w:ins w:id="166" w:author="Andrew Zalesak" w:date="2025-07-22T16:37:00Z" w16du:dateUtc="2025-07-22T20:37:00Z">
        <w:r w:rsidR="00113108">
          <w:t>D</w:t>
        </w:r>
      </w:ins>
      <w:r w:rsidR="00A411B3">
        <w:t>H</w:t>
      </w:r>
      <w:r w:rsidR="00BC6BA0">
        <w:t xml:space="preserve"> </w:t>
      </w:r>
      <w:r w:rsidR="00A411B3">
        <w:t>in a manner that reflects state-level needs</w:t>
      </w:r>
      <w:r w:rsidR="00BC6BA0">
        <w:t>.</w:t>
      </w:r>
    </w:p>
    <w:sectPr w:rsidR="00FF6A3C" w:rsidRPr="0018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Parastu Kasaie" w:date="2025-07-11T16:37:00Z" w:initials="PK">
    <w:p w14:paraId="5A0C23E9" w14:textId="77777777" w:rsidR="007C139A" w:rsidRDefault="007C139A" w:rsidP="007C139A">
      <w:r>
        <w:rPr>
          <w:rStyle w:val="CommentReference"/>
        </w:rPr>
        <w:annotationRef/>
      </w:r>
      <w:r>
        <w:rPr>
          <w:sz w:val="20"/>
          <w:szCs w:val="20"/>
        </w:rPr>
        <w:t>it'll be good to include this as well</w:t>
      </w:r>
    </w:p>
  </w:comment>
  <w:comment w:id="66" w:author="David Dowdy" w:date="2025-07-11T13:28:00Z" w:initials="DD">
    <w:p w14:paraId="0DAC74F3" w14:textId="5DFC9696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73" w:author="David Dowdy" w:date="2025-07-11T13:27:00Z" w:initials="DD">
    <w:p w14:paraId="493D9B61" w14:textId="61712552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You don’t want to indicate more precision than you actually have here. I think that 3 significant digits is probably appropriate?</w:t>
      </w:r>
    </w:p>
  </w:comment>
  <w:comment w:id="56" w:author="David Dowdy" w:date="2025-07-11T13:29:00Z" w:initials="DD">
    <w:p w14:paraId="3A9A7467" w14:textId="77777777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I find this a little hard to interpret without knowing the denominator of how many total diagnosed prevalent cases there are.</w:t>
      </w:r>
    </w:p>
  </w:comment>
  <w:comment w:id="29" w:author="Parastu Kasaie" w:date="2025-07-11T16:42:00Z" w:initials="PK">
    <w:p w14:paraId="20520FC0" w14:textId="77777777" w:rsidR="00B75A93" w:rsidRDefault="00B75A93" w:rsidP="00B75A93">
      <w:r>
        <w:rPr>
          <w:rStyle w:val="CommentReference"/>
        </w:rPr>
        <w:annotationRef/>
      </w:r>
      <w:r>
        <w:rPr>
          <w:sz w:val="20"/>
          <w:szCs w:val="20"/>
        </w:rPr>
        <w:t>this is hard to interpret here because you give the proportion for all PLWH and the freq for PLWDH. I suggest focusing the results on PWLH for the abstract</w:t>
      </w:r>
    </w:p>
  </w:comment>
  <w:comment w:id="30" w:author="Andrew Zalesak" w:date="2025-07-22T16:48:00Z" w:initials="AZ">
    <w:p w14:paraId="706A429E" w14:textId="77777777" w:rsidR="001B3E0A" w:rsidRDefault="001B3E0A" w:rsidP="001B3E0A">
      <w:pPr>
        <w:pStyle w:val="CommentText"/>
      </w:pPr>
      <w:r>
        <w:rPr>
          <w:rStyle w:val="CommentReference"/>
        </w:rPr>
        <w:annotationRef/>
      </w:r>
      <w:r>
        <w:t>Since we are modeling diagnosed HIV, I will be specific about saying PLWDH instead of PLWH. Thank you!</w:t>
      </w:r>
    </w:p>
  </w:comment>
  <w:comment w:id="154" w:author="David Dowdy" w:date="2025-07-11T13:35:00Z" w:initials="DD">
    <w:p w14:paraId="729F9554" w14:textId="605DEFF5" w:rsidR="00A411B3" w:rsidRDefault="00A411B3" w:rsidP="00A411B3">
      <w:pPr>
        <w:pStyle w:val="CommentText"/>
      </w:pPr>
      <w:r>
        <w:rPr>
          <w:rStyle w:val="CommentReference"/>
        </w:rPr>
        <w:annotationRef/>
      </w:r>
      <w:r>
        <w:t>Alternatively, “Urbanicity was the only measured variable that was significantly associated with the change in projected proportion of PLWH aged 55+ at the state level”.</w:t>
      </w:r>
    </w:p>
  </w:comment>
  <w:comment w:id="155" w:author="David Dowdy" w:date="2025-07-11T13:34:00Z" w:initials="DD">
    <w:p w14:paraId="1C4D8F17" w14:textId="5D640C47" w:rsidR="00A411B3" w:rsidRDefault="00A411B3" w:rsidP="00A411B3">
      <w:pPr>
        <w:pStyle w:val="CommentText"/>
      </w:pPr>
      <w:r>
        <w:rPr>
          <w:rStyle w:val="CommentReference"/>
        </w:rPr>
        <w:annotationRef/>
      </w:r>
      <w:r>
        <w:t>If this is true. Or is this something like a PRCC?</w:t>
      </w:r>
    </w:p>
  </w:comment>
  <w:comment w:id="156" w:author="Andrew Zalesak" w:date="2025-07-22T16:38:00Z" w:initials="AZ">
    <w:p w14:paraId="2E536458" w14:textId="77777777" w:rsidR="00113108" w:rsidRDefault="00113108" w:rsidP="00113108">
      <w:pPr>
        <w:pStyle w:val="CommentText"/>
      </w:pPr>
      <w:r>
        <w:rPr>
          <w:rStyle w:val="CommentReference"/>
        </w:rPr>
        <w:annotationRef/>
      </w:r>
      <w:r>
        <w:t>Yes, this is Pearson,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0C23E9" w15:done="0"/>
  <w15:commentEx w15:paraId="0DAC74F3" w15:done="1"/>
  <w15:commentEx w15:paraId="493D9B61" w15:done="1"/>
  <w15:commentEx w15:paraId="3A9A7467" w15:done="1"/>
  <w15:commentEx w15:paraId="20520FC0" w15:done="1"/>
  <w15:commentEx w15:paraId="706A429E" w15:paraIdParent="20520FC0" w15:done="1"/>
  <w15:commentEx w15:paraId="729F9554" w15:done="1"/>
  <w15:commentEx w15:paraId="1C4D8F17" w15:done="1"/>
  <w15:commentEx w15:paraId="2E536458" w15:paraIdParent="1C4D8F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8C9141" w16cex:dateUtc="2025-07-11T20:37:00Z"/>
  <w16cex:commentExtensible w16cex:durableId="537BE2E6" w16cex:dateUtc="2025-07-11T17:28:00Z"/>
  <w16cex:commentExtensible w16cex:durableId="6942D3CD" w16cex:dateUtc="2025-07-11T17:27:00Z"/>
  <w16cex:commentExtensible w16cex:durableId="4A706432" w16cex:dateUtc="2025-07-11T17:29:00Z"/>
  <w16cex:commentExtensible w16cex:durableId="125DF1E4" w16cex:dateUtc="2025-07-11T20:42:00Z"/>
  <w16cex:commentExtensible w16cex:durableId="047B8351" w16cex:dateUtc="2025-07-22T20:48:00Z"/>
  <w16cex:commentExtensible w16cex:durableId="06A156DD" w16cex:dateUtc="2025-07-11T17:35:00Z"/>
  <w16cex:commentExtensible w16cex:durableId="299F4030" w16cex:dateUtc="2025-07-11T17:34:00Z"/>
  <w16cex:commentExtensible w16cex:durableId="18CE3194" w16cex:dateUtc="2025-07-22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0C23E9" w16cid:durableId="0F8C9141"/>
  <w16cid:commentId w16cid:paraId="0DAC74F3" w16cid:durableId="537BE2E6"/>
  <w16cid:commentId w16cid:paraId="493D9B61" w16cid:durableId="6942D3CD"/>
  <w16cid:commentId w16cid:paraId="3A9A7467" w16cid:durableId="4A706432"/>
  <w16cid:commentId w16cid:paraId="20520FC0" w16cid:durableId="125DF1E4"/>
  <w16cid:commentId w16cid:paraId="706A429E" w16cid:durableId="047B8351"/>
  <w16cid:commentId w16cid:paraId="729F9554" w16cid:durableId="06A156DD"/>
  <w16cid:commentId w16cid:paraId="1C4D8F17" w16cid:durableId="299F4030"/>
  <w16cid:commentId w16cid:paraId="2E536458" w16cid:durableId="18CE31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Zalesak">
    <w15:presenceInfo w15:providerId="AD" w15:userId="S::azalesa1@jh.edu::c9a6b2c0-b8f9-46fb-bf67-e38dbc67e77f"/>
  </w15:person>
  <w15:person w15:author="Parastu Kasaie">
    <w15:presenceInfo w15:providerId="AD" w15:userId="S::pkasaie1@jh.edu::1e6f2ad9-07d6-4e69-b2cb-e8eac35e5cb9"/>
  </w15:person>
  <w15:person w15:author="David Dowdy">
    <w15:presenceInfo w15:providerId="AD" w15:userId="S::ddowdy1@jh.edu::dd2ad065-6702-4a6b-b749-b5f0e3865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9A"/>
    <w:rsid w:val="000B3FE9"/>
    <w:rsid w:val="000B6C25"/>
    <w:rsid w:val="000E4ED2"/>
    <w:rsid w:val="00113108"/>
    <w:rsid w:val="001570B9"/>
    <w:rsid w:val="0018051A"/>
    <w:rsid w:val="001B3E0A"/>
    <w:rsid w:val="002045A0"/>
    <w:rsid w:val="00226F50"/>
    <w:rsid w:val="00252CCA"/>
    <w:rsid w:val="002A3963"/>
    <w:rsid w:val="002C7007"/>
    <w:rsid w:val="00372CE6"/>
    <w:rsid w:val="00400F3E"/>
    <w:rsid w:val="00560F66"/>
    <w:rsid w:val="00587129"/>
    <w:rsid w:val="005B0CFE"/>
    <w:rsid w:val="005B3791"/>
    <w:rsid w:val="005E4FA6"/>
    <w:rsid w:val="005F7C9A"/>
    <w:rsid w:val="006D29B7"/>
    <w:rsid w:val="006E15B4"/>
    <w:rsid w:val="00724A0B"/>
    <w:rsid w:val="00744FA5"/>
    <w:rsid w:val="00746FD1"/>
    <w:rsid w:val="007C139A"/>
    <w:rsid w:val="007E0B9A"/>
    <w:rsid w:val="008558B0"/>
    <w:rsid w:val="00856539"/>
    <w:rsid w:val="008E6A9A"/>
    <w:rsid w:val="00934EFE"/>
    <w:rsid w:val="00956199"/>
    <w:rsid w:val="00982DE3"/>
    <w:rsid w:val="009B76AA"/>
    <w:rsid w:val="009D6316"/>
    <w:rsid w:val="009D6640"/>
    <w:rsid w:val="009E2C31"/>
    <w:rsid w:val="009E6527"/>
    <w:rsid w:val="00A411B3"/>
    <w:rsid w:val="00A915CB"/>
    <w:rsid w:val="00AA713F"/>
    <w:rsid w:val="00AB646C"/>
    <w:rsid w:val="00AD434C"/>
    <w:rsid w:val="00B2669A"/>
    <w:rsid w:val="00B75A93"/>
    <w:rsid w:val="00BB503C"/>
    <w:rsid w:val="00BC6BA0"/>
    <w:rsid w:val="00C02B3B"/>
    <w:rsid w:val="00C16DF0"/>
    <w:rsid w:val="00C53235"/>
    <w:rsid w:val="00CA6B63"/>
    <w:rsid w:val="00CB571A"/>
    <w:rsid w:val="00D07F02"/>
    <w:rsid w:val="00D24015"/>
    <w:rsid w:val="00D43B1E"/>
    <w:rsid w:val="00D619F5"/>
    <w:rsid w:val="00D62384"/>
    <w:rsid w:val="00D7311A"/>
    <w:rsid w:val="00D95089"/>
    <w:rsid w:val="00DB1A0D"/>
    <w:rsid w:val="00DF0D3C"/>
    <w:rsid w:val="00EA20DA"/>
    <w:rsid w:val="00F75BB7"/>
    <w:rsid w:val="00FD4D03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93A"/>
  <w15:chartTrackingRefBased/>
  <w15:docId w15:val="{200A8BE5-C16D-46DE-B3EB-D3B691AB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7</cp:revision>
  <dcterms:created xsi:type="dcterms:W3CDTF">2025-07-22T20:45:00Z</dcterms:created>
  <dcterms:modified xsi:type="dcterms:W3CDTF">2025-07-23T14:45:00Z</dcterms:modified>
</cp:coreProperties>
</file>